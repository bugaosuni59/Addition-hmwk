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C474E" w:rsidP="000578C2">
            <w:pPr>
              <w:pStyle w:val="TitleHeader"/>
              <w:rPr>
                <w:i/>
              </w:rPr>
            </w:pPr>
            <w:r>
              <w:lastRenderedPageBreak/>
              <w:t>SAINFOIN</w:t>
            </w:r>
          </w:p>
        </w:tc>
      </w:tr>
      <w:tr w:rsidR="00CD49CC">
        <w:tblPrEx>
          <w:tblCellMar>
            <w:top w:w="0" w:type="dxa"/>
            <w:bottom w:w="0" w:type="dxa"/>
          </w:tblCellMar>
        </w:tblPrEx>
        <w:tc>
          <w:tcPr>
            <w:tcW w:w="4410" w:type="dxa"/>
          </w:tcPr>
          <w:p w:rsidR="00CD49CC" w:rsidRPr="008F3D5A" w:rsidRDefault="005C474E" w:rsidP="008F3D5A">
            <w:pPr>
              <w:pStyle w:val="Titlesubheader1"/>
              <w:rPr>
                <w:i/>
              </w:rPr>
            </w:pPr>
            <w:r>
              <w:rPr>
                <w:i/>
              </w:rPr>
              <w:t xml:space="preserve">Onobrychis </w:t>
            </w:r>
            <w:r w:rsidRPr="005C474E">
              <w:rPr>
                <w:i/>
              </w:rPr>
              <w:t>viciifolia</w:t>
            </w:r>
            <w:r w:rsidRPr="008F3D5A">
              <w:t xml:space="preserve"> </w:t>
            </w:r>
            <w:r>
              <w:t>Scop.</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C474E">
              <w:t>ONVI</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Name">
        <w:r w:rsidR="005C474E">
          <w:t>Aberdeen</w:t>
        </w:r>
      </w:smartTag>
      <w:r w:rsidR="005C474E">
        <w:t xml:space="preserve"> </w:t>
      </w:r>
      <w:smartTag w:uri="urn:schemas-microsoft-com:office:smarttags" w:element="PlaceName">
        <w:r w:rsidR="005C474E">
          <w:t>Plant</w:t>
        </w:r>
      </w:smartTag>
      <w:r w:rsidR="005C474E">
        <w:t xml:space="preserve"> </w:t>
      </w:r>
      <w:smartTag w:uri="urn:schemas-microsoft-com:office:smarttags" w:element="PlaceName">
        <w:r w:rsidR="005C474E">
          <w:t>Materials</w:t>
        </w:r>
      </w:smartTag>
      <w:r w:rsidR="005C474E">
        <w:t xml:space="preserve"> </w:t>
      </w:r>
      <w:smartTag w:uri="urn:schemas-microsoft-com:office:smarttags" w:element="PlaceType">
        <w:r w:rsidR="005C474E">
          <w:t>Cente</w:t>
        </w:r>
        <w:r w:rsidR="00DA7B12">
          <w:t>r</w:t>
        </w:r>
      </w:smartTag>
      <w:r w:rsidR="00DA7B12">
        <w:t xml:space="preserve"> and </w:t>
      </w:r>
      <w:smartTag w:uri="urn:schemas-microsoft-com:office:smarttags" w:element="place">
        <w:smartTag w:uri="urn:schemas-microsoft-com:office:smarttags" w:element="PlaceName">
          <w:r w:rsidR="00DA7B12">
            <w:t>NRCS</w:t>
          </w:r>
        </w:smartTag>
        <w:r w:rsidR="00DA7B12">
          <w:t xml:space="preserve"> </w:t>
        </w:r>
        <w:smartTag w:uri="urn:schemas-microsoft-com:office:smarttags" w:element="PlaceName">
          <w:r w:rsidR="00DA7B12">
            <w:t>Idaho</w:t>
          </w:r>
        </w:smartTag>
        <w:r w:rsidR="00DA7B12">
          <w:t xml:space="preserve"> </w:t>
        </w:r>
        <w:smartTag w:uri="urn:schemas-microsoft-com:office:smarttags" w:element="PlaceType">
          <w:r w:rsidR="00DA7B12">
            <w:t>State</w:t>
          </w:r>
        </w:smartTag>
      </w:smartTag>
      <w:r w:rsidR="00DA7B12">
        <w:t xml:space="preserve"> Office</w:t>
      </w:r>
    </w:p>
    <w:p w:rsidR="00CD49CC" w:rsidRDefault="00CD49CC" w:rsidP="004A50AC">
      <w:pPr>
        <w:jc w:val="left"/>
        <w:rPr>
          <w:sz w:val="20"/>
        </w:rPr>
      </w:pPr>
    </w:p>
    <w:p w:rsidR="007F3743" w:rsidRDefault="00696979" w:rsidP="004A50AC">
      <w:pPr>
        <w:jc w:val="left"/>
        <w:rPr>
          <w:sz w:val="20"/>
        </w:rPr>
      </w:pPr>
      <w:r>
        <w:rPr>
          <w:noProof/>
        </w:rPr>
        <w:drawing>
          <wp:inline distT="0" distB="0" distL="0" distR="0">
            <wp:extent cx="2733675" cy="3648075"/>
            <wp:effectExtent l="19050" t="0" r="9525" b="0"/>
            <wp:docPr id="2" name="Picture 2" descr="Color image of sainf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sainfoin."/>
                    <pic:cNvPicPr>
                      <a:picLocks noChangeAspect="1" noChangeArrowheads="1"/>
                    </pic:cNvPicPr>
                  </pic:nvPicPr>
                  <pic:blipFill>
                    <a:blip r:embed="rId8" cstate="print"/>
                    <a:srcRect/>
                    <a:stretch>
                      <a:fillRect/>
                    </a:stretch>
                  </pic:blipFill>
                  <pic:spPr bwMode="auto">
                    <a:xfrm>
                      <a:off x="0" y="0"/>
                      <a:ext cx="2733675" cy="3648075"/>
                    </a:xfrm>
                    <a:prstGeom prst="rect">
                      <a:avLst/>
                    </a:prstGeom>
                    <a:noFill/>
                    <a:ln w="9525">
                      <a:noFill/>
                      <a:miter lim="800000"/>
                      <a:headEnd/>
                      <a:tailEnd/>
                    </a:ln>
                  </pic:spPr>
                </pic:pic>
              </a:graphicData>
            </a:graphic>
          </wp:inline>
        </w:drawing>
      </w:r>
      <w:r w:rsidR="005C474E">
        <w:rPr>
          <w:sz w:val="20"/>
        </w:rPr>
        <w:t xml:space="preserve"> </w:t>
      </w:r>
    </w:p>
    <w:p w:rsidR="00520FAC" w:rsidRPr="00DA7B12" w:rsidRDefault="00C525FB" w:rsidP="004A50AC">
      <w:pPr>
        <w:jc w:val="left"/>
        <w:rPr>
          <w:sz w:val="14"/>
          <w:szCs w:val="16"/>
        </w:rPr>
      </w:pPr>
      <w:r w:rsidRPr="00DA7B12">
        <w:rPr>
          <w:sz w:val="14"/>
          <w:szCs w:val="16"/>
        </w:rPr>
        <w:t>Figure 1. Mature sainfoin in flower.</w:t>
      </w:r>
    </w:p>
    <w:p w:rsidR="00C525FB" w:rsidRPr="004A50AC" w:rsidRDefault="00C525FB" w:rsidP="004A50AC">
      <w:pPr>
        <w:jc w:val="left"/>
        <w:rPr>
          <w:sz w:val="20"/>
        </w:rPr>
      </w:pPr>
    </w:p>
    <w:p w:rsidR="00CD49CC" w:rsidRDefault="000F1970" w:rsidP="00F802DB">
      <w:pPr>
        <w:pStyle w:val="Header3"/>
      </w:pPr>
      <w:r>
        <w:t>Alternate Names</w:t>
      </w:r>
    </w:p>
    <w:p w:rsidR="003A4FDA" w:rsidRDefault="005C474E" w:rsidP="003A4FDA">
      <w:pPr>
        <w:pStyle w:val="Bodytext0"/>
      </w:pPr>
      <w:r w:rsidRPr="000E2423">
        <w:rPr>
          <w:i/>
        </w:rPr>
        <w:t>Onobrychis sativa</w:t>
      </w:r>
      <w:r>
        <w:t xml:space="preserve"> Lam., </w:t>
      </w:r>
      <w:r w:rsidRPr="000E2423">
        <w:rPr>
          <w:i/>
        </w:rPr>
        <w:t>Onobrychis viciaefolia</w:t>
      </w:r>
      <w:r>
        <w:t xml:space="preserve"> Scop., </w:t>
      </w:r>
      <w:r w:rsidRPr="000E2423">
        <w:rPr>
          <w:i/>
        </w:rPr>
        <w:t>Hedysarum onobrychis</w:t>
      </w:r>
      <w:r>
        <w:t xml:space="preserve"> L., holy </w:t>
      </w:r>
      <w:r w:rsidR="00C525FB">
        <w:t>clover</w:t>
      </w:r>
    </w:p>
    <w:p w:rsidR="003A4FDA" w:rsidRDefault="003A4FDA" w:rsidP="003A4FDA">
      <w:pPr>
        <w:pStyle w:val="Bodytext0"/>
      </w:pPr>
    </w:p>
    <w:p w:rsidR="003A4FDA" w:rsidRPr="003A4FDA" w:rsidRDefault="00CD49CC" w:rsidP="003A4FDA">
      <w:pPr>
        <w:pStyle w:val="Bodytext0"/>
        <w:rPr>
          <w:b/>
        </w:rPr>
      </w:pPr>
      <w:r w:rsidRPr="003A4FDA">
        <w:rPr>
          <w:b/>
        </w:rPr>
        <w:t>Uses</w:t>
      </w:r>
    </w:p>
    <w:p w:rsidR="00B70DE0" w:rsidRDefault="003A4FDA" w:rsidP="00D7589B">
      <w:pPr>
        <w:pStyle w:val="Header3"/>
        <w:rPr>
          <w:b w:val="0"/>
        </w:rPr>
      </w:pPr>
      <w:r w:rsidRPr="00B97697">
        <w:rPr>
          <w:b w:val="0"/>
          <w:i/>
        </w:rPr>
        <w:t>Hay/pasture</w:t>
      </w:r>
      <w:r w:rsidRPr="00B97697">
        <w:rPr>
          <w:b w:val="0"/>
        </w:rPr>
        <w:t>:</w:t>
      </w:r>
      <w:r>
        <w:t xml:space="preserve"> </w:t>
      </w:r>
      <w:r w:rsidR="00033B8E">
        <w:rPr>
          <w:b w:val="0"/>
        </w:rPr>
        <w:t>Sainfoin</w:t>
      </w:r>
      <w:r w:rsidR="008D0C91">
        <w:rPr>
          <w:b w:val="0"/>
        </w:rPr>
        <w:t xml:space="preserve"> </w:t>
      </w:r>
      <w:r w:rsidR="00315CC2">
        <w:rPr>
          <w:b w:val="0"/>
        </w:rPr>
        <w:t>is a</w:t>
      </w:r>
      <w:r w:rsidR="00101B70">
        <w:rPr>
          <w:b w:val="0"/>
        </w:rPr>
        <w:t xml:space="preserve">n introduced </w:t>
      </w:r>
      <w:r w:rsidR="00315CC2">
        <w:rPr>
          <w:b w:val="0"/>
        </w:rPr>
        <w:t>non-bloat causing legume which</w:t>
      </w:r>
      <w:r w:rsidR="00033B8E">
        <w:rPr>
          <w:b w:val="0"/>
        </w:rPr>
        <w:t xml:space="preserve"> can be used a</w:t>
      </w:r>
      <w:r w:rsidR="00033B8E" w:rsidRPr="00033B8E">
        <w:rPr>
          <w:b w:val="0"/>
        </w:rPr>
        <w:t xml:space="preserve">s </w:t>
      </w:r>
      <w:r w:rsidR="00033B8E">
        <w:rPr>
          <w:b w:val="0"/>
        </w:rPr>
        <w:t xml:space="preserve">hay, or </w:t>
      </w:r>
      <w:r w:rsidR="00315CC2">
        <w:rPr>
          <w:b w:val="0"/>
        </w:rPr>
        <w:t xml:space="preserve">grazed </w:t>
      </w:r>
      <w:r w:rsidR="00223223">
        <w:rPr>
          <w:b w:val="0"/>
        </w:rPr>
        <w:t>in pastures</w:t>
      </w:r>
      <w:r w:rsidR="00033B8E">
        <w:rPr>
          <w:b w:val="0"/>
        </w:rPr>
        <w:t xml:space="preserve"> alone or in </w:t>
      </w:r>
      <w:r w:rsidR="00315CC2">
        <w:rPr>
          <w:b w:val="0"/>
        </w:rPr>
        <w:t xml:space="preserve">a </w:t>
      </w:r>
      <w:r w:rsidR="00033B8E">
        <w:rPr>
          <w:b w:val="0"/>
        </w:rPr>
        <w:t>grass</w:t>
      </w:r>
      <w:r w:rsidR="00DA7B12">
        <w:rPr>
          <w:b w:val="0"/>
        </w:rPr>
        <w:t>-legume</w:t>
      </w:r>
      <w:r w:rsidR="00033B8E">
        <w:rPr>
          <w:b w:val="0"/>
        </w:rPr>
        <w:t xml:space="preserve"> mix</w:t>
      </w:r>
      <w:r w:rsidR="00033B8E" w:rsidRPr="00033B8E">
        <w:rPr>
          <w:b w:val="0"/>
        </w:rPr>
        <w:t>.</w:t>
      </w:r>
      <w:r w:rsidR="00033B8E">
        <w:rPr>
          <w:b w:val="0"/>
        </w:rPr>
        <w:t xml:space="preserve"> </w:t>
      </w:r>
      <w:r w:rsidR="00315CC2">
        <w:rPr>
          <w:b w:val="0"/>
        </w:rPr>
        <w:t>It is often grown as a mix with Russian wildrye or crested wheatgrass</w:t>
      </w:r>
      <w:r w:rsidR="00DA7B12">
        <w:rPr>
          <w:b w:val="0"/>
        </w:rPr>
        <w:t xml:space="preserve"> or Siberian wheatgrass</w:t>
      </w:r>
      <w:r w:rsidR="00315CC2">
        <w:rPr>
          <w:b w:val="0"/>
        </w:rPr>
        <w:t>. It is also commonly included in</w:t>
      </w:r>
      <w:r w:rsidR="006E1109">
        <w:rPr>
          <w:b w:val="0"/>
        </w:rPr>
        <w:t xml:space="preserve"> a </w:t>
      </w:r>
      <w:r w:rsidR="00DA7B12">
        <w:rPr>
          <w:b w:val="0"/>
        </w:rPr>
        <w:t xml:space="preserve">mixed </w:t>
      </w:r>
      <w:r w:rsidR="006E1109">
        <w:rPr>
          <w:b w:val="0"/>
        </w:rPr>
        <w:t xml:space="preserve">blend of sainfoin, </w:t>
      </w:r>
      <w:r w:rsidR="00315CC2">
        <w:rPr>
          <w:b w:val="0"/>
        </w:rPr>
        <w:t xml:space="preserve">meadow brome and birdsfoot trefoil and/or orchardgrass. </w:t>
      </w:r>
    </w:p>
    <w:p w:rsidR="00B70DE0" w:rsidRDefault="00B70DE0" w:rsidP="00D7589B">
      <w:pPr>
        <w:pStyle w:val="Header3"/>
        <w:rPr>
          <w:b w:val="0"/>
        </w:rPr>
      </w:pPr>
    </w:p>
    <w:p w:rsidR="00D7589B" w:rsidRPr="009A6F9F" w:rsidRDefault="00315CC2" w:rsidP="00D7589B">
      <w:pPr>
        <w:pStyle w:val="Header3"/>
        <w:rPr>
          <w:b w:val="0"/>
        </w:rPr>
      </w:pPr>
      <w:r>
        <w:rPr>
          <w:b w:val="0"/>
        </w:rPr>
        <w:t>Sainfoin is highly palatable to sheep and cattle and is preferred over alfalfa.</w:t>
      </w:r>
      <w:r w:rsidR="007E6E15">
        <w:rPr>
          <w:b w:val="0"/>
        </w:rPr>
        <w:t xml:space="preserve"> </w:t>
      </w:r>
      <w:r w:rsidR="00B70DE0">
        <w:rPr>
          <w:b w:val="0"/>
        </w:rPr>
        <w:t>Long-term s</w:t>
      </w:r>
      <w:r w:rsidR="007E6E15">
        <w:rPr>
          <w:b w:val="0"/>
        </w:rPr>
        <w:t xml:space="preserve">ainfoin dry matter yields range from around 20 to 30% less than those </w:t>
      </w:r>
      <w:r w:rsidR="007E6E15">
        <w:rPr>
          <w:b w:val="0"/>
        </w:rPr>
        <w:lastRenderedPageBreak/>
        <w:t xml:space="preserve">of alfalfa. First cut hay yields are often greater than those for alfalfa but </w:t>
      </w:r>
      <w:r w:rsidR="00DA7B12">
        <w:rPr>
          <w:b w:val="0"/>
        </w:rPr>
        <w:t>later</w:t>
      </w:r>
      <w:r w:rsidR="007E6E15">
        <w:rPr>
          <w:b w:val="0"/>
        </w:rPr>
        <w:t xml:space="preserve"> cuttings </w:t>
      </w:r>
      <w:r w:rsidR="00DA7B12">
        <w:rPr>
          <w:b w:val="0"/>
        </w:rPr>
        <w:t xml:space="preserve">commonly </w:t>
      </w:r>
      <w:r w:rsidR="007E6E15">
        <w:rPr>
          <w:b w:val="0"/>
        </w:rPr>
        <w:t xml:space="preserve">yield less </w:t>
      </w:r>
      <w:r w:rsidR="00DA7B12">
        <w:rPr>
          <w:b w:val="0"/>
        </w:rPr>
        <w:t>than alfalfa</w:t>
      </w:r>
      <w:r w:rsidR="00B70DE0">
        <w:rPr>
          <w:b w:val="0"/>
        </w:rPr>
        <w:t xml:space="preserve"> (</w:t>
      </w:r>
      <w:r w:rsidR="000F248C">
        <w:rPr>
          <w:b w:val="0"/>
        </w:rPr>
        <w:t>Baldridge and Lohmiller 1990</w:t>
      </w:r>
      <w:r w:rsidR="00B70DE0">
        <w:rPr>
          <w:b w:val="0"/>
        </w:rPr>
        <w:t>)</w:t>
      </w:r>
      <w:r w:rsidR="007E6E15">
        <w:rPr>
          <w:b w:val="0"/>
        </w:rPr>
        <w:t xml:space="preserve">. Sainfoin is well suited </w:t>
      </w:r>
      <w:r w:rsidR="00DA7B12">
        <w:rPr>
          <w:b w:val="0"/>
        </w:rPr>
        <w:t>to</w:t>
      </w:r>
      <w:r w:rsidR="007E6E15" w:rsidRPr="00B70DE0">
        <w:rPr>
          <w:b w:val="0"/>
        </w:rPr>
        <w:t xml:space="preserve"> haying due to its upright growth habit.</w:t>
      </w:r>
      <w:r w:rsidR="00B70DE0" w:rsidRPr="00B70DE0">
        <w:rPr>
          <w:b w:val="0"/>
        </w:rPr>
        <w:t xml:space="preserve"> Regrow</w:t>
      </w:r>
      <w:r w:rsidR="007E6E15" w:rsidRPr="00B70DE0">
        <w:rPr>
          <w:b w:val="0"/>
        </w:rPr>
        <w:t xml:space="preserve">th is poor however and it is recommended to be cut once/season at the half- to full-bloom stage. </w:t>
      </w:r>
      <w:r w:rsidRPr="00B70DE0">
        <w:rPr>
          <w:b w:val="0"/>
        </w:rPr>
        <w:t xml:space="preserve"> </w:t>
      </w:r>
      <w:r w:rsidR="00033B8E" w:rsidRPr="00B70DE0">
        <w:rPr>
          <w:b w:val="0"/>
        </w:rPr>
        <w:t>Protein</w:t>
      </w:r>
      <w:r w:rsidR="00B70DE0" w:rsidRPr="00B70DE0">
        <w:rPr>
          <w:b w:val="0"/>
        </w:rPr>
        <w:t xml:space="preserve"> quality for sainfoin </w:t>
      </w:r>
      <w:r w:rsidR="000E2423">
        <w:rPr>
          <w:b w:val="0"/>
        </w:rPr>
        <w:t>is</w:t>
      </w:r>
      <w:r w:rsidR="00B70DE0" w:rsidRPr="00B70DE0">
        <w:rPr>
          <w:b w:val="0"/>
        </w:rPr>
        <w:t xml:space="preserve"> around 68 </w:t>
      </w:r>
      <w:r w:rsidR="000E2423" w:rsidRPr="009A6F9F">
        <w:rPr>
          <w:b w:val="0"/>
        </w:rPr>
        <w:t>compared</w:t>
      </w:r>
      <w:r w:rsidR="00B70DE0" w:rsidRPr="009A6F9F">
        <w:rPr>
          <w:b w:val="0"/>
        </w:rPr>
        <w:t xml:space="preserve"> to 71 for alfalfa out of a possible score of 100 for an “ideal protein” (Kaldy et al </w:t>
      </w:r>
      <w:r w:rsidR="0063288A" w:rsidRPr="009A6F9F">
        <w:rPr>
          <w:b w:val="0"/>
        </w:rPr>
        <w:t>1979</w:t>
      </w:r>
      <w:r w:rsidR="00B70DE0" w:rsidRPr="009A6F9F">
        <w:rPr>
          <w:b w:val="0"/>
        </w:rPr>
        <w:t>)</w:t>
      </w:r>
      <w:r w:rsidR="00922571">
        <w:rPr>
          <w:b w:val="0"/>
        </w:rPr>
        <w:t>.</w:t>
      </w:r>
      <w:r w:rsidR="00D7589B" w:rsidRPr="009A6F9F">
        <w:rPr>
          <w:b w:val="0"/>
        </w:rPr>
        <w:t xml:space="preserve"> </w:t>
      </w:r>
      <w:r w:rsidR="009A6F9F" w:rsidRPr="009A6F9F">
        <w:rPr>
          <w:b w:val="0"/>
        </w:rPr>
        <w:t>Sainfoin is also n</w:t>
      </w:r>
      <w:r w:rsidR="00D7589B" w:rsidRPr="009A6F9F">
        <w:rPr>
          <w:b w:val="0"/>
        </w:rPr>
        <w:t xml:space="preserve">ot </w:t>
      </w:r>
      <w:r w:rsidR="000E2423">
        <w:rPr>
          <w:b w:val="0"/>
        </w:rPr>
        <w:t>susceptible to</w:t>
      </w:r>
      <w:r w:rsidR="00D7589B" w:rsidRPr="009A6F9F">
        <w:rPr>
          <w:b w:val="0"/>
        </w:rPr>
        <w:t xml:space="preserve"> alfalfa weevil</w:t>
      </w:r>
      <w:r w:rsidR="009A6F9F">
        <w:rPr>
          <w:b w:val="0"/>
        </w:rPr>
        <w:t>.</w:t>
      </w:r>
    </w:p>
    <w:p w:rsidR="00315CC2" w:rsidRPr="009A6F9F" w:rsidRDefault="00315CC2" w:rsidP="003A4FDA">
      <w:pPr>
        <w:pStyle w:val="Bodytext0"/>
      </w:pPr>
    </w:p>
    <w:p w:rsidR="00315CC2" w:rsidRDefault="003A4FDA" w:rsidP="00956D3E">
      <w:pPr>
        <w:pStyle w:val="Header3"/>
        <w:rPr>
          <w:b w:val="0"/>
        </w:rPr>
      </w:pPr>
      <w:r w:rsidRPr="003A4FDA">
        <w:rPr>
          <w:b w:val="0"/>
          <w:i/>
        </w:rPr>
        <w:t>Rangeland</w:t>
      </w:r>
      <w:r>
        <w:rPr>
          <w:b w:val="0"/>
        </w:rPr>
        <w:t>:</w:t>
      </w:r>
      <w:r w:rsidR="00033B8E">
        <w:rPr>
          <w:b w:val="0"/>
        </w:rPr>
        <w:t xml:space="preserve"> </w:t>
      </w:r>
      <w:r w:rsidR="00BB021B">
        <w:rPr>
          <w:b w:val="0"/>
        </w:rPr>
        <w:t xml:space="preserve"> </w:t>
      </w:r>
      <w:r w:rsidR="00010D5D">
        <w:rPr>
          <w:b w:val="0"/>
        </w:rPr>
        <w:t>Sainfoin is preferred</w:t>
      </w:r>
      <w:r w:rsidR="00BB021B">
        <w:rPr>
          <w:b w:val="0"/>
        </w:rPr>
        <w:t xml:space="preserve"> over alfalfa by mule deer</w:t>
      </w:r>
      <w:r w:rsidR="008D0C91">
        <w:rPr>
          <w:b w:val="0"/>
        </w:rPr>
        <w:t xml:space="preserve"> and other </w:t>
      </w:r>
      <w:r w:rsidR="00DA7B12">
        <w:rPr>
          <w:b w:val="0"/>
        </w:rPr>
        <w:t>wildlife</w:t>
      </w:r>
      <w:r w:rsidR="00BB021B">
        <w:rPr>
          <w:b w:val="0"/>
        </w:rPr>
        <w:t xml:space="preserve">. </w:t>
      </w:r>
      <w:r w:rsidR="000E2423">
        <w:rPr>
          <w:b w:val="0"/>
        </w:rPr>
        <w:t xml:space="preserve">It </w:t>
      </w:r>
      <w:r w:rsidR="00956D3E">
        <w:rPr>
          <w:b w:val="0"/>
        </w:rPr>
        <w:t>matures</w:t>
      </w:r>
      <w:r w:rsidR="000E2423">
        <w:rPr>
          <w:b w:val="0"/>
        </w:rPr>
        <w:t xml:space="preserve"> earlier in</w:t>
      </w:r>
      <w:r w:rsidR="00BB021B">
        <w:rPr>
          <w:b w:val="0"/>
        </w:rPr>
        <w:t xml:space="preserve"> </w:t>
      </w:r>
      <w:r w:rsidR="00956D3E">
        <w:rPr>
          <w:b w:val="0"/>
        </w:rPr>
        <w:t xml:space="preserve">the </w:t>
      </w:r>
      <w:r w:rsidR="000E2423">
        <w:rPr>
          <w:b w:val="0"/>
        </w:rPr>
        <w:t xml:space="preserve">spring than </w:t>
      </w:r>
      <w:r w:rsidR="00BB021B">
        <w:rPr>
          <w:b w:val="0"/>
        </w:rPr>
        <w:t xml:space="preserve">alfalfa </w:t>
      </w:r>
      <w:r w:rsidR="000E2423">
        <w:rPr>
          <w:b w:val="0"/>
        </w:rPr>
        <w:t xml:space="preserve">and </w:t>
      </w:r>
      <w:r w:rsidR="00BB021B">
        <w:rPr>
          <w:b w:val="0"/>
        </w:rPr>
        <w:t xml:space="preserve">stays green during </w:t>
      </w:r>
      <w:r w:rsidR="000E2423">
        <w:rPr>
          <w:b w:val="0"/>
        </w:rPr>
        <w:t xml:space="preserve">the </w:t>
      </w:r>
      <w:r w:rsidR="00BB021B">
        <w:rPr>
          <w:b w:val="0"/>
        </w:rPr>
        <w:t>summer (</w:t>
      </w:r>
      <w:r w:rsidR="00F7588C">
        <w:rPr>
          <w:b w:val="0"/>
        </w:rPr>
        <w:t>Stevens and Monsen 2004</w:t>
      </w:r>
      <w:r w:rsidR="00BB021B">
        <w:rPr>
          <w:b w:val="0"/>
        </w:rPr>
        <w:t>)</w:t>
      </w:r>
      <w:r w:rsidR="000E2423">
        <w:rPr>
          <w:b w:val="0"/>
        </w:rPr>
        <w:t>.</w:t>
      </w:r>
      <w:r w:rsidR="00BB021B">
        <w:rPr>
          <w:b w:val="0"/>
        </w:rPr>
        <w:t xml:space="preserve"> </w:t>
      </w:r>
      <w:r w:rsidR="000E2423">
        <w:rPr>
          <w:b w:val="0"/>
        </w:rPr>
        <w:t xml:space="preserve">Its large, deep tap root also makes this species fairly drought tolerant. High protein, high </w:t>
      </w:r>
      <w:r w:rsidR="00BB021B">
        <w:rPr>
          <w:b w:val="0"/>
        </w:rPr>
        <w:t xml:space="preserve">palatability </w:t>
      </w:r>
      <w:r w:rsidR="000E2423">
        <w:rPr>
          <w:b w:val="0"/>
        </w:rPr>
        <w:t xml:space="preserve">and its non-bloat characteristic </w:t>
      </w:r>
      <w:r w:rsidR="00BB021B">
        <w:rPr>
          <w:b w:val="0"/>
        </w:rPr>
        <w:t xml:space="preserve">make it </w:t>
      </w:r>
      <w:r w:rsidR="00101B70">
        <w:rPr>
          <w:b w:val="0"/>
        </w:rPr>
        <w:t>a good choice</w:t>
      </w:r>
      <w:r w:rsidR="00BB021B">
        <w:rPr>
          <w:b w:val="0"/>
        </w:rPr>
        <w:t xml:space="preserve"> for range improvement for livestock or </w:t>
      </w:r>
      <w:r w:rsidR="00925159">
        <w:rPr>
          <w:b w:val="0"/>
        </w:rPr>
        <w:t>wildlife</w:t>
      </w:r>
      <w:r w:rsidR="00BB021B">
        <w:rPr>
          <w:b w:val="0"/>
        </w:rPr>
        <w:t>.</w:t>
      </w:r>
      <w:r w:rsidR="00D7589B">
        <w:rPr>
          <w:b w:val="0"/>
        </w:rPr>
        <w:t xml:space="preserve"> </w:t>
      </w:r>
      <w:r w:rsidR="00010D5D">
        <w:rPr>
          <w:b w:val="0"/>
        </w:rPr>
        <w:t>The foliage is r</w:t>
      </w:r>
      <w:r w:rsidR="00D7589B">
        <w:rPr>
          <w:b w:val="0"/>
        </w:rPr>
        <w:t xml:space="preserve">eadily eaten by elk, deer and </w:t>
      </w:r>
      <w:r w:rsidR="000E2423">
        <w:rPr>
          <w:b w:val="0"/>
        </w:rPr>
        <w:t>sage grouse</w:t>
      </w:r>
      <w:r w:rsidR="00010D5D">
        <w:rPr>
          <w:b w:val="0"/>
        </w:rPr>
        <w:t xml:space="preserve">, and the seed is eaten by </w:t>
      </w:r>
      <w:r w:rsidR="00DA7B12">
        <w:rPr>
          <w:b w:val="0"/>
        </w:rPr>
        <w:t xml:space="preserve">many other </w:t>
      </w:r>
      <w:r w:rsidR="00010D5D">
        <w:rPr>
          <w:b w:val="0"/>
        </w:rPr>
        <w:t>birds and rodents</w:t>
      </w:r>
      <w:r w:rsidR="00D7589B">
        <w:rPr>
          <w:b w:val="0"/>
        </w:rPr>
        <w:t>.</w:t>
      </w:r>
    </w:p>
    <w:p w:rsidR="00315CC2" w:rsidRPr="008D316F" w:rsidRDefault="00315CC2" w:rsidP="00956D3E">
      <w:pPr>
        <w:pStyle w:val="Header3"/>
        <w:rPr>
          <w:b w:val="0"/>
        </w:rPr>
      </w:pPr>
    </w:p>
    <w:p w:rsidR="000E2423" w:rsidRPr="008D316F" w:rsidRDefault="00D7589B" w:rsidP="00956D3E">
      <w:pPr>
        <w:pStyle w:val="NormalWeb"/>
        <w:spacing w:before="0" w:beforeAutospacing="0" w:after="0" w:afterAutospacing="0"/>
        <w:rPr>
          <w:rFonts w:ascii="Times New Roman" w:hAnsi="Times New Roman"/>
          <w:sz w:val="20"/>
          <w:szCs w:val="20"/>
        </w:rPr>
      </w:pPr>
      <w:r w:rsidRPr="008D316F">
        <w:rPr>
          <w:rFonts w:ascii="Times New Roman" w:hAnsi="Times New Roman"/>
          <w:i/>
          <w:sz w:val="20"/>
          <w:szCs w:val="20"/>
        </w:rPr>
        <w:t>Pollinators</w:t>
      </w:r>
      <w:r w:rsidRPr="008D316F">
        <w:rPr>
          <w:rFonts w:ascii="Times New Roman" w:hAnsi="Times New Roman"/>
          <w:sz w:val="20"/>
          <w:szCs w:val="20"/>
        </w:rPr>
        <w:t xml:space="preserve">: </w:t>
      </w:r>
      <w:r w:rsidR="000E2423" w:rsidRPr="008D316F">
        <w:rPr>
          <w:rFonts w:ascii="Times New Roman" w:hAnsi="Times New Roman"/>
          <w:color w:val="auto"/>
          <w:sz w:val="20"/>
          <w:szCs w:val="20"/>
        </w:rPr>
        <w:t xml:space="preserve">Sainfoin blossoms </w:t>
      </w:r>
      <w:r w:rsidR="008D316F" w:rsidRPr="008D316F">
        <w:rPr>
          <w:rFonts w:ascii="Times New Roman" w:hAnsi="Times New Roman"/>
          <w:color w:val="auto"/>
          <w:sz w:val="20"/>
          <w:szCs w:val="20"/>
        </w:rPr>
        <w:t>produce copious amounts of nectar</w:t>
      </w:r>
      <w:r w:rsidR="000E2423" w:rsidRPr="008D316F">
        <w:rPr>
          <w:rFonts w:ascii="Times New Roman" w:hAnsi="Times New Roman"/>
          <w:color w:val="auto"/>
          <w:sz w:val="20"/>
          <w:szCs w:val="20"/>
        </w:rPr>
        <w:t xml:space="preserve"> and are highly attractive to pollinating insects, particularly honey bees</w:t>
      </w:r>
      <w:r w:rsidR="000A188D">
        <w:rPr>
          <w:rFonts w:ascii="Times New Roman" w:hAnsi="Times New Roman"/>
          <w:color w:val="auto"/>
          <w:sz w:val="20"/>
          <w:szCs w:val="20"/>
        </w:rPr>
        <w:t xml:space="preserve"> </w:t>
      </w:r>
      <w:r w:rsidR="00101B70">
        <w:rPr>
          <w:rFonts w:ascii="Times New Roman" w:hAnsi="Times New Roman"/>
          <w:sz w:val="20"/>
          <w:szCs w:val="20"/>
        </w:rPr>
        <w:t>(Pellett 1947)</w:t>
      </w:r>
      <w:r w:rsidR="009F3A1B">
        <w:rPr>
          <w:rFonts w:ascii="Times New Roman" w:hAnsi="Times New Roman"/>
          <w:sz w:val="20"/>
          <w:szCs w:val="20"/>
        </w:rPr>
        <w:t xml:space="preserve"> in May</w:t>
      </w:r>
      <w:r w:rsidR="00DA7B12">
        <w:rPr>
          <w:rFonts w:ascii="Times New Roman" w:hAnsi="Times New Roman"/>
          <w:sz w:val="20"/>
          <w:szCs w:val="20"/>
        </w:rPr>
        <w:t xml:space="preserve"> through July </w:t>
      </w:r>
      <w:r w:rsidR="009F3A1B">
        <w:rPr>
          <w:rFonts w:ascii="Times New Roman" w:hAnsi="Times New Roman"/>
          <w:sz w:val="20"/>
          <w:szCs w:val="20"/>
        </w:rPr>
        <w:t>(Ogle</w:t>
      </w:r>
      <w:r w:rsidR="00925159">
        <w:rPr>
          <w:rFonts w:ascii="Times New Roman" w:hAnsi="Times New Roman"/>
          <w:sz w:val="20"/>
          <w:szCs w:val="20"/>
        </w:rPr>
        <w:t xml:space="preserve"> et al</w:t>
      </w:r>
      <w:r w:rsidR="009F3A1B">
        <w:rPr>
          <w:rFonts w:ascii="Times New Roman" w:hAnsi="Times New Roman"/>
          <w:sz w:val="20"/>
          <w:szCs w:val="20"/>
        </w:rPr>
        <w:t xml:space="preserve"> 2007)</w:t>
      </w:r>
      <w:r w:rsidR="00101B70" w:rsidRPr="008D316F">
        <w:rPr>
          <w:rFonts w:ascii="Times New Roman" w:hAnsi="Times New Roman"/>
          <w:sz w:val="20"/>
          <w:szCs w:val="20"/>
        </w:rPr>
        <w:t>.</w:t>
      </w:r>
      <w:r w:rsidR="000E2423" w:rsidRPr="008D316F">
        <w:rPr>
          <w:rFonts w:ascii="Times New Roman" w:hAnsi="Times New Roman"/>
          <w:color w:val="auto"/>
          <w:sz w:val="20"/>
          <w:szCs w:val="20"/>
        </w:rPr>
        <w:t xml:space="preserve"> Pollen is also produced in abundance. </w:t>
      </w:r>
      <w:r w:rsidR="00F7588C">
        <w:rPr>
          <w:rFonts w:ascii="Times New Roman" w:hAnsi="Times New Roman"/>
          <w:color w:val="auto"/>
          <w:sz w:val="20"/>
          <w:szCs w:val="20"/>
        </w:rPr>
        <w:t>H</w:t>
      </w:r>
      <w:r w:rsidR="00F7588C" w:rsidRPr="008D316F">
        <w:rPr>
          <w:rFonts w:ascii="Times New Roman" w:hAnsi="Times New Roman"/>
          <w:sz w:val="20"/>
          <w:szCs w:val="20"/>
        </w:rPr>
        <w:t xml:space="preserve">oney </w:t>
      </w:r>
      <w:r w:rsidR="00F7588C">
        <w:rPr>
          <w:rFonts w:ascii="Times New Roman" w:hAnsi="Times New Roman"/>
          <w:sz w:val="20"/>
          <w:szCs w:val="20"/>
        </w:rPr>
        <w:t>made from s</w:t>
      </w:r>
      <w:r w:rsidR="008D316F" w:rsidRPr="008D316F">
        <w:rPr>
          <w:rFonts w:ascii="Times New Roman" w:hAnsi="Times New Roman"/>
          <w:sz w:val="20"/>
          <w:szCs w:val="20"/>
        </w:rPr>
        <w:t xml:space="preserve">ainfoin </w:t>
      </w:r>
      <w:r w:rsidR="008D316F">
        <w:rPr>
          <w:rFonts w:ascii="Times New Roman" w:hAnsi="Times New Roman"/>
          <w:sz w:val="20"/>
          <w:szCs w:val="20"/>
        </w:rPr>
        <w:t xml:space="preserve">is reported to be of the finest quality (Dubbs </w:t>
      </w:r>
      <w:r w:rsidR="000E2423" w:rsidRPr="008D316F">
        <w:rPr>
          <w:rFonts w:ascii="Times New Roman" w:hAnsi="Times New Roman"/>
          <w:sz w:val="20"/>
          <w:szCs w:val="20"/>
        </w:rPr>
        <w:t>1967)</w:t>
      </w:r>
      <w:r w:rsidR="008D316F">
        <w:rPr>
          <w:rFonts w:ascii="Times New Roman" w:hAnsi="Times New Roman"/>
          <w:sz w:val="20"/>
          <w:szCs w:val="20"/>
        </w:rPr>
        <w:t>.</w:t>
      </w:r>
    </w:p>
    <w:p w:rsidR="00D7589B" w:rsidRPr="008D316F" w:rsidRDefault="00D7589B" w:rsidP="00956D3E">
      <w:pPr>
        <w:pStyle w:val="Header3"/>
        <w:rPr>
          <w:b w:val="0"/>
        </w:rPr>
      </w:pPr>
    </w:p>
    <w:p w:rsidR="00CD49CC" w:rsidRPr="008D316F" w:rsidRDefault="00CD49CC" w:rsidP="00F802DB">
      <w:pPr>
        <w:pStyle w:val="Header3"/>
      </w:pPr>
      <w:bookmarkStart w:id="0" w:name="OLE_LINK1"/>
      <w:r w:rsidRPr="008D316F">
        <w:t>Status</w:t>
      </w:r>
    </w:p>
    <w:p w:rsidR="00CD49CC" w:rsidRDefault="009F3A1B" w:rsidP="00BE5356">
      <w:pPr>
        <w:pStyle w:val="Bodytext0"/>
      </w:pPr>
      <w:r>
        <w:t>C</w:t>
      </w:r>
      <w:r w:rsidR="00CD49CC" w:rsidRPr="008D316F">
        <w:t>onsult the</w:t>
      </w:r>
      <w:r w:rsidR="00CD49CC">
        <w:t xml:space="preserv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D49CC" w:rsidRDefault="002375B8" w:rsidP="00437F11">
      <w:pPr>
        <w:pStyle w:val="Bodytext0"/>
      </w:pPr>
      <w:r w:rsidRPr="002375B8">
        <w:rPr>
          <w:i/>
        </w:rPr>
        <w:t>General</w:t>
      </w:r>
      <w:r>
        <w:t>:</w:t>
      </w:r>
      <w:r w:rsidR="00C525FB">
        <w:t xml:space="preserve"> </w:t>
      </w:r>
      <w:r w:rsidR="000E2423">
        <w:t xml:space="preserve">Fabaceae (Legume family). </w:t>
      </w:r>
      <w:r w:rsidR="00C525FB">
        <w:t>Sainfoin is a deep-rooted perennial legume arising from a branching root crown. Flowers are showy and pink</w:t>
      </w:r>
      <w:r w:rsidR="003A4FDA">
        <w:t>, white or purple and</w:t>
      </w:r>
      <w:r w:rsidR="00C525FB">
        <w:t xml:space="preserve"> tightly arranged in a compact raceme with 20 to 50 flowers per head</w:t>
      </w:r>
      <w:r w:rsidR="006E1109">
        <w:t xml:space="preserve"> (figure 1)</w:t>
      </w:r>
      <w:r w:rsidR="00C525FB">
        <w:t xml:space="preserve">. Leaves are odd-pinnately compound with 11 to 21 leaflets. Sainfoin typically grows taller than alfalfa reaching </w:t>
      </w:r>
      <w:r w:rsidR="003A4FDA">
        <w:t>8 to 36</w:t>
      </w:r>
      <w:r w:rsidR="00E01BE3">
        <w:t xml:space="preserve"> inches</w:t>
      </w:r>
      <w:r w:rsidR="00C525FB">
        <w:t xml:space="preserve"> tall. The seeding unit is </w:t>
      </w:r>
      <w:r w:rsidR="00F7588C">
        <w:t>a</w:t>
      </w:r>
      <w:r w:rsidR="00C525FB">
        <w:t xml:space="preserve"> single-seeded p</w:t>
      </w:r>
      <w:r w:rsidR="00010D5D">
        <w:t xml:space="preserve">od (figure 2). Seeds are large </w:t>
      </w:r>
      <w:r w:rsidR="00DD0E0B">
        <w:t xml:space="preserve">with only </w:t>
      </w:r>
      <w:r w:rsidR="009F3A1B">
        <w:t>18,5</w:t>
      </w:r>
      <w:r w:rsidR="00C525FB">
        <w:t xml:space="preserve">00 </w:t>
      </w:r>
      <w:r w:rsidR="007E6E15">
        <w:t xml:space="preserve">(pre-husked) </w:t>
      </w:r>
      <w:r w:rsidR="00F7588C">
        <w:t>seeds per pound</w:t>
      </w:r>
      <w:r w:rsidR="00C525FB">
        <w:t xml:space="preserve"> (</w:t>
      </w:r>
      <w:r w:rsidR="003A4FDA">
        <w:t>USDA 2008</w:t>
      </w:r>
      <w:r w:rsidR="00C525FB">
        <w:t>). 2n=28 (Welsh et al 2003).</w:t>
      </w:r>
    </w:p>
    <w:p w:rsidR="002375B8" w:rsidRDefault="002375B8" w:rsidP="00437F11">
      <w:pPr>
        <w:pStyle w:val="Bodytext0"/>
      </w:pPr>
    </w:p>
    <w:p w:rsidR="005C474E" w:rsidRDefault="002375B8" w:rsidP="005C474E">
      <w:pPr>
        <w:pStyle w:val="Bodytext0"/>
      </w:pPr>
      <w:r w:rsidRPr="002375B8">
        <w:rPr>
          <w:i/>
        </w:rPr>
        <w:t>Distribution</w:t>
      </w:r>
      <w:r>
        <w:t xml:space="preserve">: </w:t>
      </w:r>
      <w:r w:rsidR="005C474E">
        <w:t xml:space="preserve">Sainfoin has been used as a forage legume for hundreds of years </w:t>
      </w:r>
      <w:r w:rsidR="00931F1D">
        <w:t xml:space="preserve">in Europe and Asia </w:t>
      </w:r>
      <w:r w:rsidR="005C474E">
        <w:t xml:space="preserve">and was introduced to </w:t>
      </w:r>
      <w:smartTag w:uri="urn:schemas-microsoft-com:office:smarttags" w:element="place">
        <w:r w:rsidR="005C474E">
          <w:t>North America</w:t>
        </w:r>
      </w:smartTag>
      <w:r w:rsidR="005C474E">
        <w:t xml:space="preserve"> around 1900. It </w:t>
      </w:r>
      <w:r w:rsidR="00931F1D">
        <w:t xml:space="preserve">has </w:t>
      </w:r>
      <w:r w:rsidR="00931F1D">
        <w:lastRenderedPageBreak/>
        <w:t>since been widely</w:t>
      </w:r>
      <w:r w:rsidR="005C474E">
        <w:t xml:space="preserve"> used </w:t>
      </w:r>
      <w:r w:rsidR="00931F1D">
        <w:t xml:space="preserve">in the Intermountain and </w:t>
      </w:r>
      <w:smartTag w:uri="urn:schemas-microsoft-com:office:smarttags" w:element="place">
        <w:smartTag w:uri="urn:schemas-microsoft-com:office:smarttags" w:element="PlaceName">
          <w:r w:rsidR="00931F1D">
            <w:t>Rocky</w:t>
          </w:r>
        </w:smartTag>
        <w:r w:rsidR="00931F1D">
          <w:t xml:space="preserve"> </w:t>
        </w:r>
        <w:smartTag w:uri="urn:schemas-microsoft-com:office:smarttags" w:element="PlaceType">
          <w:r w:rsidR="00931F1D">
            <w:t>Mountain</w:t>
          </w:r>
        </w:smartTag>
      </w:smartTag>
      <w:r w:rsidR="00931F1D">
        <w:t xml:space="preserve"> regions in </w:t>
      </w:r>
      <w:r w:rsidR="009F3A1B">
        <w:t xml:space="preserve">hay plantings and </w:t>
      </w:r>
      <w:r w:rsidR="00931F1D">
        <w:t xml:space="preserve">reclamation plantings </w:t>
      </w:r>
      <w:r w:rsidR="00C525FB">
        <w:t>(Welsh et a</w:t>
      </w:r>
      <w:r w:rsidR="005C474E">
        <w:t>l 2003).</w:t>
      </w:r>
    </w:p>
    <w:p w:rsidR="00C525FB" w:rsidRDefault="00C525FB" w:rsidP="005C474E">
      <w:pPr>
        <w:pStyle w:val="Bodytext0"/>
      </w:pPr>
    </w:p>
    <w:p w:rsidR="002375B8" w:rsidRDefault="002375B8" w:rsidP="00437F11">
      <w:pPr>
        <w:pStyle w:val="Bodytext0"/>
      </w:pPr>
      <w:r>
        <w:t>For current distribution, consult the Plant Profile page for this species on the PLANTS Web site.</w:t>
      </w:r>
    </w:p>
    <w:p w:rsidR="002375B8" w:rsidRDefault="002375B8" w:rsidP="00437F11">
      <w:pPr>
        <w:pStyle w:val="Bodytext0"/>
      </w:pPr>
    </w:p>
    <w:p w:rsidR="006B4B3E" w:rsidRDefault="00696979" w:rsidP="00437F11">
      <w:pPr>
        <w:pStyle w:val="Bodytext0"/>
      </w:pPr>
      <w:r>
        <w:rPr>
          <w:noProof/>
        </w:rPr>
        <w:drawing>
          <wp:inline distT="0" distB="0" distL="0" distR="0">
            <wp:extent cx="2733675" cy="2095500"/>
            <wp:effectExtent l="19050" t="0" r="9525" b="0"/>
            <wp:docPr id="3" name="Picture 3" descr="Photo of Onobrychis viciifolia Scop. by Tracey Slo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Onobrychis viciifolia Scop. by Tracey Slotta."/>
                    <pic:cNvPicPr>
                      <a:picLocks noChangeAspect="1" noChangeArrowheads="1"/>
                    </pic:cNvPicPr>
                  </pic:nvPicPr>
                  <pic:blipFill>
                    <a:blip r:embed="rId9" cstate="print"/>
                    <a:srcRect l="4364" r="8728"/>
                    <a:stretch>
                      <a:fillRect/>
                    </a:stretch>
                  </pic:blipFill>
                  <pic:spPr bwMode="auto">
                    <a:xfrm>
                      <a:off x="0" y="0"/>
                      <a:ext cx="2733675" cy="2095500"/>
                    </a:xfrm>
                    <a:prstGeom prst="rect">
                      <a:avLst/>
                    </a:prstGeom>
                    <a:noFill/>
                    <a:ln w="9525">
                      <a:noFill/>
                      <a:miter lim="800000"/>
                      <a:headEnd/>
                      <a:tailEnd/>
                    </a:ln>
                  </pic:spPr>
                </pic:pic>
              </a:graphicData>
            </a:graphic>
          </wp:inline>
        </w:drawing>
      </w:r>
    </w:p>
    <w:p w:rsidR="00F7588C" w:rsidRPr="009F3A1B" w:rsidRDefault="009A6F9F" w:rsidP="00F7588C">
      <w:pPr>
        <w:pStyle w:val="classind3"/>
        <w:rPr>
          <w:rFonts w:ascii="Times New Roman" w:hAnsi="Times New Roman"/>
          <w:sz w:val="14"/>
          <w:szCs w:val="16"/>
        </w:rPr>
      </w:pPr>
      <w:r w:rsidRPr="009F3A1B">
        <w:rPr>
          <w:rFonts w:ascii="Times New Roman" w:hAnsi="Times New Roman"/>
          <w:sz w:val="14"/>
          <w:szCs w:val="16"/>
        </w:rPr>
        <w:t>Figure 2. Sainfoin fruit (pod) each contains a single seed. Picture courtesy of Tracey Slotta @ USDA-NRCS PLANTS Database (USDA 2008).</w:t>
      </w:r>
    </w:p>
    <w:p w:rsidR="00101B70" w:rsidRDefault="00101B70" w:rsidP="00101B70">
      <w:pPr>
        <w:pStyle w:val="Bodytext0"/>
        <w:rPr>
          <w:i/>
        </w:rPr>
      </w:pPr>
    </w:p>
    <w:p w:rsidR="00101B70" w:rsidRDefault="00101B70" w:rsidP="00491C56">
      <w:pPr>
        <w:pStyle w:val="Bodytext0"/>
      </w:pPr>
      <w:r w:rsidRPr="002375B8">
        <w:rPr>
          <w:i/>
        </w:rPr>
        <w:t>Habitat</w:t>
      </w:r>
      <w:r>
        <w:t>: Sainfoin can be found in western rangeland sites in 1</w:t>
      </w:r>
      <w:r w:rsidR="008A79C6">
        <w:t>4</w:t>
      </w:r>
      <w:r>
        <w:t xml:space="preserve"> inch </w:t>
      </w:r>
      <w:r w:rsidR="008A79C6">
        <w:t xml:space="preserve">and greater </w:t>
      </w:r>
      <w:r>
        <w:t>precipitation areas. It is often associated with big sagebrush and mountain shrub communities in well-drained calcareous soils.</w:t>
      </w:r>
    </w:p>
    <w:p w:rsidR="00101B70" w:rsidRDefault="00101B70" w:rsidP="00491C56">
      <w:pPr>
        <w:pStyle w:val="Bodytext0"/>
      </w:pPr>
    </w:p>
    <w:p w:rsidR="00E02C6F" w:rsidRDefault="00CD49CC" w:rsidP="00491C56">
      <w:pPr>
        <w:pStyle w:val="classind3"/>
        <w:spacing w:before="0" w:beforeAutospacing="0" w:after="0" w:afterAutospacing="0"/>
        <w:rPr>
          <w:rFonts w:ascii="Times New Roman" w:hAnsi="Times New Roman"/>
          <w:sz w:val="20"/>
          <w:szCs w:val="20"/>
        </w:rPr>
      </w:pPr>
      <w:r w:rsidRPr="00922571">
        <w:rPr>
          <w:rFonts w:ascii="Times New Roman" w:hAnsi="Times New Roman"/>
          <w:i/>
          <w:sz w:val="20"/>
          <w:szCs w:val="20"/>
        </w:rPr>
        <w:t>Adaptation</w:t>
      </w:r>
      <w:r w:rsidR="00F7588C" w:rsidRPr="00E02C6F">
        <w:rPr>
          <w:rFonts w:ascii="Times New Roman" w:hAnsi="Times New Roman"/>
          <w:sz w:val="20"/>
          <w:szCs w:val="20"/>
        </w:rPr>
        <w:t xml:space="preserve">: </w:t>
      </w:r>
      <w:r w:rsidR="00033B8E" w:rsidRPr="00E02C6F">
        <w:rPr>
          <w:rFonts w:ascii="Times New Roman" w:hAnsi="Times New Roman"/>
          <w:sz w:val="20"/>
          <w:szCs w:val="20"/>
        </w:rPr>
        <w:t xml:space="preserve">Early varieties from </w:t>
      </w:r>
      <w:r w:rsidR="00BA74EC" w:rsidRPr="00E02C6F">
        <w:rPr>
          <w:rFonts w:ascii="Times New Roman" w:hAnsi="Times New Roman"/>
          <w:sz w:val="20"/>
          <w:szCs w:val="20"/>
        </w:rPr>
        <w:t>Western</w:t>
      </w:r>
      <w:r w:rsidR="00033B8E" w:rsidRPr="00E02C6F">
        <w:rPr>
          <w:rFonts w:ascii="Times New Roman" w:hAnsi="Times New Roman"/>
          <w:sz w:val="20"/>
          <w:szCs w:val="20"/>
        </w:rPr>
        <w:t xml:space="preserve"> Europe d</w:t>
      </w:r>
      <w:r w:rsidR="00BA74EC" w:rsidRPr="00E02C6F">
        <w:rPr>
          <w:rFonts w:ascii="Times New Roman" w:hAnsi="Times New Roman"/>
          <w:sz w:val="20"/>
          <w:szCs w:val="20"/>
        </w:rPr>
        <w:t>i</w:t>
      </w:r>
      <w:r w:rsidR="00931F1D" w:rsidRPr="00E02C6F">
        <w:rPr>
          <w:rFonts w:ascii="Times New Roman" w:hAnsi="Times New Roman"/>
          <w:sz w:val="20"/>
          <w:szCs w:val="20"/>
        </w:rPr>
        <w:t>d not perform</w:t>
      </w:r>
      <w:r w:rsidR="00033B8E" w:rsidRPr="00E02C6F">
        <w:rPr>
          <w:rFonts w:ascii="Times New Roman" w:hAnsi="Times New Roman"/>
          <w:sz w:val="20"/>
          <w:szCs w:val="20"/>
        </w:rPr>
        <w:t xml:space="preserve"> well</w:t>
      </w:r>
      <w:r w:rsidR="00931F1D" w:rsidRPr="00E02C6F">
        <w:rPr>
          <w:rFonts w:ascii="Times New Roman" w:hAnsi="Times New Roman"/>
          <w:sz w:val="20"/>
          <w:szCs w:val="20"/>
        </w:rPr>
        <w:t xml:space="preserve"> in the western </w:t>
      </w:r>
      <w:smartTag w:uri="urn:schemas-microsoft-com:office:smarttags" w:element="place">
        <w:smartTag w:uri="urn:schemas-microsoft-com:office:smarttags" w:element="country-region">
          <w:r w:rsidR="00931F1D" w:rsidRPr="00E02C6F">
            <w:rPr>
              <w:rFonts w:ascii="Times New Roman" w:hAnsi="Times New Roman"/>
              <w:sz w:val="20"/>
              <w:szCs w:val="20"/>
            </w:rPr>
            <w:t>United States</w:t>
          </w:r>
        </w:smartTag>
      </w:smartTag>
      <w:r w:rsidR="00931F1D" w:rsidRPr="00E02C6F">
        <w:rPr>
          <w:rFonts w:ascii="Times New Roman" w:hAnsi="Times New Roman"/>
          <w:sz w:val="20"/>
          <w:szCs w:val="20"/>
        </w:rPr>
        <w:t>. The plants were poorly adapted and had low forage yields</w:t>
      </w:r>
      <w:r w:rsidR="0063288A" w:rsidRPr="00E02C6F">
        <w:rPr>
          <w:rFonts w:ascii="Times New Roman" w:hAnsi="Times New Roman"/>
          <w:sz w:val="20"/>
          <w:szCs w:val="20"/>
        </w:rPr>
        <w:t>.</w:t>
      </w:r>
      <w:r w:rsidR="00033B8E" w:rsidRPr="00E02C6F">
        <w:rPr>
          <w:rFonts w:ascii="Times New Roman" w:hAnsi="Times New Roman"/>
          <w:sz w:val="20"/>
          <w:szCs w:val="20"/>
        </w:rPr>
        <w:t xml:space="preserve"> New</w:t>
      </w:r>
      <w:r w:rsidR="00931F1D" w:rsidRPr="00E02C6F">
        <w:rPr>
          <w:rFonts w:ascii="Times New Roman" w:hAnsi="Times New Roman"/>
          <w:sz w:val="20"/>
          <w:szCs w:val="20"/>
        </w:rPr>
        <w:t>er</w:t>
      </w:r>
      <w:r w:rsidR="00033B8E" w:rsidRPr="00E02C6F">
        <w:rPr>
          <w:rFonts w:ascii="Times New Roman" w:hAnsi="Times New Roman"/>
          <w:sz w:val="20"/>
          <w:szCs w:val="20"/>
        </w:rPr>
        <w:t xml:space="preserve"> varieties from </w:t>
      </w:r>
      <w:smartTag w:uri="urn:schemas-microsoft-com:office:smarttags" w:element="country-region">
        <w:r w:rsidR="00033B8E" w:rsidRPr="00E02C6F">
          <w:rPr>
            <w:rFonts w:ascii="Times New Roman" w:hAnsi="Times New Roman"/>
            <w:sz w:val="20"/>
            <w:szCs w:val="20"/>
          </w:rPr>
          <w:t>Russia</w:t>
        </w:r>
      </w:smartTag>
      <w:r w:rsidR="00033B8E" w:rsidRPr="00E02C6F">
        <w:rPr>
          <w:rFonts w:ascii="Times New Roman" w:hAnsi="Times New Roman"/>
          <w:sz w:val="20"/>
          <w:szCs w:val="20"/>
        </w:rPr>
        <w:t xml:space="preserve"> and </w:t>
      </w:r>
      <w:smartTag w:uri="urn:schemas-microsoft-com:office:smarttags" w:element="place">
        <w:smartTag w:uri="urn:schemas-microsoft-com:office:smarttags" w:element="country-region">
          <w:r w:rsidR="00033B8E" w:rsidRPr="00E02C6F">
            <w:rPr>
              <w:rFonts w:ascii="Times New Roman" w:hAnsi="Times New Roman"/>
              <w:sz w:val="20"/>
              <w:szCs w:val="20"/>
            </w:rPr>
            <w:t>Turkey</w:t>
          </w:r>
        </w:smartTag>
      </w:smartTag>
      <w:r w:rsidR="00033B8E" w:rsidRPr="00E02C6F">
        <w:rPr>
          <w:rFonts w:ascii="Times New Roman" w:hAnsi="Times New Roman"/>
          <w:sz w:val="20"/>
          <w:szCs w:val="20"/>
        </w:rPr>
        <w:t xml:space="preserve"> </w:t>
      </w:r>
      <w:r w:rsidR="00F7588C" w:rsidRPr="00E02C6F">
        <w:rPr>
          <w:rFonts w:ascii="Times New Roman" w:hAnsi="Times New Roman"/>
          <w:sz w:val="20"/>
          <w:szCs w:val="20"/>
        </w:rPr>
        <w:t xml:space="preserve">however </w:t>
      </w:r>
      <w:r w:rsidR="00033B8E" w:rsidRPr="00E02C6F">
        <w:rPr>
          <w:rFonts w:ascii="Times New Roman" w:hAnsi="Times New Roman"/>
          <w:sz w:val="20"/>
          <w:szCs w:val="20"/>
        </w:rPr>
        <w:t xml:space="preserve">are </w:t>
      </w:r>
      <w:r w:rsidR="00922571">
        <w:rPr>
          <w:rFonts w:ascii="Times New Roman" w:hAnsi="Times New Roman"/>
          <w:sz w:val="20"/>
          <w:szCs w:val="20"/>
        </w:rPr>
        <w:t>better suited</w:t>
      </w:r>
      <w:r w:rsidR="00033B8E" w:rsidRPr="00E02C6F">
        <w:rPr>
          <w:rFonts w:ascii="Times New Roman" w:hAnsi="Times New Roman"/>
          <w:sz w:val="20"/>
          <w:szCs w:val="20"/>
        </w:rPr>
        <w:t xml:space="preserve"> to </w:t>
      </w:r>
      <w:r w:rsidR="008A79C6">
        <w:rPr>
          <w:rFonts w:ascii="Times New Roman" w:hAnsi="Times New Roman"/>
          <w:sz w:val="20"/>
          <w:szCs w:val="20"/>
        </w:rPr>
        <w:t>western</w:t>
      </w:r>
      <w:r w:rsidR="00033B8E" w:rsidRPr="00E02C6F">
        <w:rPr>
          <w:rFonts w:ascii="Times New Roman" w:hAnsi="Times New Roman"/>
          <w:sz w:val="20"/>
          <w:szCs w:val="20"/>
        </w:rPr>
        <w:t xml:space="preserve"> climates</w:t>
      </w:r>
      <w:r w:rsidR="00931F1D" w:rsidRPr="00E02C6F">
        <w:rPr>
          <w:rFonts w:ascii="Times New Roman" w:hAnsi="Times New Roman"/>
          <w:sz w:val="20"/>
          <w:szCs w:val="20"/>
        </w:rPr>
        <w:t xml:space="preserve"> and perform similarly to alfalfa</w:t>
      </w:r>
      <w:r w:rsidR="00033B8E" w:rsidRPr="00E02C6F">
        <w:rPr>
          <w:rFonts w:ascii="Times New Roman" w:hAnsi="Times New Roman"/>
          <w:sz w:val="20"/>
          <w:szCs w:val="20"/>
        </w:rPr>
        <w:t>. (</w:t>
      </w:r>
      <w:r w:rsidR="000F248C" w:rsidRPr="00E02C6F">
        <w:rPr>
          <w:rFonts w:ascii="Times New Roman" w:hAnsi="Times New Roman"/>
          <w:sz w:val="20"/>
          <w:szCs w:val="20"/>
        </w:rPr>
        <w:t>Baldridge and Lohmiller</w:t>
      </w:r>
      <w:r w:rsidR="00931F1D" w:rsidRPr="00E02C6F">
        <w:rPr>
          <w:rFonts w:ascii="Times New Roman" w:hAnsi="Times New Roman"/>
          <w:sz w:val="20"/>
          <w:szCs w:val="20"/>
        </w:rPr>
        <w:t xml:space="preserve"> 1990</w:t>
      </w:r>
      <w:r w:rsidR="00033B8E" w:rsidRPr="00E02C6F">
        <w:rPr>
          <w:rFonts w:ascii="Times New Roman" w:hAnsi="Times New Roman"/>
          <w:sz w:val="20"/>
          <w:szCs w:val="20"/>
        </w:rPr>
        <w:t>).</w:t>
      </w:r>
    </w:p>
    <w:p w:rsidR="00491C56" w:rsidRDefault="00491C56" w:rsidP="00491C56">
      <w:pPr>
        <w:pStyle w:val="classind3"/>
        <w:spacing w:before="0" w:beforeAutospacing="0" w:after="0" w:afterAutospacing="0"/>
        <w:rPr>
          <w:rFonts w:ascii="Times New Roman" w:hAnsi="Times New Roman"/>
          <w:sz w:val="20"/>
          <w:szCs w:val="20"/>
        </w:rPr>
      </w:pPr>
    </w:p>
    <w:p w:rsidR="00223223" w:rsidRDefault="00025FB6" w:rsidP="00491C56">
      <w:pPr>
        <w:pStyle w:val="classind3"/>
        <w:spacing w:before="0" w:beforeAutospacing="0" w:after="0" w:afterAutospacing="0"/>
      </w:pPr>
      <w:r w:rsidRPr="00E02C6F">
        <w:rPr>
          <w:rFonts w:ascii="Times New Roman" w:hAnsi="Times New Roman"/>
          <w:sz w:val="20"/>
          <w:szCs w:val="20"/>
        </w:rPr>
        <w:t xml:space="preserve">Sainfoin is best adapted to soils at least 18 inches deep with a pH of 6.6 to 8.0 (USDA 2008). </w:t>
      </w:r>
      <w:r w:rsidR="008240CC">
        <w:rPr>
          <w:rFonts w:ascii="Times New Roman" w:hAnsi="Times New Roman"/>
          <w:sz w:val="20"/>
          <w:szCs w:val="20"/>
        </w:rPr>
        <w:t xml:space="preserve">It is best </w:t>
      </w:r>
      <w:r w:rsidR="00922571">
        <w:rPr>
          <w:rFonts w:ascii="Times New Roman" w:hAnsi="Times New Roman"/>
          <w:sz w:val="20"/>
          <w:szCs w:val="20"/>
        </w:rPr>
        <w:t>adapted</w:t>
      </w:r>
      <w:r w:rsidRPr="00E02C6F">
        <w:rPr>
          <w:rFonts w:ascii="Times New Roman" w:hAnsi="Times New Roman"/>
          <w:sz w:val="20"/>
          <w:szCs w:val="20"/>
        </w:rPr>
        <w:t xml:space="preserve"> </w:t>
      </w:r>
      <w:r w:rsidR="008240CC">
        <w:rPr>
          <w:rFonts w:ascii="Times New Roman" w:hAnsi="Times New Roman"/>
          <w:sz w:val="20"/>
          <w:szCs w:val="20"/>
        </w:rPr>
        <w:t>to</w:t>
      </w:r>
      <w:r w:rsidRPr="00E02C6F">
        <w:rPr>
          <w:rFonts w:ascii="Times New Roman" w:hAnsi="Times New Roman"/>
          <w:sz w:val="20"/>
          <w:szCs w:val="20"/>
        </w:rPr>
        <w:t xml:space="preserve"> sites </w:t>
      </w:r>
      <w:r w:rsidR="009A6F9F" w:rsidRPr="00E02C6F">
        <w:rPr>
          <w:rFonts w:ascii="Times New Roman" w:hAnsi="Times New Roman"/>
          <w:sz w:val="20"/>
          <w:szCs w:val="20"/>
        </w:rPr>
        <w:t>receiving</w:t>
      </w:r>
      <w:r w:rsidRPr="00E02C6F">
        <w:rPr>
          <w:rFonts w:ascii="Times New Roman" w:hAnsi="Times New Roman"/>
          <w:sz w:val="20"/>
          <w:szCs w:val="20"/>
        </w:rPr>
        <w:t xml:space="preserve"> </w:t>
      </w:r>
      <w:r w:rsidR="008240CC">
        <w:rPr>
          <w:rFonts w:ascii="Times New Roman" w:hAnsi="Times New Roman"/>
          <w:sz w:val="20"/>
          <w:szCs w:val="20"/>
        </w:rPr>
        <w:t xml:space="preserve">at least </w:t>
      </w:r>
      <w:r w:rsidRPr="00E02C6F">
        <w:rPr>
          <w:rFonts w:ascii="Times New Roman" w:hAnsi="Times New Roman"/>
          <w:sz w:val="20"/>
          <w:szCs w:val="20"/>
        </w:rPr>
        <w:t>1</w:t>
      </w:r>
      <w:r w:rsidR="008A79C6">
        <w:rPr>
          <w:rFonts w:ascii="Times New Roman" w:hAnsi="Times New Roman"/>
          <w:sz w:val="20"/>
          <w:szCs w:val="20"/>
        </w:rPr>
        <w:t>4</w:t>
      </w:r>
      <w:r w:rsidRPr="00E02C6F">
        <w:rPr>
          <w:rFonts w:ascii="Times New Roman" w:hAnsi="Times New Roman"/>
          <w:sz w:val="20"/>
          <w:szCs w:val="20"/>
        </w:rPr>
        <w:t xml:space="preserve"> inches mean annual precipitation (MAP). </w:t>
      </w:r>
      <w:r w:rsidR="003A4FDA" w:rsidRPr="00E02C6F">
        <w:rPr>
          <w:rFonts w:ascii="Times New Roman" w:hAnsi="Times New Roman"/>
          <w:sz w:val="20"/>
          <w:szCs w:val="20"/>
        </w:rPr>
        <w:t>Rangeland</w:t>
      </w:r>
      <w:r w:rsidRPr="00E02C6F">
        <w:rPr>
          <w:rFonts w:ascii="Times New Roman" w:hAnsi="Times New Roman"/>
          <w:sz w:val="20"/>
          <w:szCs w:val="20"/>
        </w:rPr>
        <w:t xml:space="preserve"> plantings have been successful in </w:t>
      </w:r>
      <w:r w:rsidR="003A4FDA" w:rsidRPr="00E02C6F">
        <w:rPr>
          <w:rFonts w:ascii="Times New Roman" w:hAnsi="Times New Roman"/>
          <w:sz w:val="20"/>
          <w:szCs w:val="20"/>
        </w:rPr>
        <w:t>sagebrush, p</w:t>
      </w:r>
      <w:r w:rsidRPr="00E02C6F">
        <w:rPr>
          <w:rFonts w:ascii="Times New Roman" w:hAnsi="Times New Roman"/>
          <w:sz w:val="20"/>
          <w:szCs w:val="20"/>
        </w:rPr>
        <w:t>inyon-juniper and mountain shrub areas</w:t>
      </w:r>
      <w:r w:rsidR="003A4FDA" w:rsidRPr="00E02C6F">
        <w:rPr>
          <w:rFonts w:ascii="Times New Roman" w:hAnsi="Times New Roman"/>
          <w:sz w:val="20"/>
          <w:szCs w:val="20"/>
        </w:rPr>
        <w:t xml:space="preserve"> </w:t>
      </w:r>
      <w:r w:rsidRPr="00E02C6F">
        <w:rPr>
          <w:rFonts w:ascii="Times New Roman" w:hAnsi="Times New Roman"/>
          <w:sz w:val="20"/>
          <w:szCs w:val="20"/>
        </w:rPr>
        <w:t xml:space="preserve">in deep, calcium based soils </w:t>
      </w:r>
      <w:r w:rsidR="003A4FDA" w:rsidRPr="00E02C6F">
        <w:rPr>
          <w:rFonts w:ascii="Times New Roman" w:hAnsi="Times New Roman"/>
          <w:sz w:val="20"/>
          <w:szCs w:val="20"/>
        </w:rPr>
        <w:t>(</w:t>
      </w:r>
      <w:r w:rsidR="00F7588C" w:rsidRPr="00E02C6F">
        <w:rPr>
          <w:rFonts w:ascii="Times New Roman" w:hAnsi="Times New Roman"/>
          <w:sz w:val="20"/>
          <w:szCs w:val="20"/>
        </w:rPr>
        <w:t>Stevens and Monsen 2004</w:t>
      </w:r>
      <w:r w:rsidRPr="00E02C6F">
        <w:rPr>
          <w:rFonts w:ascii="Times New Roman" w:hAnsi="Times New Roman"/>
          <w:sz w:val="20"/>
          <w:szCs w:val="20"/>
        </w:rPr>
        <w:t>).</w:t>
      </w:r>
      <w:r w:rsidR="009A6F9F" w:rsidRPr="00E02C6F">
        <w:rPr>
          <w:rFonts w:ascii="Times New Roman" w:hAnsi="Times New Roman"/>
          <w:sz w:val="20"/>
          <w:szCs w:val="20"/>
        </w:rPr>
        <w:t xml:space="preserve"> Sainfoin has </w:t>
      </w:r>
      <w:r w:rsidR="008240CC">
        <w:rPr>
          <w:rFonts w:ascii="Times New Roman" w:hAnsi="Times New Roman"/>
          <w:sz w:val="20"/>
          <w:szCs w:val="20"/>
        </w:rPr>
        <w:t>low</w:t>
      </w:r>
      <w:r w:rsidR="009A6F9F" w:rsidRPr="00E02C6F">
        <w:rPr>
          <w:rFonts w:ascii="Times New Roman" w:hAnsi="Times New Roman"/>
          <w:sz w:val="20"/>
          <w:szCs w:val="20"/>
        </w:rPr>
        <w:t xml:space="preserve"> salt tolerance</w:t>
      </w:r>
      <w:r w:rsidR="009A6F9F">
        <w:t>.</w:t>
      </w:r>
    </w:p>
    <w:p w:rsidR="00025FB6" w:rsidRDefault="00025FB6" w:rsidP="00491C56">
      <w:pPr>
        <w:pStyle w:val="Bodytext0"/>
      </w:pPr>
    </w:p>
    <w:p w:rsidR="00223223" w:rsidRDefault="008240CC" w:rsidP="00491C56">
      <w:pPr>
        <w:pStyle w:val="Bodytext0"/>
      </w:pPr>
      <w:r>
        <w:t>Sainfoin</w:t>
      </w:r>
      <w:r w:rsidR="009A6F9F">
        <w:t xml:space="preserve"> d</w:t>
      </w:r>
      <w:r w:rsidR="00223223">
        <w:t xml:space="preserve">oes not do well </w:t>
      </w:r>
      <w:r w:rsidR="009A6F9F">
        <w:t xml:space="preserve">in sites </w:t>
      </w:r>
      <w:r w:rsidR="00223223">
        <w:t>with high water tables or wet soils.</w:t>
      </w:r>
    </w:p>
    <w:p w:rsidR="00033B8E" w:rsidRDefault="00033B8E" w:rsidP="00F802DB">
      <w:pPr>
        <w:pStyle w:val="Bodytext0"/>
      </w:pPr>
    </w:p>
    <w:p w:rsidR="00CD49CC" w:rsidRDefault="00CD49CC" w:rsidP="00F802DB">
      <w:pPr>
        <w:pStyle w:val="Header3"/>
      </w:pPr>
      <w:r>
        <w:t>Establishment</w:t>
      </w:r>
    </w:p>
    <w:p w:rsidR="003A4FDA" w:rsidRPr="00EB4B02" w:rsidRDefault="003F5887" w:rsidP="00F802DB">
      <w:pPr>
        <w:pStyle w:val="Header3"/>
        <w:rPr>
          <w:b w:val="0"/>
        </w:rPr>
      </w:pPr>
      <w:r>
        <w:rPr>
          <w:b w:val="0"/>
        </w:rPr>
        <w:t xml:space="preserve">Sainfoin can be planted in the spring or fall. </w:t>
      </w:r>
      <w:r w:rsidR="009A6F9F">
        <w:rPr>
          <w:b w:val="0"/>
        </w:rPr>
        <w:t xml:space="preserve">Seeding depth should be </w:t>
      </w:r>
      <w:r w:rsidR="003A4FDA">
        <w:rPr>
          <w:b w:val="0"/>
        </w:rPr>
        <w:t>between 0.25 and 0.75 inches.</w:t>
      </w:r>
      <w:r>
        <w:rPr>
          <w:b w:val="0"/>
        </w:rPr>
        <w:t xml:space="preserve"> All seed should be inoculated with the appropriate</w:t>
      </w:r>
      <w:r w:rsidR="003A4FDA">
        <w:rPr>
          <w:b w:val="0"/>
        </w:rPr>
        <w:t xml:space="preserve"> rhizobium</w:t>
      </w:r>
      <w:r>
        <w:rPr>
          <w:b w:val="0"/>
        </w:rPr>
        <w:t xml:space="preserve"> prior to planting</w:t>
      </w:r>
      <w:r w:rsidR="003A4FDA">
        <w:rPr>
          <w:b w:val="0"/>
        </w:rPr>
        <w:t xml:space="preserve">. </w:t>
      </w:r>
      <w:r w:rsidR="009A6F9F">
        <w:rPr>
          <w:b w:val="0"/>
        </w:rPr>
        <w:t xml:space="preserve">Full seeding rate for pasture </w:t>
      </w:r>
      <w:r w:rsidR="008240CC">
        <w:rPr>
          <w:b w:val="0"/>
        </w:rPr>
        <w:t>plantings</w:t>
      </w:r>
      <w:r w:rsidR="009A6F9F">
        <w:rPr>
          <w:b w:val="0"/>
        </w:rPr>
        <w:t xml:space="preserve"> is 34 lb/ac. </w:t>
      </w:r>
      <w:r w:rsidR="003A4FDA">
        <w:rPr>
          <w:b w:val="0"/>
        </w:rPr>
        <w:t xml:space="preserve">Seed 2 to 5 lb/ac </w:t>
      </w:r>
      <w:r w:rsidR="009A6F9F">
        <w:rPr>
          <w:b w:val="0"/>
        </w:rPr>
        <w:t xml:space="preserve">when </w:t>
      </w:r>
      <w:r w:rsidR="009A6F9F">
        <w:rPr>
          <w:b w:val="0"/>
        </w:rPr>
        <w:lastRenderedPageBreak/>
        <w:t xml:space="preserve">used as a component of </w:t>
      </w:r>
      <w:r>
        <w:rPr>
          <w:b w:val="0"/>
        </w:rPr>
        <w:t>a rangeland</w:t>
      </w:r>
      <w:r w:rsidR="003A4FDA">
        <w:rPr>
          <w:b w:val="0"/>
        </w:rPr>
        <w:t xml:space="preserve"> mix. </w:t>
      </w:r>
      <w:r w:rsidR="00EB4B02">
        <w:rPr>
          <w:b w:val="0"/>
        </w:rPr>
        <w:t>Sainfoin should not be</w:t>
      </w:r>
      <w:r w:rsidR="00EB4B02" w:rsidRPr="00EB4B02">
        <w:rPr>
          <w:b w:val="0"/>
        </w:rPr>
        <w:t xml:space="preserve"> </w:t>
      </w:r>
      <w:r w:rsidR="00EB4B02">
        <w:rPr>
          <w:b w:val="0"/>
        </w:rPr>
        <w:t>mixed with aggressive grass species</w:t>
      </w:r>
      <w:r w:rsidR="00A53BD4">
        <w:rPr>
          <w:b w:val="0"/>
        </w:rPr>
        <w:t>;</w:t>
      </w:r>
      <w:r w:rsidR="008240CC">
        <w:rPr>
          <w:b w:val="0"/>
        </w:rPr>
        <w:t xml:space="preserve"> consider alternate row planting</w:t>
      </w:r>
      <w:r w:rsidR="00E01BE3">
        <w:rPr>
          <w:b w:val="0"/>
        </w:rPr>
        <w:t xml:space="preserve"> (Ogle et al 2008)</w:t>
      </w:r>
      <w:r w:rsidR="00EB4B02" w:rsidRPr="00EB4B02">
        <w:rPr>
          <w:b w:val="0"/>
        </w:rPr>
        <w:t>.</w:t>
      </w:r>
    </w:p>
    <w:p w:rsidR="009A6F9F" w:rsidRPr="003A4FDA" w:rsidRDefault="009A6F9F" w:rsidP="00F802DB">
      <w:pPr>
        <w:pStyle w:val="Header3"/>
        <w:rPr>
          <w:b w:val="0"/>
        </w:rPr>
      </w:pPr>
    </w:p>
    <w:p w:rsidR="00CD49CC" w:rsidRDefault="00CD49CC" w:rsidP="00F802DB">
      <w:pPr>
        <w:pStyle w:val="Header3"/>
        <w:rPr>
          <w:rFonts w:ascii="Arial" w:hAnsi="Arial"/>
        </w:rPr>
      </w:pPr>
      <w:r>
        <w:t>Management</w:t>
      </w:r>
    </w:p>
    <w:p w:rsidR="00CD49CC" w:rsidRDefault="00BB021B" w:rsidP="00F802DB">
      <w:pPr>
        <w:pStyle w:val="Bodytext0"/>
      </w:pPr>
      <w:r>
        <w:t xml:space="preserve">Do </w:t>
      </w:r>
      <w:r w:rsidR="00EB4B02">
        <w:t>not graze for two</w:t>
      </w:r>
      <w:r>
        <w:t xml:space="preserve"> seasons</w:t>
      </w:r>
      <w:r w:rsidR="003F5887">
        <w:t xml:space="preserve"> after planting</w:t>
      </w:r>
      <w:r>
        <w:t xml:space="preserve">. </w:t>
      </w:r>
      <w:r w:rsidR="003F5887">
        <w:t>Stands should be a</w:t>
      </w:r>
      <w:r>
        <w:t>llow</w:t>
      </w:r>
      <w:r w:rsidR="003F5887">
        <w:t>ed</w:t>
      </w:r>
      <w:r>
        <w:t xml:space="preserve"> to naturally reseed every 2 to 3 years for reestablishment. </w:t>
      </w:r>
      <w:r w:rsidR="00EB4B02">
        <w:t>Stands will persist</w:t>
      </w:r>
      <w:r w:rsidR="007E6E15">
        <w:t xml:space="preserve"> 3 to 6</w:t>
      </w:r>
      <w:r w:rsidR="009A6F9F">
        <w:t xml:space="preserve"> years under irrigation</w:t>
      </w:r>
      <w:r w:rsidR="00EB4B02">
        <w:t xml:space="preserve"> but will last longer if root and crown rot diseases are controlled</w:t>
      </w:r>
      <w:r w:rsidR="007E6E15">
        <w:t>.</w:t>
      </w:r>
      <w:r w:rsidR="003F5887">
        <w:t xml:space="preserve"> </w:t>
      </w:r>
      <w:r w:rsidR="00E01BE3">
        <w:t xml:space="preserve">Some plantings in </w:t>
      </w:r>
      <w:smartTag w:uri="urn:schemas-microsoft-com:office:smarttags" w:element="State">
        <w:smartTag w:uri="urn:schemas-microsoft-com:office:smarttags" w:element="place">
          <w:r w:rsidR="00E01BE3">
            <w:t>Montana</w:t>
          </w:r>
        </w:smartTag>
      </w:smartTag>
      <w:r w:rsidR="00E01BE3">
        <w:t xml:space="preserve"> have survived for over 60 years and </w:t>
      </w:r>
      <w:r w:rsidR="00101B70">
        <w:t>are</w:t>
      </w:r>
      <w:r w:rsidR="00E01BE3">
        <w:t xml:space="preserve"> still used for pasture (Dubbs 1967). Sainfoin should</w:t>
      </w:r>
      <w:r w:rsidR="003F5887">
        <w:t xml:space="preserve"> not </w:t>
      </w:r>
      <w:r w:rsidR="00E01BE3">
        <w:t xml:space="preserve">be </w:t>
      </w:r>
      <w:r w:rsidR="003F5887">
        <w:t>plant</w:t>
      </w:r>
      <w:r w:rsidR="00E01BE3">
        <w:t>ed</w:t>
      </w:r>
      <w:r w:rsidR="003F5887">
        <w:t xml:space="preserve"> next to shelterbelts because tre</w:t>
      </w:r>
      <w:r w:rsidR="00E01BE3">
        <w:t>e</w:t>
      </w:r>
      <w:r w:rsidR="003F5887">
        <w:t>s and shrubs will suffer from browsing by deer and elk (Stannard 2002).</w:t>
      </w:r>
    </w:p>
    <w:p w:rsidR="00BB021B" w:rsidRDefault="00BB021B" w:rsidP="00F802DB">
      <w:pPr>
        <w:pStyle w:val="Bodytext0"/>
      </w:pPr>
    </w:p>
    <w:p w:rsidR="00CD49CC" w:rsidRDefault="00CD49CC" w:rsidP="00F802DB">
      <w:pPr>
        <w:pStyle w:val="Header3"/>
      </w:pPr>
      <w:r>
        <w:t>Pests and Potential Problems</w:t>
      </w:r>
    </w:p>
    <w:p w:rsidR="00931F1D" w:rsidRDefault="00E01BE3" w:rsidP="00F802DB">
      <w:pPr>
        <w:pStyle w:val="Bodytext0"/>
      </w:pPr>
      <w:r>
        <w:t xml:space="preserve">Although sainfoin is resistant to many alfalfa related </w:t>
      </w:r>
      <w:r w:rsidR="00B70E74">
        <w:t>pests</w:t>
      </w:r>
      <w:r>
        <w:t>, long-term stand survival is limited i</w:t>
      </w:r>
      <w:r w:rsidR="00931F1D">
        <w:t xml:space="preserve">n irrigated </w:t>
      </w:r>
      <w:r w:rsidR="00931F1D" w:rsidRPr="00E02C6F">
        <w:t xml:space="preserve">or wet conditions </w:t>
      </w:r>
      <w:r w:rsidRPr="00E02C6F">
        <w:t>due</w:t>
      </w:r>
      <w:r w:rsidR="00931F1D" w:rsidRPr="00E02C6F">
        <w:t xml:space="preserve"> </w:t>
      </w:r>
      <w:r w:rsidRPr="00E02C6F">
        <w:t>to root and crown rot diseases (Morrill et al 1998). These root pathogens enter the plant through scars</w:t>
      </w:r>
      <w:r>
        <w:t xml:space="preserve"> created by root-feeding insects, especially weevils. Control of these insects decreases tap root disease occurrence and increases the longevity of the stand.</w:t>
      </w:r>
    </w:p>
    <w:p w:rsidR="00AC484F" w:rsidRDefault="00AC484F" w:rsidP="00F802DB">
      <w:pPr>
        <w:pStyle w:val="Bodytext0"/>
      </w:pPr>
    </w:p>
    <w:p w:rsidR="00AC484F" w:rsidRDefault="00AC484F" w:rsidP="00F802DB">
      <w:pPr>
        <w:pStyle w:val="Bodytext0"/>
      </w:pPr>
      <w:r>
        <w:t xml:space="preserve">Use of sainfoin has been limited largely due to </w:t>
      </w:r>
      <w:r w:rsidR="00F553A3">
        <w:t>high</w:t>
      </w:r>
      <w:r>
        <w:t xml:space="preserve"> establishment costs. The large seed, high seeding rate and </w:t>
      </w:r>
      <w:r w:rsidR="008240CC">
        <w:t>high</w:t>
      </w:r>
      <w:r>
        <w:t xml:space="preserve"> seed prices </w:t>
      </w:r>
      <w:r w:rsidR="008240CC">
        <w:t>often reduce interest in using this species</w:t>
      </w:r>
      <w:r>
        <w:t>.</w:t>
      </w:r>
    </w:p>
    <w:p w:rsidR="00E01BE3" w:rsidRDefault="00E01BE3" w:rsidP="00F802DB">
      <w:pPr>
        <w:pStyle w:val="Bodytext0"/>
      </w:pPr>
    </w:p>
    <w:p w:rsidR="00CD49CC" w:rsidRDefault="00CD49CC" w:rsidP="00F802DB">
      <w:pPr>
        <w:pStyle w:val="Header3"/>
      </w:pPr>
      <w:r>
        <w:t>Environmental Concerns</w:t>
      </w:r>
    </w:p>
    <w:p w:rsidR="00CD49CC" w:rsidRDefault="00E02C6F" w:rsidP="00F802DB">
      <w:pPr>
        <w:pStyle w:val="Bodytext0"/>
      </w:pPr>
      <w:r>
        <w:t xml:space="preserve">Sainfoin has been widely used in reclamation and range enhancement seedings throughout the </w:t>
      </w:r>
      <w:r w:rsidR="00F553A3">
        <w:t xml:space="preserve">Great Plains, </w:t>
      </w:r>
      <w:smartTag w:uri="urn:schemas-microsoft-com:office:smarttags" w:element="place">
        <w:r w:rsidR="00F553A3">
          <w:t>Rocky Mountains</w:t>
        </w:r>
      </w:smartTag>
      <w:r w:rsidR="00F553A3">
        <w:t xml:space="preserve"> and Intermountain W</w:t>
      </w:r>
      <w:r>
        <w:t xml:space="preserve">est and has become naturalized in </w:t>
      </w:r>
      <w:r w:rsidR="00F553A3">
        <w:t>some</w:t>
      </w:r>
      <w:r>
        <w:t xml:space="preserve"> locations. It is not considered weedy or invasive, but may spread under ideal conditions via seed.</w:t>
      </w:r>
    </w:p>
    <w:p w:rsidR="00E02C6F" w:rsidRDefault="00E02C6F" w:rsidP="00F802DB">
      <w:pPr>
        <w:pStyle w:val="Bodytext0"/>
      </w:pPr>
    </w:p>
    <w:p w:rsidR="002375B8" w:rsidRDefault="002375B8" w:rsidP="00F802DB">
      <w:pPr>
        <w:pStyle w:val="Header3"/>
      </w:pPr>
      <w:r>
        <w:t>Seeds and Plant Production</w:t>
      </w:r>
    </w:p>
    <w:p w:rsidR="00F553A3" w:rsidRDefault="00E02C6F" w:rsidP="003A4FDA">
      <w:pPr>
        <w:pStyle w:val="Header3"/>
        <w:rPr>
          <w:b w:val="0"/>
        </w:rPr>
      </w:pPr>
      <w:r>
        <w:rPr>
          <w:b w:val="0"/>
        </w:rPr>
        <w:t xml:space="preserve">The first seed crop can be harvested the </w:t>
      </w:r>
      <w:r w:rsidR="003A4FDA">
        <w:rPr>
          <w:b w:val="0"/>
        </w:rPr>
        <w:t>second year</w:t>
      </w:r>
      <w:r w:rsidR="00770F1B">
        <w:rPr>
          <w:b w:val="0"/>
        </w:rPr>
        <w:t xml:space="preserve"> </w:t>
      </w:r>
      <w:r w:rsidR="0095686C">
        <w:rPr>
          <w:b w:val="0"/>
        </w:rPr>
        <w:t>after</w:t>
      </w:r>
      <w:r w:rsidR="00770F1B">
        <w:rPr>
          <w:b w:val="0"/>
        </w:rPr>
        <w:t xml:space="preserve"> establishment</w:t>
      </w:r>
      <w:r w:rsidR="003A4FDA">
        <w:rPr>
          <w:b w:val="0"/>
        </w:rPr>
        <w:t>.</w:t>
      </w:r>
      <w:r w:rsidR="007E6E15">
        <w:rPr>
          <w:b w:val="0"/>
        </w:rPr>
        <w:t xml:space="preserve"> </w:t>
      </w:r>
      <w:r>
        <w:rPr>
          <w:b w:val="0"/>
        </w:rPr>
        <w:t xml:space="preserve">Seed yields can </w:t>
      </w:r>
      <w:r w:rsidR="00F553A3">
        <w:rPr>
          <w:b w:val="0"/>
        </w:rPr>
        <w:t>be as high as</w:t>
      </w:r>
      <w:r>
        <w:rPr>
          <w:b w:val="0"/>
        </w:rPr>
        <w:t xml:space="preserve"> </w:t>
      </w:r>
      <w:r w:rsidR="007E6E15">
        <w:rPr>
          <w:b w:val="0"/>
        </w:rPr>
        <w:t>1000 lb/acre</w:t>
      </w:r>
      <w:r w:rsidR="00F553A3">
        <w:rPr>
          <w:b w:val="0"/>
        </w:rPr>
        <w:t xml:space="preserve"> under irrigated conditions</w:t>
      </w:r>
      <w:r w:rsidR="007E6E15">
        <w:rPr>
          <w:b w:val="0"/>
        </w:rPr>
        <w:t xml:space="preserve">. </w:t>
      </w:r>
      <w:r w:rsidR="00F553A3">
        <w:rPr>
          <w:b w:val="0"/>
        </w:rPr>
        <w:t xml:space="preserve">Under dryland conditions, seed yields are rarely more than 200 pounds per acre. </w:t>
      </w:r>
    </w:p>
    <w:p w:rsidR="00F553A3" w:rsidRDefault="00F553A3" w:rsidP="003A4FDA">
      <w:pPr>
        <w:pStyle w:val="Header3"/>
        <w:rPr>
          <w:b w:val="0"/>
        </w:rPr>
      </w:pPr>
    </w:p>
    <w:p w:rsidR="003A4FDA" w:rsidRPr="003A4FDA" w:rsidRDefault="00E02C6F" w:rsidP="003A4FDA">
      <w:pPr>
        <w:pStyle w:val="Header3"/>
        <w:numPr>
          <w:ins w:id="1" w:author="dan.ogle" w:date="2008-03-05T08:53:00Z"/>
        </w:numPr>
        <w:rPr>
          <w:b w:val="0"/>
        </w:rPr>
      </w:pPr>
      <w:r>
        <w:rPr>
          <w:b w:val="0"/>
        </w:rPr>
        <w:t>Seed should be h</w:t>
      </w:r>
      <w:r w:rsidR="007E6E15">
        <w:rPr>
          <w:b w:val="0"/>
        </w:rPr>
        <w:t>arvest</w:t>
      </w:r>
      <w:r>
        <w:rPr>
          <w:b w:val="0"/>
        </w:rPr>
        <w:t>ed</w:t>
      </w:r>
      <w:r w:rsidR="007E6E15">
        <w:rPr>
          <w:b w:val="0"/>
        </w:rPr>
        <w:t xml:space="preserve"> when seed moisture is &lt;40% or when seed is beginning to shatter. </w:t>
      </w:r>
      <w:r w:rsidR="00F553A3">
        <w:rPr>
          <w:b w:val="0"/>
        </w:rPr>
        <w:t>Seed shatter can be a problem with this species and s</w:t>
      </w:r>
      <w:r>
        <w:rPr>
          <w:b w:val="0"/>
        </w:rPr>
        <w:t>eed can be harvested by swathing followed by c</w:t>
      </w:r>
      <w:r w:rsidR="007E6E15">
        <w:rPr>
          <w:b w:val="0"/>
        </w:rPr>
        <w:t>ombin</w:t>
      </w:r>
      <w:r>
        <w:rPr>
          <w:b w:val="0"/>
        </w:rPr>
        <w:t>ing</w:t>
      </w:r>
      <w:r w:rsidR="007E6E15">
        <w:rPr>
          <w:b w:val="0"/>
        </w:rPr>
        <w:t xml:space="preserve"> after 2 to 5 days </w:t>
      </w:r>
      <w:r>
        <w:rPr>
          <w:b w:val="0"/>
        </w:rPr>
        <w:t xml:space="preserve">of </w:t>
      </w:r>
      <w:r w:rsidR="007E6E15">
        <w:rPr>
          <w:b w:val="0"/>
        </w:rPr>
        <w:t>drying.</w:t>
      </w:r>
    </w:p>
    <w:p w:rsidR="002375B8" w:rsidRPr="00222F37" w:rsidRDefault="002375B8" w:rsidP="00F802DB">
      <w:pPr>
        <w:pStyle w:val="Header3"/>
        <w:rPr>
          <w:b w:val="0"/>
        </w:rPr>
      </w:pPr>
    </w:p>
    <w:p w:rsidR="000A188D" w:rsidRPr="00A6194A" w:rsidRDefault="00CD49CC" w:rsidP="00F802DB">
      <w:pPr>
        <w:pStyle w:val="Header3"/>
      </w:pPr>
      <w:r>
        <w:t xml:space="preserve">Cultivars, Improved, and Selected Materials (and </w:t>
      </w:r>
      <w:r w:rsidRPr="00A6194A">
        <w:t>area of origin)</w:t>
      </w:r>
    </w:p>
    <w:p w:rsidR="000A188D" w:rsidRPr="00A6194A" w:rsidRDefault="000A188D" w:rsidP="000A188D">
      <w:pPr>
        <w:autoSpaceDE w:val="0"/>
        <w:autoSpaceDN w:val="0"/>
        <w:adjustRightInd w:val="0"/>
        <w:jc w:val="left"/>
        <w:rPr>
          <w:color w:val="000000"/>
          <w:sz w:val="20"/>
        </w:rPr>
      </w:pPr>
      <w:r w:rsidRPr="00A6194A">
        <w:rPr>
          <w:color w:val="000000"/>
          <w:sz w:val="20"/>
        </w:rPr>
        <w:t>New types of sainfoin have been developed in the</w:t>
      </w:r>
    </w:p>
    <w:p w:rsidR="000A188D" w:rsidRPr="00A6194A" w:rsidRDefault="000A188D" w:rsidP="000A188D">
      <w:pPr>
        <w:autoSpaceDE w:val="0"/>
        <w:autoSpaceDN w:val="0"/>
        <w:adjustRightInd w:val="0"/>
        <w:jc w:val="left"/>
        <w:rPr>
          <w:color w:val="000000"/>
          <w:sz w:val="20"/>
        </w:rPr>
      </w:pPr>
      <w:smartTag w:uri="urn:schemas-microsoft-com:office:smarttags" w:element="country-region">
        <w:r w:rsidRPr="00A6194A">
          <w:rPr>
            <w:color w:val="000000"/>
            <w:sz w:val="20"/>
          </w:rPr>
          <w:lastRenderedPageBreak/>
          <w:t>U.S.</w:t>
        </w:r>
      </w:smartTag>
      <w:r w:rsidRPr="00A6194A">
        <w:rPr>
          <w:color w:val="000000"/>
          <w:sz w:val="20"/>
        </w:rPr>
        <w:t xml:space="preserve"> and in </w:t>
      </w:r>
      <w:smartTag w:uri="urn:schemas-microsoft-com:office:smarttags" w:element="place">
        <w:smartTag w:uri="urn:schemas-microsoft-com:office:smarttags" w:element="country-region">
          <w:r w:rsidRPr="00A6194A">
            <w:rPr>
              <w:color w:val="000000"/>
              <w:sz w:val="20"/>
            </w:rPr>
            <w:t>Canada</w:t>
          </w:r>
        </w:smartTag>
      </w:smartTag>
      <w:r w:rsidRPr="00A6194A">
        <w:rPr>
          <w:color w:val="000000"/>
          <w:sz w:val="20"/>
        </w:rPr>
        <w:t>. Sainfoin breeding programs have</w:t>
      </w:r>
      <w:r w:rsidR="00A6194A" w:rsidRPr="00A6194A">
        <w:rPr>
          <w:color w:val="000000"/>
          <w:sz w:val="20"/>
        </w:rPr>
        <w:t xml:space="preserve"> </w:t>
      </w:r>
      <w:r w:rsidRPr="00A6194A">
        <w:rPr>
          <w:color w:val="000000"/>
          <w:sz w:val="20"/>
        </w:rPr>
        <w:t>selected for increased disease resistance, improved</w:t>
      </w:r>
      <w:r w:rsidR="00A6194A" w:rsidRPr="00A6194A">
        <w:rPr>
          <w:color w:val="000000"/>
          <w:sz w:val="20"/>
        </w:rPr>
        <w:t xml:space="preserve"> </w:t>
      </w:r>
      <w:r w:rsidRPr="00A6194A">
        <w:rPr>
          <w:color w:val="000000"/>
          <w:sz w:val="20"/>
        </w:rPr>
        <w:t>nodulation and nitrogen fixation, and increased dryland</w:t>
      </w:r>
      <w:r w:rsidR="00A6194A" w:rsidRPr="00A6194A">
        <w:rPr>
          <w:color w:val="000000"/>
          <w:sz w:val="20"/>
        </w:rPr>
        <w:t xml:space="preserve"> </w:t>
      </w:r>
      <w:r w:rsidRPr="00A6194A">
        <w:rPr>
          <w:color w:val="000000"/>
          <w:sz w:val="20"/>
        </w:rPr>
        <w:t xml:space="preserve">(single-cut) and irrigated </w:t>
      </w:r>
      <w:r w:rsidR="00F553A3">
        <w:rPr>
          <w:color w:val="000000"/>
          <w:sz w:val="20"/>
        </w:rPr>
        <w:t xml:space="preserve">(multi-cut) </w:t>
      </w:r>
      <w:r w:rsidRPr="00A6194A">
        <w:rPr>
          <w:color w:val="000000"/>
          <w:sz w:val="20"/>
        </w:rPr>
        <w:t>yields.</w:t>
      </w:r>
    </w:p>
    <w:p w:rsidR="00A6194A" w:rsidRPr="00A6194A" w:rsidRDefault="00A6194A" w:rsidP="000A188D">
      <w:pPr>
        <w:autoSpaceDE w:val="0"/>
        <w:autoSpaceDN w:val="0"/>
        <w:adjustRightInd w:val="0"/>
        <w:jc w:val="left"/>
        <w:rPr>
          <w:color w:val="000000"/>
          <w:sz w:val="20"/>
        </w:rPr>
      </w:pPr>
    </w:p>
    <w:p w:rsidR="00024DE6" w:rsidRPr="00922571" w:rsidRDefault="00F553A3" w:rsidP="00A6194A">
      <w:pPr>
        <w:autoSpaceDE w:val="0"/>
        <w:autoSpaceDN w:val="0"/>
        <w:adjustRightInd w:val="0"/>
        <w:jc w:val="left"/>
        <w:rPr>
          <w:color w:val="FF0000"/>
          <w:sz w:val="20"/>
        </w:rPr>
      </w:pPr>
      <w:r>
        <w:rPr>
          <w:i/>
          <w:sz w:val="20"/>
        </w:rPr>
        <w:t>‘</w:t>
      </w:r>
      <w:r w:rsidR="00DD0E0B" w:rsidRPr="00A6194A">
        <w:rPr>
          <w:i/>
          <w:sz w:val="20"/>
        </w:rPr>
        <w:t>Eski</w:t>
      </w:r>
      <w:r>
        <w:rPr>
          <w:i/>
          <w:sz w:val="20"/>
        </w:rPr>
        <w:t>’</w:t>
      </w:r>
      <w:r w:rsidR="00A6194A">
        <w:rPr>
          <w:sz w:val="20"/>
        </w:rPr>
        <w:t xml:space="preserve"> was r</w:t>
      </w:r>
      <w:r w:rsidR="00161C19" w:rsidRPr="00A6194A">
        <w:rPr>
          <w:sz w:val="20"/>
        </w:rPr>
        <w:t xml:space="preserve">eleased by </w:t>
      </w:r>
      <w:smartTag w:uri="urn:schemas-microsoft-com:office:smarttags" w:element="place">
        <w:smartTag w:uri="urn:schemas-microsoft-com:office:smarttags" w:element="PlaceName">
          <w:r w:rsidR="009D5E96" w:rsidRPr="00A6194A">
            <w:rPr>
              <w:sz w:val="20"/>
            </w:rPr>
            <w:t>Mo</w:t>
          </w:r>
          <w:r w:rsidR="009D5E96">
            <w:rPr>
              <w:sz w:val="20"/>
            </w:rPr>
            <w:t>ntana</w:t>
          </w:r>
        </w:smartTag>
        <w:r w:rsidR="00A6194A">
          <w:rPr>
            <w:sz w:val="20"/>
          </w:rPr>
          <w:t xml:space="preserve"> </w:t>
        </w:r>
        <w:smartTag w:uri="urn:schemas-microsoft-com:office:smarttags" w:element="PlaceType">
          <w:r w:rsidR="00A6194A">
            <w:rPr>
              <w:sz w:val="20"/>
            </w:rPr>
            <w:t>State</w:t>
          </w:r>
        </w:smartTag>
        <w:r w:rsidR="00A6194A">
          <w:rPr>
            <w:sz w:val="20"/>
          </w:rPr>
          <w:t xml:space="preserve"> </w:t>
        </w:r>
        <w:smartTag w:uri="urn:schemas-microsoft-com:office:smarttags" w:element="PlaceType">
          <w:r w:rsidR="00A6194A">
            <w:rPr>
              <w:sz w:val="20"/>
            </w:rPr>
            <w:t>University</w:t>
          </w:r>
        </w:smartTag>
      </w:smartTag>
      <w:r w:rsidR="00A6194A">
        <w:rPr>
          <w:sz w:val="20"/>
        </w:rPr>
        <w:t xml:space="preserve"> in 1964 and is the </w:t>
      </w:r>
      <w:r w:rsidR="00BB021B" w:rsidRPr="00A6194A">
        <w:rPr>
          <w:sz w:val="20"/>
        </w:rPr>
        <w:t xml:space="preserve">most common </w:t>
      </w:r>
      <w:r w:rsidR="00A6194A">
        <w:rPr>
          <w:sz w:val="20"/>
        </w:rPr>
        <w:t xml:space="preserve">sainfoin used </w:t>
      </w:r>
      <w:r w:rsidR="00BB021B" w:rsidRPr="00A6194A">
        <w:rPr>
          <w:sz w:val="20"/>
        </w:rPr>
        <w:t xml:space="preserve">in </w:t>
      </w:r>
      <w:r w:rsidR="00A6194A">
        <w:rPr>
          <w:sz w:val="20"/>
        </w:rPr>
        <w:t xml:space="preserve">western </w:t>
      </w:r>
      <w:r w:rsidR="00BB021B" w:rsidRPr="00A6194A">
        <w:rPr>
          <w:sz w:val="20"/>
        </w:rPr>
        <w:t>rangeland</w:t>
      </w:r>
      <w:r w:rsidR="00A6194A">
        <w:rPr>
          <w:sz w:val="20"/>
        </w:rPr>
        <w:t>s.</w:t>
      </w:r>
      <w:r w:rsidR="00BB021B" w:rsidRPr="00A6194A">
        <w:rPr>
          <w:sz w:val="20"/>
        </w:rPr>
        <w:t xml:space="preserve"> </w:t>
      </w:r>
      <w:r w:rsidR="00A6194A">
        <w:rPr>
          <w:sz w:val="20"/>
        </w:rPr>
        <w:t>It has performed well in pinyon-juniper</w:t>
      </w:r>
      <w:r w:rsidR="00BB021B" w:rsidRPr="00A6194A">
        <w:rPr>
          <w:sz w:val="20"/>
        </w:rPr>
        <w:t xml:space="preserve">, </w:t>
      </w:r>
      <w:r w:rsidR="00A6194A">
        <w:rPr>
          <w:sz w:val="20"/>
        </w:rPr>
        <w:t>mountain big</w:t>
      </w:r>
      <w:r w:rsidR="00BB021B" w:rsidRPr="00A6194A">
        <w:rPr>
          <w:sz w:val="20"/>
        </w:rPr>
        <w:t xml:space="preserve"> sage</w:t>
      </w:r>
      <w:r w:rsidR="00A6194A">
        <w:rPr>
          <w:sz w:val="20"/>
        </w:rPr>
        <w:t>brush</w:t>
      </w:r>
      <w:r w:rsidR="00BB021B" w:rsidRPr="00A6194A">
        <w:rPr>
          <w:sz w:val="20"/>
        </w:rPr>
        <w:t>, and m</w:t>
      </w:r>
      <w:r w:rsidR="00A6194A">
        <w:rPr>
          <w:sz w:val="20"/>
        </w:rPr>
        <w:t>ountain</w:t>
      </w:r>
      <w:r w:rsidR="00BB021B" w:rsidRPr="00A6194A">
        <w:rPr>
          <w:sz w:val="20"/>
        </w:rPr>
        <w:t xml:space="preserve"> brush areas.</w:t>
      </w:r>
      <w:r w:rsidR="000A188D" w:rsidRPr="00A6194A">
        <w:rPr>
          <w:sz w:val="20"/>
        </w:rPr>
        <w:t xml:space="preserve"> </w:t>
      </w:r>
      <w:r w:rsidR="000A188D" w:rsidRPr="00A6194A">
        <w:rPr>
          <w:color w:val="000000"/>
          <w:sz w:val="20"/>
        </w:rPr>
        <w:t xml:space="preserve">Eski was selected from seed </w:t>
      </w:r>
      <w:r w:rsidR="00A6194A">
        <w:rPr>
          <w:color w:val="000000"/>
          <w:sz w:val="20"/>
        </w:rPr>
        <w:t xml:space="preserve">from </w:t>
      </w:r>
      <w:smartTag w:uri="urn:schemas-microsoft-com:office:smarttags" w:element="City">
        <w:r w:rsidR="00A6194A">
          <w:rPr>
            <w:color w:val="000000"/>
            <w:sz w:val="20"/>
          </w:rPr>
          <w:t>Eskisehire</w:t>
        </w:r>
      </w:smartTag>
      <w:r w:rsidR="00A6194A">
        <w:rPr>
          <w:color w:val="000000"/>
          <w:sz w:val="20"/>
        </w:rPr>
        <w:t xml:space="preserve">, </w:t>
      </w:r>
      <w:smartTag w:uri="urn:schemas-microsoft-com:office:smarttags" w:element="country-region">
        <w:r w:rsidR="00A6194A">
          <w:rPr>
            <w:color w:val="000000"/>
            <w:sz w:val="20"/>
          </w:rPr>
          <w:t>Turkey</w:t>
        </w:r>
      </w:smartTag>
      <w:r w:rsidR="00A6194A" w:rsidRPr="00A6194A">
        <w:rPr>
          <w:color w:val="000000"/>
          <w:sz w:val="20"/>
        </w:rPr>
        <w:t xml:space="preserve"> </w:t>
      </w:r>
      <w:r w:rsidR="000A188D" w:rsidRPr="00A6194A">
        <w:rPr>
          <w:color w:val="000000"/>
          <w:sz w:val="20"/>
        </w:rPr>
        <w:t xml:space="preserve">that survived </w:t>
      </w:r>
      <w:r>
        <w:rPr>
          <w:color w:val="000000"/>
          <w:sz w:val="20"/>
        </w:rPr>
        <w:t xml:space="preserve">severe </w:t>
      </w:r>
      <w:r w:rsidR="000A188D" w:rsidRPr="00A6194A">
        <w:rPr>
          <w:color w:val="000000"/>
          <w:sz w:val="20"/>
        </w:rPr>
        <w:t xml:space="preserve">winters at </w:t>
      </w:r>
      <w:smartTag w:uri="urn:schemas-microsoft-com:office:smarttags" w:element="place">
        <w:smartTag w:uri="urn:schemas-microsoft-com:office:smarttags" w:element="City">
          <w:r w:rsidR="000A188D" w:rsidRPr="00A6194A">
            <w:rPr>
              <w:color w:val="000000"/>
              <w:sz w:val="20"/>
            </w:rPr>
            <w:t>Sidney</w:t>
          </w:r>
        </w:smartTag>
        <w:r w:rsidR="000A188D" w:rsidRPr="00A6194A">
          <w:rPr>
            <w:color w:val="000000"/>
            <w:sz w:val="20"/>
          </w:rPr>
          <w:t xml:space="preserve">, </w:t>
        </w:r>
        <w:smartTag w:uri="urn:schemas-microsoft-com:office:smarttags" w:element="State">
          <w:r w:rsidR="000A188D" w:rsidRPr="00A6194A">
            <w:rPr>
              <w:color w:val="000000"/>
              <w:sz w:val="20"/>
            </w:rPr>
            <w:t>Montana</w:t>
          </w:r>
        </w:smartTag>
      </w:smartTag>
      <w:r w:rsidR="000A188D" w:rsidRPr="00A6194A">
        <w:rPr>
          <w:color w:val="000000"/>
          <w:sz w:val="20"/>
        </w:rPr>
        <w:t>.</w:t>
      </w:r>
      <w:r w:rsidR="00A6194A" w:rsidRPr="00A6194A">
        <w:rPr>
          <w:color w:val="000000"/>
          <w:sz w:val="20"/>
        </w:rPr>
        <w:t xml:space="preserve"> </w:t>
      </w:r>
      <w:r w:rsidR="000A188D" w:rsidRPr="00A6194A">
        <w:rPr>
          <w:color w:val="000000"/>
          <w:sz w:val="20"/>
        </w:rPr>
        <w:t>The seed increased from these hardy</w:t>
      </w:r>
      <w:r w:rsidR="00A6194A">
        <w:rPr>
          <w:color w:val="000000"/>
          <w:sz w:val="20"/>
        </w:rPr>
        <w:t xml:space="preserve"> </w:t>
      </w:r>
      <w:r w:rsidR="000A188D" w:rsidRPr="00A6194A">
        <w:rPr>
          <w:color w:val="000000"/>
          <w:sz w:val="20"/>
        </w:rPr>
        <w:t>plants was designated as breeder seed.</w:t>
      </w:r>
      <w:r w:rsidR="00A6194A">
        <w:rPr>
          <w:color w:val="000000"/>
          <w:sz w:val="20"/>
        </w:rPr>
        <w:t xml:space="preserve">  E</w:t>
      </w:r>
      <w:r w:rsidR="000A188D" w:rsidRPr="00A6194A">
        <w:rPr>
          <w:color w:val="000000"/>
          <w:sz w:val="20"/>
        </w:rPr>
        <w:t>ski is recommended for dryland pasture</w:t>
      </w:r>
      <w:r w:rsidR="00A6194A">
        <w:rPr>
          <w:color w:val="000000"/>
          <w:sz w:val="20"/>
        </w:rPr>
        <w:t xml:space="preserve"> </w:t>
      </w:r>
      <w:r w:rsidR="000A188D" w:rsidRPr="00A6194A">
        <w:rPr>
          <w:color w:val="000000"/>
          <w:sz w:val="20"/>
        </w:rPr>
        <w:t>ha</w:t>
      </w:r>
      <w:r w:rsidR="00A6194A">
        <w:rPr>
          <w:color w:val="000000"/>
          <w:sz w:val="20"/>
        </w:rPr>
        <w:t>y in areas receiving at least 14</w:t>
      </w:r>
      <w:r w:rsidR="000A188D" w:rsidRPr="00A6194A">
        <w:rPr>
          <w:color w:val="000000"/>
          <w:sz w:val="20"/>
        </w:rPr>
        <w:t xml:space="preserve"> inches of</w:t>
      </w:r>
      <w:r w:rsidR="00A6194A">
        <w:rPr>
          <w:color w:val="000000"/>
          <w:sz w:val="20"/>
        </w:rPr>
        <w:t xml:space="preserve"> </w:t>
      </w:r>
      <w:r w:rsidR="000A188D" w:rsidRPr="00A6194A">
        <w:rPr>
          <w:color w:val="000000"/>
          <w:sz w:val="20"/>
        </w:rPr>
        <w:t xml:space="preserve">precipitation </w:t>
      </w:r>
      <w:r w:rsidR="00744B8C">
        <w:rPr>
          <w:color w:val="000000"/>
          <w:sz w:val="20"/>
        </w:rPr>
        <w:t>or on</w:t>
      </w:r>
      <w:r w:rsidR="000A188D" w:rsidRPr="00A6194A">
        <w:rPr>
          <w:color w:val="000000"/>
          <w:sz w:val="20"/>
        </w:rPr>
        <w:t xml:space="preserve"> irrigated land</w:t>
      </w:r>
      <w:r w:rsidR="00744B8C">
        <w:rPr>
          <w:color w:val="000000"/>
          <w:sz w:val="20"/>
        </w:rPr>
        <w:t xml:space="preserve">. Eski </w:t>
      </w:r>
      <w:r w:rsidR="00744B8C" w:rsidRPr="00A6194A">
        <w:rPr>
          <w:color w:val="000000"/>
          <w:sz w:val="20"/>
        </w:rPr>
        <w:t>yields</w:t>
      </w:r>
      <w:r w:rsidR="00A6194A">
        <w:rPr>
          <w:color w:val="000000"/>
          <w:sz w:val="20"/>
        </w:rPr>
        <w:t xml:space="preserve"> </w:t>
      </w:r>
      <w:r w:rsidR="000A188D" w:rsidRPr="00A6194A">
        <w:rPr>
          <w:color w:val="000000"/>
          <w:sz w:val="20"/>
        </w:rPr>
        <w:t>only one to two cuttings</w:t>
      </w:r>
      <w:r w:rsidR="00744B8C">
        <w:rPr>
          <w:color w:val="000000"/>
          <w:sz w:val="20"/>
        </w:rPr>
        <w:t xml:space="preserve"> per season</w:t>
      </w:r>
      <w:r w:rsidR="000A188D" w:rsidRPr="00A6194A">
        <w:rPr>
          <w:color w:val="000000"/>
          <w:sz w:val="20"/>
        </w:rPr>
        <w:t>.</w:t>
      </w:r>
      <w:r w:rsidR="00922571">
        <w:rPr>
          <w:color w:val="000000"/>
          <w:sz w:val="20"/>
        </w:rPr>
        <w:t xml:space="preserve"> </w:t>
      </w:r>
    </w:p>
    <w:p w:rsidR="00DD0E0B" w:rsidRPr="00A6194A" w:rsidRDefault="00DD0E0B" w:rsidP="00024DE6">
      <w:pPr>
        <w:jc w:val="left"/>
        <w:rPr>
          <w:sz w:val="20"/>
        </w:rPr>
      </w:pPr>
    </w:p>
    <w:p w:rsidR="00A6194A" w:rsidRPr="00A6194A" w:rsidRDefault="00744B8C" w:rsidP="00A6194A">
      <w:pPr>
        <w:autoSpaceDE w:val="0"/>
        <w:autoSpaceDN w:val="0"/>
        <w:adjustRightInd w:val="0"/>
        <w:jc w:val="left"/>
        <w:rPr>
          <w:color w:val="000000"/>
          <w:sz w:val="20"/>
        </w:rPr>
      </w:pPr>
      <w:r>
        <w:rPr>
          <w:i/>
          <w:sz w:val="20"/>
        </w:rPr>
        <w:t>‘</w:t>
      </w:r>
      <w:smartTag w:uri="urn:schemas-microsoft-com:office:smarttags" w:element="City">
        <w:r w:rsidR="00DD0E0B" w:rsidRPr="00A6194A">
          <w:rPr>
            <w:i/>
            <w:sz w:val="20"/>
          </w:rPr>
          <w:t>Melrose</w:t>
        </w:r>
      </w:smartTag>
      <w:r>
        <w:rPr>
          <w:i/>
          <w:sz w:val="20"/>
        </w:rPr>
        <w:t>’</w:t>
      </w:r>
      <w:r w:rsidR="000A188D" w:rsidRPr="00A6194A">
        <w:rPr>
          <w:sz w:val="20"/>
        </w:rPr>
        <w:t xml:space="preserve"> </w:t>
      </w:r>
      <w:r w:rsidR="00F05A41">
        <w:rPr>
          <w:sz w:val="20"/>
        </w:rPr>
        <w:t xml:space="preserve">was released in </w:t>
      </w:r>
      <w:smartTag w:uri="urn:schemas-microsoft-com:office:smarttags" w:element="country-region">
        <w:r w:rsidR="00F05A41">
          <w:rPr>
            <w:sz w:val="20"/>
          </w:rPr>
          <w:t>Canada</w:t>
        </w:r>
      </w:smartTag>
      <w:r w:rsidR="00F05A41">
        <w:rPr>
          <w:sz w:val="20"/>
        </w:rPr>
        <w:t xml:space="preserve"> in 1971 by the Canada Department of Agriculture in </w:t>
      </w:r>
      <w:smartTag w:uri="urn:schemas-microsoft-com:office:smarttags" w:element="City">
        <w:smartTag w:uri="urn:schemas-microsoft-com:office:smarttags" w:element="place">
          <w:r w:rsidR="00F05A41">
            <w:rPr>
              <w:sz w:val="20"/>
            </w:rPr>
            <w:t>Lethbridge</w:t>
          </w:r>
        </w:smartTag>
      </w:smartTag>
      <w:r w:rsidR="00F05A41">
        <w:rPr>
          <w:sz w:val="20"/>
        </w:rPr>
        <w:t xml:space="preserve">. </w:t>
      </w:r>
      <w:smartTag w:uri="urn:schemas-microsoft-com:office:smarttags" w:element="City">
        <w:smartTag w:uri="urn:schemas-microsoft-com:office:smarttags" w:element="place">
          <w:r w:rsidR="00F05A41">
            <w:rPr>
              <w:sz w:val="20"/>
            </w:rPr>
            <w:t>Melrose</w:t>
          </w:r>
        </w:smartTag>
      </w:smartTag>
      <w:r w:rsidR="00F05A41">
        <w:rPr>
          <w:sz w:val="20"/>
        </w:rPr>
        <w:t xml:space="preserve"> showed higher forage yields, seed yields and greater </w:t>
      </w:r>
      <w:r w:rsidR="009D5E96">
        <w:rPr>
          <w:sz w:val="20"/>
        </w:rPr>
        <w:t>winter hardiness</w:t>
      </w:r>
      <w:r w:rsidR="00F05A41">
        <w:rPr>
          <w:sz w:val="20"/>
        </w:rPr>
        <w:t xml:space="preserve"> than </w:t>
      </w:r>
      <w:r w:rsidR="009D5E96">
        <w:rPr>
          <w:sz w:val="20"/>
        </w:rPr>
        <w:t>Eski</w:t>
      </w:r>
      <w:r w:rsidR="002C5EC1">
        <w:rPr>
          <w:color w:val="000000"/>
          <w:sz w:val="20"/>
        </w:rPr>
        <w:t xml:space="preserve"> (Cooke et al 1971)</w:t>
      </w:r>
      <w:r w:rsidR="00A6194A" w:rsidRPr="00A6194A">
        <w:rPr>
          <w:color w:val="000000"/>
          <w:sz w:val="20"/>
        </w:rPr>
        <w:t>.</w:t>
      </w:r>
      <w:r w:rsidR="00592751">
        <w:rPr>
          <w:color w:val="000000"/>
          <w:sz w:val="20"/>
        </w:rPr>
        <w:t xml:space="preserve"> </w:t>
      </w:r>
      <w:smartTag w:uri="urn:schemas-microsoft-com:office:smarttags" w:element="City">
        <w:r w:rsidR="00592751">
          <w:rPr>
            <w:color w:val="000000"/>
            <w:sz w:val="20"/>
          </w:rPr>
          <w:t>Melrose</w:t>
        </w:r>
      </w:smartTag>
      <w:r w:rsidR="00592751">
        <w:rPr>
          <w:color w:val="000000"/>
          <w:sz w:val="20"/>
        </w:rPr>
        <w:t xml:space="preserve"> is recommended for dryland hay or pasture and irrigated hay production in the </w:t>
      </w:r>
      <w:smartTag w:uri="urn:schemas-microsoft-com:office:smarttags" w:element="place">
        <w:smartTag w:uri="urn:schemas-microsoft-com:office:smarttags" w:element="PlaceName">
          <w:r w:rsidR="00592751">
            <w:rPr>
              <w:color w:val="000000"/>
              <w:sz w:val="20"/>
            </w:rPr>
            <w:t>Prairie</w:t>
          </w:r>
        </w:smartTag>
        <w:r w:rsidR="00592751">
          <w:rPr>
            <w:color w:val="000000"/>
            <w:sz w:val="20"/>
          </w:rPr>
          <w:t xml:space="preserve"> </w:t>
        </w:r>
        <w:smartTag w:uri="urn:schemas-microsoft-com:office:smarttags" w:element="PlaceType">
          <w:r w:rsidR="00592751">
            <w:rPr>
              <w:color w:val="000000"/>
              <w:sz w:val="20"/>
            </w:rPr>
            <w:t>Province</w:t>
          </w:r>
        </w:smartTag>
      </w:smartTag>
      <w:r w:rsidR="00592751">
        <w:rPr>
          <w:color w:val="000000"/>
          <w:sz w:val="20"/>
        </w:rPr>
        <w:t xml:space="preserve"> region. Breeder seed is maintained by the Canada Department of Agriculture Research Stations at Melfort and </w:t>
      </w:r>
      <w:smartTag w:uri="urn:schemas-microsoft-com:office:smarttags" w:element="City">
        <w:r w:rsidR="00592751">
          <w:rPr>
            <w:color w:val="000000"/>
            <w:sz w:val="20"/>
          </w:rPr>
          <w:t>Saskatoon</w:t>
        </w:r>
      </w:smartTag>
      <w:r w:rsidR="00592751">
        <w:rPr>
          <w:color w:val="000000"/>
          <w:sz w:val="20"/>
        </w:rPr>
        <w:t xml:space="preserve">, </w:t>
      </w:r>
      <w:smartTag w:uri="urn:schemas-microsoft-com:office:smarttags" w:element="State">
        <w:r w:rsidR="00592751">
          <w:rPr>
            <w:color w:val="000000"/>
            <w:sz w:val="20"/>
          </w:rPr>
          <w:t>Saskatchewan</w:t>
        </w:r>
      </w:smartTag>
      <w:r w:rsidR="00592751">
        <w:rPr>
          <w:color w:val="000000"/>
          <w:sz w:val="20"/>
        </w:rPr>
        <w:t xml:space="preserve"> and </w:t>
      </w:r>
      <w:smartTag w:uri="urn:schemas-microsoft-com:office:smarttags" w:element="place">
        <w:smartTag w:uri="urn:schemas-microsoft-com:office:smarttags" w:element="City">
          <w:r w:rsidR="00592751">
            <w:rPr>
              <w:color w:val="000000"/>
              <w:sz w:val="20"/>
            </w:rPr>
            <w:t>Lethbridge</w:t>
          </w:r>
        </w:smartTag>
        <w:r w:rsidR="00592751">
          <w:rPr>
            <w:color w:val="000000"/>
            <w:sz w:val="20"/>
          </w:rPr>
          <w:t xml:space="preserve">, </w:t>
        </w:r>
        <w:smartTag w:uri="urn:schemas-microsoft-com:office:smarttags" w:element="State">
          <w:r w:rsidR="00592751">
            <w:rPr>
              <w:color w:val="000000"/>
              <w:sz w:val="20"/>
            </w:rPr>
            <w:t>Alberta</w:t>
          </w:r>
        </w:smartTag>
        <w:r w:rsidR="00592751">
          <w:rPr>
            <w:color w:val="000000"/>
            <w:sz w:val="20"/>
          </w:rPr>
          <w:t xml:space="preserve">, </w:t>
        </w:r>
        <w:smartTag w:uri="urn:schemas-microsoft-com:office:smarttags" w:element="country-region">
          <w:r w:rsidR="00592751">
            <w:rPr>
              <w:color w:val="000000"/>
              <w:sz w:val="20"/>
            </w:rPr>
            <w:t>Canada</w:t>
          </w:r>
        </w:smartTag>
      </w:smartTag>
      <w:r w:rsidR="00592751">
        <w:rPr>
          <w:color w:val="000000"/>
          <w:sz w:val="20"/>
        </w:rPr>
        <w:t>.</w:t>
      </w:r>
    </w:p>
    <w:p w:rsidR="00DD0E0B" w:rsidRPr="00A6194A" w:rsidRDefault="00DD0E0B" w:rsidP="000A188D">
      <w:pPr>
        <w:jc w:val="left"/>
        <w:rPr>
          <w:sz w:val="20"/>
        </w:rPr>
      </w:pPr>
    </w:p>
    <w:p w:rsidR="00A6194A" w:rsidRPr="00A6194A" w:rsidRDefault="00744B8C" w:rsidP="00A6194A">
      <w:pPr>
        <w:autoSpaceDE w:val="0"/>
        <w:autoSpaceDN w:val="0"/>
        <w:adjustRightInd w:val="0"/>
        <w:jc w:val="left"/>
        <w:rPr>
          <w:color w:val="000000"/>
          <w:sz w:val="20"/>
        </w:rPr>
      </w:pPr>
      <w:r>
        <w:rPr>
          <w:i/>
          <w:sz w:val="20"/>
        </w:rPr>
        <w:t>‘</w:t>
      </w:r>
      <w:r w:rsidR="00BB021B" w:rsidRPr="00744B8C">
        <w:rPr>
          <w:i/>
          <w:sz w:val="20"/>
        </w:rPr>
        <w:t>Nova</w:t>
      </w:r>
      <w:r>
        <w:rPr>
          <w:i/>
          <w:sz w:val="20"/>
        </w:rPr>
        <w:t>’</w:t>
      </w:r>
      <w:r w:rsidR="00A6194A" w:rsidRPr="00A6194A">
        <w:rPr>
          <w:color w:val="000000"/>
          <w:sz w:val="20"/>
        </w:rPr>
        <w:t xml:space="preserve"> was released at </w:t>
      </w:r>
      <w:smartTag w:uri="urn:schemas-microsoft-com:office:smarttags" w:element="City">
        <w:r w:rsidR="00A6194A" w:rsidRPr="00A6194A">
          <w:rPr>
            <w:color w:val="000000"/>
            <w:sz w:val="20"/>
          </w:rPr>
          <w:t>Lethbridge</w:t>
        </w:r>
      </w:smartTag>
      <w:r w:rsidR="00A6194A" w:rsidRPr="00A6194A">
        <w:rPr>
          <w:color w:val="000000"/>
          <w:sz w:val="20"/>
        </w:rPr>
        <w:t xml:space="preserve"> by Agriculture </w:t>
      </w:r>
      <w:smartTag w:uri="urn:schemas-microsoft-com:office:smarttags" w:element="country-region">
        <w:smartTag w:uri="urn:schemas-microsoft-com:office:smarttags" w:element="place">
          <w:r w:rsidR="00A6194A" w:rsidRPr="00A6194A">
            <w:rPr>
              <w:color w:val="000000"/>
              <w:sz w:val="20"/>
            </w:rPr>
            <w:t>Canada</w:t>
          </w:r>
        </w:smartTag>
      </w:smartTag>
      <w:r w:rsidR="00A6194A" w:rsidRPr="00A6194A">
        <w:rPr>
          <w:color w:val="000000"/>
          <w:sz w:val="20"/>
        </w:rPr>
        <w:t xml:space="preserve"> in 1980 from a Russian seed source. </w:t>
      </w:r>
      <w:r w:rsidR="00592751">
        <w:rPr>
          <w:color w:val="000000"/>
          <w:sz w:val="20"/>
        </w:rPr>
        <w:t xml:space="preserve">Nova is more vigorous and taller than </w:t>
      </w:r>
      <w:smartTag w:uri="urn:schemas-microsoft-com:office:smarttags" w:element="City">
        <w:smartTag w:uri="urn:schemas-microsoft-com:office:smarttags" w:element="place">
          <w:r w:rsidR="00592751">
            <w:rPr>
              <w:color w:val="000000"/>
              <w:sz w:val="20"/>
            </w:rPr>
            <w:t>Melrose</w:t>
          </w:r>
        </w:smartTag>
      </w:smartTag>
      <w:r w:rsidR="00592751">
        <w:rPr>
          <w:color w:val="000000"/>
          <w:sz w:val="20"/>
        </w:rPr>
        <w:t xml:space="preserve">, Eski and Remont. Regrowth is comparable to </w:t>
      </w:r>
      <w:smartTag w:uri="urn:schemas-microsoft-com:office:smarttags" w:element="City">
        <w:smartTag w:uri="urn:schemas-microsoft-com:office:smarttags" w:element="place">
          <w:r w:rsidR="00592751">
            <w:rPr>
              <w:color w:val="000000"/>
              <w:sz w:val="20"/>
            </w:rPr>
            <w:t>Melrose</w:t>
          </w:r>
        </w:smartTag>
      </w:smartTag>
      <w:r w:rsidR="00592751">
        <w:rPr>
          <w:color w:val="000000"/>
          <w:sz w:val="20"/>
        </w:rPr>
        <w:t xml:space="preserve"> and Eski but slower than Remont </w:t>
      </w:r>
      <w:r w:rsidR="0039066C">
        <w:rPr>
          <w:color w:val="000000"/>
          <w:sz w:val="20"/>
        </w:rPr>
        <w:t>(Hanna 1981).</w:t>
      </w:r>
      <w:r w:rsidR="00592751">
        <w:rPr>
          <w:color w:val="000000"/>
          <w:sz w:val="20"/>
        </w:rPr>
        <w:t xml:space="preserve"> Nova has greater forage yields and </w:t>
      </w:r>
      <w:r w:rsidR="009D5E96">
        <w:rPr>
          <w:color w:val="000000"/>
          <w:sz w:val="20"/>
        </w:rPr>
        <w:t>winter hardiness</w:t>
      </w:r>
      <w:r w:rsidR="00592751">
        <w:rPr>
          <w:color w:val="000000"/>
          <w:sz w:val="20"/>
        </w:rPr>
        <w:t xml:space="preserve"> than </w:t>
      </w:r>
      <w:r w:rsidR="009D5E96">
        <w:rPr>
          <w:color w:val="000000"/>
          <w:sz w:val="20"/>
        </w:rPr>
        <w:t>other</w:t>
      </w:r>
      <w:r w:rsidR="00592751">
        <w:rPr>
          <w:color w:val="000000"/>
          <w:sz w:val="20"/>
        </w:rPr>
        <w:t xml:space="preserve"> varieties. Certified seed is maintained by SeCan Association, </w:t>
      </w:r>
      <w:smartTag w:uri="urn:schemas-microsoft-com:office:smarttags" w:element="place">
        <w:smartTag w:uri="urn:schemas-microsoft-com:office:smarttags" w:element="City">
          <w:r w:rsidR="009D5E96">
            <w:rPr>
              <w:color w:val="000000"/>
              <w:sz w:val="20"/>
            </w:rPr>
            <w:t>Ottawa</w:t>
          </w:r>
        </w:smartTag>
        <w:r w:rsidR="00592751">
          <w:rPr>
            <w:color w:val="000000"/>
            <w:sz w:val="20"/>
          </w:rPr>
          <w:t xml:space="preserve">, </w:t>
        </w:r>
        <w:smartTag w:uri="urn:schemas-microsoft-com:office:smarttags" w:element="State">
          <w:r w:rsidR="00592751">
            <w:rPr>
              <w:color w:val="000000"/>
              <w:sz w:val="20"/>
            </w:rPr>
            <w:t>Ontario</w:t>
          </w:r>
        </w:smartTag>
        <w:r w:rsidR="00592751">
          <w:rPr>
            <w:color w:val="000000"/>
            <w:sz w:val="20"/>
          </w:rPr>
          <w:t xml:space="preserve">, </w:t>
        </w:r>
        <w:smartTag w:uri="urn:schemas-microsoft-com:office:smarttags" w:element="country-region">
          <w:r w:rsidR="00592751">
            <w:rPr>
              <w:color w:val="000000"/>
              <w:sz w:val="20"/>
            </w:rPr>
            <w:t>Canada</w:t>
          </w:r>
        </w:smartTag>
      </w:smartTag>
      <w:r w:rsidR="00592751">
        <w:rPr>
          <w:color w:val="000000"/>
          <w:sz w:val="20"/>
        </w:rPr>
        <w:t>.</w:t>
      </w:r>
    </w:p>
    <w:p w:rsidR="00BB021B" w:rsidRPr="00A6194A" w:rsidRDefault="00BB021B" w:rsidP="00BB021B">
      <w:pPr>
        <w:jc w:val="left"/>
        <w:rPr>
          <w:sz w:val="20"/>
        </w:rPr>
      </w:pPr>
    </w:p>
    <w:p w:rsidR="00A6194A" w:rsidRPr="00A6194A" w:rsidRDefault="00B0791D" w:rsidP="00A6194A">
      <w:pPr>
        <w:autoSpaceDE w:val="0"/>
        <w:autoSpaceDN w:val="0"/>
        <w:adjustRightInd w:val="0"/>
        <w:jc w:val="left"/>
        <w:rPr>
          <w:color w:val="000000"/>
          <w:sz w:val="20"/>
        </w:rPr>
      </w:pPr>
      <w:r>
        <w:rPr>
          <w:color w:val="000000"/>
          <w:sz w:val="20"/>
        </w:rPr>
        <w:t>‘</w:t>
      </w:r>
      <w:r w:rsidR="00A6194A" w:rsidRPr="00B0791D">
        <w:rPr>
          <w:i/>
          <w:color w:val="000000"/>
          <w:sz w:val="20"/>
        </w:rPr>
        <w:t>Remont</w:t>
      </w:r>
      <w:r w:rsidRPr="00B0791D">
        <w:rPr>
          <w:i/>
          <w:color w:val="000000"/>
          <w:sz w:val="20"/>
        </w:rPr>
        <w:t>’</w:t>
      </w:r>
      <w:r>
        <w:rPr>
          <w:color w:val="000000"/>
          <w:sz w:val="20"/>
        </w:rPr>
        <w:t xml:space="preserve"> was </w:t>
      </w:r>
      <w:r w:rsidR="00A6194A" w:rsidRPr="00A6194A">
        <w:rPr>
          <w:color w:val="000000"/>
          <w:sz w:val="20"/>
        </w:rPr>
        <w:t xml:space="preserve"> released by the Montana</w:t>
      </w:r>
      <w:r w:rsidR="00744B8C">
        <w:rPr>
          <w:color w:val="000000"/>
          <w:sz w:val="20"/>
        </w:rPr>
        <w:t xml:space="preserve"> </w:t>
      </w:r>
      <w:r w:rsidR="00A6194A" w:rsidRPr="00A6194A">
        <w:rPr>
          <w:color w:val="000000"/>
          <w:sz w:val="20"/>
        </w:rPr>
        <w:t>Agricultural Experiment Station in 1971,</w:t>
      </w:r>
      <w:r>
        <w:rPr>
          <w:color w:val="000000"/>
          <w:sz w:val="20"/>
        </w:rPr>
        <w:t xml:space="preserve"> and</w:t>
      </w:r>
      <w:r w:rsidR="00744B8C">
        <w:rPr>
          <w:color w:val="000000"/>
          <w:sz w:val="20"/>
        </w:rPr>
        <w:t xml:space="preserve"> </w:t>
      </w:r>
      <w:r w:rsidR="00A6194A" w:rsidRPr="00A6194A">
        <w:rPr>
          <w:color w:val="000000"/>
          <w:sz w:val="20"/>
        </w:rPr>
        <w:t>was developed from plants from</w:t>
      </w:r>
      <w:r>
        <w:rPr>
          <w:color w:val="000000"/>
          <w:sz w:val="20"/>
        </w:rPr>
        <w:t xml:space="preserve"> </w:t>
      </w:r>
      <w:smartTag w:uri="urn:schemas-microsoft-com:office:smarttags" w:element="place">
        <w:smartTag w:uri="urn:schemas-microsoft-com:office:smarttags" w:element="country-region">
          <w:r>
            <w:rPr>
              <w:color w:val="000000"/>
              <w:sz w:val="20"/>
            </w:rPr>
            <w:t>Iran</w:t>
          </w:r>
        </w:smartTag>
      </w:smartTag>
      <w:r>
        <w:rPr>
          <w:color w:val="000000"/>
          <w:sz w:val="20"/>
        </w:rPr>
        <w:t xml:space="preserve"> exhibiting rapid regrowth. R</w:t>
      </w:r>
      <w:r w:rsidR="00A6194A" w:rsidRPr="00A6194A">
        <w:rPr>
          <w:color w:val="000000"/>
          <w:sz w:val="20"/>
        </w:rPr>
        <w:t>emont</w:t>
      </w:r>
      <w:r>
        <w:rPr>
          <w:color w:val="000000"/>
          <w:sz w:val="20"/>
        </w:rPr>
        <w:t xml:space="preserve"> </w:t>
      </w:r>
      <w:r w:rsidR="00A6194A" w:rsidRPr="00A6194A">
        <w:rPr>
          <w:color w:val="000000"/>
          <w:sz w:val="20"/>
        </w:rPr>
        <w:t xml:space="preserve">is recommended for two-or-three-cutting areas for hay and pasture. Remont and Eski produce similar annual yields, but Remont has higher yield potential under irrigation and in areas with </w:t>
      </w:r>
      <w:r>
        <w:rPr>
          <w:color w:val="000000"/>
          <w:sz w:val="20"/>
        </w:rPr>
        <w:t xml:space="preserve">a </w:t>
      </w:r>
      <w:r w:rsidR="00A6194A" w:rsidRPr="00A6194A">
        <w:rPr>
          <w:color w:val="000000"/>
          <w:sz w:val="20"/>
        </w:rPr>
        <w:t>long</w:t>
      </w:r>
      <w:r>
        <w:rPr>
          <w:color w:val="000000"/>
          <w:sz w:val="20"/>
        </w:rPr>
        <w:t>er</w:t>
      </w:r>
      <w:r w:rsidR="00A6194A" w:rsidRPr="00A6194A">
        <w:rPr>
          <w:color w:val="000000"/>
          <w:sz w:val="20"/>
        </w:rPr>
        <w:t xml:space="preserve"> growing season. Remont begins growth earlier in the spring than Eski and regrows more rapidly after cutting than other varieties.</w:t>
      </w:r>
    </w:p>
    <w:p w:rsidR="00F27A6D" w:rsidRPr="00A6194A" w:rsidRDefault="00F27A6D" w:rsidP="00024DE6">
      <w:pPr>
        <w:jc w:val="left"/>
        <w:rPr>
          <w:i/>
          <w:sz w:val="20"/>
        </w:rPr>
      </w:pPr>
    </w:p>
    <w:p w:rsidR="00A6194A" w:rsidRPr="00744B8C" w:rsidRDefault="00744B8C" w:rsidP="00A6194A">
      <w:pPr>
        <w:autoSpaceDE w:val="0"/>
        <w:autoSpaceDN w:val="0"/>
        <w:adjustRightInd w:val="0"/>
        <w:jc w:val="left"/>
        <w:rPr>
          <w:color w:val="000000"/>
          <w:sz w:val="20"/>
        </w:rPr>
      </w:pPr>
      <w:r>
        <w:rPr>
          <w:i/>
          <w:sz w:val="20"/>
        </w:rPr>
        <w:t>‘</w:t>
      </w:r>
      <w:r w:rsidR="00BB021B" w:rsidRPr="00A6194A">
        <w:rPr>
          <w:i/>
          <w:sz w:val="20"/>
        </w:rPr>
        <w:t>R</w:t>
      </w:r>
      <w:r w:rsidR="00161C19" w:rsidRPr="00A6194A">
        <w:rPr>
          <w:i/>
          <w:sz w:val="20"/>
        </w:rPr>
        <w:t>enu</w:t>
      </w:r>
      <w:r w:rsidR="00BB021B" w:rsidRPr="00A6194A">
        <w:rPr>
          <w:i/>
          <w:sz w:val="20"/>
        </w:rPr>
        <w:t>mex</w:t>
      </w:r>
      <w:r>
        <w:rPr>
          <w:i/>
          <w:sz w:val="20"/>
        </w:rPr>
        <w:t>’</w:t>
      </w:r>
      <w:r>
        <w:rPr>
          <w:sz w:val="20"/>
        </w:rPr>
        <w:t xml:space="preserve"> is </w:t>
      </w:r>
      <w:r w:rsidR="00D27D7C">
        <w:rPr>
          <w:sz w:val="20"/>
        </w:rPr>
        <w:t xml:space="preserve">a </w:t>
      </w:r>
      <w:smartTag w:uri="urn:schemas-microsoft-com:office:smarttags" w:element="place">
        <w:smartTag w:uri="urn:schemas-microsoft-com:office:smarttags" w:element="PlaceName">
          <w:r w:rsidR="00D27D7C" w:rsidRPr="00A6194A">
            <w:rPr>
              <w:sz w:val="20"/>
            </w:rPr>
            <w:t>New</w:t>
          </w:r>
          <w:r w:rsidR="00161C19" w:rsidRPr="00A6194A">
            <w:rPr>
              <w:sz w:val="20"/>
            </w:rPr>
            <w:t xml:space="preserve"> Mexico</w:t>
          </w:r>
        </w:smartTag>
        <w:r w:rsidR="00161C19" w:rsidRPr="00A6194A">
          <w:rPr>
            <w:sz w:val="20"/>
          </w:rPr>
          <w:t xml:space="preserve"> </w:t>
        </w:r>
        <w:smartTag w:uri="urn:schemas-microsoft-com:office:smarttags" w:element="PlaceType">
          <w:r w:rsidR="00161C19" w:rsidRPr="00A6194A">
            <w:rPr>
              <w:sz w:val="20"/>
            </w:rPr>
            <w:t>State</w:t>
          </w:r>
        </w:smartTag>
        <w:r w:rsidR="00161C19" w:rsidRPr="00A6194A">
          <w:rPr>
            <w:sz w:val="20"/>
          </w:rPr>
          <w:t xml:space="preserve"> </w:t>
        </w:r>
        <w:smartTag w:uri="urn:schemas-microsoft-com:office:smarttags" w:element="PlaceType">
          <w:r w:rsidR="00161C19" w:rsidRPr="00A6194A">
            <w:rPr>
              <w:sz w:val="20"/>
            </w:rPr>
            <w:t>University</w:t>
          </w:r>
        </w:smartTag>
      </w:smartTag>
      <w:r w:rsidR="00161C19" w:rsidRPr="00A6194A">
        <w:rPr>
          <w:sz w:val="20"/>
        </w:rPr>
        <w:t xml:space="preserve"> </w:t>
      </w:r>
      <w:r>
        <w:rPr>
          <w:sz w:val="20"/>
        </w:rPr>
        <w:t xml:space="preserve">release made in </w:t>
      </w:r>
      <w:r w:rsidR="00161C19" w:rsidRPr="00A6194A">
        <w:rPr>
          <w:sz w:val="20"/>
        </w:rPr>
        <w:t>1979</w:t>
      </w:r>
      <w:r>
        <w:rPr>
          <w:sz w:val="20"/>
        </w:rPr>
        <w:t xml:space="preserve"> from plants </w:t>
      </w:r>
      <w:r w:rsidR="00A6194A" w:rsidRPr="00A6194A">
        <w:rPr>
          <w:color w:val="000000"/>
          <w:sz w:val="20"/>
        </w:rPr>
        <w:t xml:space="preserve">selected from Remont. The variety was developed by the </w:t>
      </w:r>
      <w:smartTag w:uri="urn:schemas-microsoft-com:office:smarttags" w:element="State">
        <w:smartTag w:uri="urn:schemas-microsoft-com:office:smarttags" w:element="place">
          <w:r w:rsidR="00A6194A" w:rsidRPr="00A6194A">
            <w:rPr>
              <w:color w:val="000000"/>
              <w:sz w:val="20"/>
            </w:rPr>
            <w:t>New Mexico</w:t>
          </w:r>
        </w:smartTag>
      </w:smartTag>
      <w:r w:rsidR="00A6194A" w:rsidRPr="00A6194A">
        <w:rPr>
          <w:color w:val="000000"/>
          <w:sz w:val="20"/>
        </w:rPr>
        <w:t xml:space="preserve"> </w:t>
      </w:r>
      <w:r w:rsidR="00A6194A" w:rsidRPr="00744B8C">
        <w:rPr>
          <w:color w:val="000000"/>
          <w:sz w:val="20"/>
        </w:rPr>
        <w:t>Agricultural Experiment Station in 1979 for rapid regrowth under the hot, dry conditions of the</w:t>
      </w:r>
    </w:p>
    <w:p w:rsidR="00BB021B" w:rsidRPr="00744B8C" w:rsidRDefault="00A6194A" w:rsidP="00744B8C">
      <w:pPr>
        <w:pStyle w:val="Header3"/>
        <w:rPr>
          <w:b w:val="0"/>
        </w:rPr>
      </w:pPr>
      <w:r w:rsidRPr="00744B8C">
        <w:rPr>
          <w:b w:val="0"/>
        </w:rPr>
        <w:t>Southwest.</w:t>
      </w:r>
      <w:r w:rsidR="00744B8C" w:rsidRPr="00744B8C">
        <w:rPr>
          <w:b w:val="0"/>
        </w:rPr>
        <w:t xml:space="preserve"> </w:t>
      </w:r>
    </w:p>
    <w:p w:rsidR="009A6F9F" w:rsidRPr="00744B8C" w:rsidRDefault="009A6F9F" w:rsidP="00024DE6">
      <w:pPr>
        <w:jc w:val="left"/>
        <w:rPr>
          <w:sz w:val="20"/>
        </w:rPr>
      </w:pPr>
    </w:p>
    <w:p w:rsidR="00BB021B" w:rsidRPr="00161C19" w:rsidRDefault="00161C19" w:rsidP="00BB021B">
      <w:pPr>
        <w:jc w:val="left"/>
        <w:rPr>
          <w:sz w:val="20"/>
        </w:rPr>
      </w:pPr>
      <w:r w:rsidRPr="00744B8C">
        <w:rPr>
          <w:i/>
          <w:sz w:val="20"/>
        </w:rPr>
        <w:lastRenderedPageBreak/>
        <w:t>‘</w:t>
      </w:r>
      <w:r w:rsidR="00BB021B" w:rsidRPr="00744B8C">
        <w:rPr>
          <w:i/>
          <w:sz w:val="20"/>
        </w:rPr>
        <w:t>Shoshone</w:t>
      </w:r>
      <w:r w:rsidRPr="00744B8C">
        <w:rPr>
          <w:i/>
          <w:sz w:val="20"/>
        </w:rPr>
        <w:t>’</w:t>
      </w:r>
      <w:r w:rsidRPr="00744B8C">
        <w:rPr>
          <w:sz w:val="20"/>
        </w:rPr>
        <w:t xml:space="preserve"> was developed and released for a high tolerance to northern</w:t>
      </w:r>
      <w:r>
        <w:rPr>
          <w:sz w:val="20"/>
        </w:rPr>
        <w:t xml:space="preserve"> root-knot nematode</w:t>
      </w:r>
      <w:r w:rsidR="00922571">
        <w:rPr>
          <w:sz w:val="20"/>
        </w:rPr>
        <w:t xml:space="preserve"> when compared to</w:t>
      </w:r>
      <w:r>
        <w:rPr>
          <w:sz w:val="20"/>
        </w:rPr>
        <w:t xml:space="preserve"> ‘Remont’. Shoshone was jointly released in 2006 by the </w:t>
      </w:r>
      <w:smartTag w:uri="urn:schemas-microsoft-com:office:smarttags" w:element="PlaceType">
        <w:r>
          <w:rPr>
            <w:sz w:val="20"/>
          </w:rPr>
          <w:t>College</w:t>
        </w:r>
      </w:smartTag>
      <w:r>
        <w:rPr>
          <w:sz w:val="20"/>
        </w:rPr>
        <w:t xml:space="preserve"> of </w:t>
      </w:r>
      <w:smartTag w:uri="urn:schemas-microsoft-com:office:smarttags" w:element="PlaceName">
        <w:r>
          <w:rPr>
            <w:sz w:val="20"/>
          </w:rPr>
          <w:t>Agriculture</w:t>
        </w:r>
      </w:smartTag>
      <w:r>
        <w:rPr>
          <w:sz w:val="20"/>
        </w:rPr>
        <w:t xml:space="preserve">, Agricultural Experiment Stations at the </w:t>
      </w:r>
      <w:smartTag w:uri="urn:schemas-microsoft-com:office:smarttags" w:element="PlaceType">
        <w:r>
          <w:rPr>
            <w:sz w:val="20"/>
          </w:rPr>
          <w:t>University</w:t>
        </w:r>
      </w:smartTag>
      <w:r>
        <w:rPr>
          <w:sz w:val="20"/>
        </w:rPr>
        <w:t xml:space="preserve"> of </w:t>
      </w:r>
      <w:smartTag w:uri="urn:schemas-microsoft-com:office:smarttags" w:element="PlaceName">
        <w:r>
          <w:rPr>
            <w:sz w:val="20"/>
          </w:rPr>
          <w:t>Wyoming</w:t>
        </w:r>
      </w:smartTag>
      <w:r>
        <w:rPr>
          <w:sz w:val="20"/>
        </w:rPr>
        <w:t xml:space="preserve">,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and the USDA-NRCS. Foundation seed is </w:t>
      </w:r>
      <w:r w:rsidR="00592751">
        <w:rPr>
          <w:sz w:val="20"/>
        </w:rPr>
        <w:t>maintained</w:t>
      </w:r>
      <w:r>
        <w:rPr>
          <w:sz w:val="20"/>
        </w:rPr>
        <w:t xml:space="preserve"> by the </w:t>
      </w:r>
      <w:smartTag w:uri="urn:schemas-microsoft-com:office:smarttags" w:element="PlaceType">
        <w:r w:rsidR="00592751">
          <w:rPr>
            <w:sz w:val="20"/>
          </w:rPr>
          <w:t>University</w:t>
        </w:r>
      </w:smartTag>
      <w:r>
        <w:rPr>
          <w:sz w:val="20"/>
        </w:rPr>
        <w:t xml:space="preserve"> of </w:t>
      </w:r>
      <w:smartTag w:uri="urn:schemas-microsoft-com:office:smarttags" w:element="PlaceName">
        <w:r>
          <w:rPr>
            <w:sz w:val="20"/>
          </w:rPr>
          <w:t>Wyoming</w:t>
        </w:r>
      </w:smartTag>
      <w:r>
        <w:rPr>
          <w:sz w:val="20"/>
        </w:rPr>
        <w:t xml:space="preserve">, Seed Certification </w:t>
      </w:r>
      <w:r w:rsidR="00592751">
        <w:rPr>
          <w:sz w:val="20"/>
        </w:rPr>
        <w:t>Service</w:t>
      </w:r>
      <w:r>
        <w:rPr>
          <w:sz w:val="20"/>
        </w:rPr>
        <w:t xml:space="preserve"> in </w:t>
      </w:r>
      <w:smartTag w:uri="urn:schemas-microsoft-com:office:smarttags" w:element="place">
        <w:smartTag w:uri="urn:schemas-microsoft-com:office:smarttags" w:element="City">
          <w:r>
            <w:rPr>
              <w:sz w:val="20"/>
            </w:rPr>
            <w:t>Powell</w:t>
          </w:r>
        </w:smartTag>
        <w:r>
          <w:rPr>
            <w:sz w:val="20"/>
          </w:rPr>
          <w:t xml:space="preserve">, </w:t>
        </w:r>
        <w:smartTag w:uri="urn:schemas-microsoft-com:office:smarttags" w:element="State">
          <w:r>
            <w:rPr>
              <w:sz w:val="20"/>
            </w:rPr>
            <w:t>Wyoming</w:t>
          </w:r>
        </w:smartTag>
      </w:smartTag>
      <w:r>
        <w:rPr>
          <w:sz w:val="20"/>
        </w:rPr>
        <w:t xml:space="preserve">. </w:t>
      </w:r>
    </w:p>
    <w:p w:rsidR="00024DE6" w:rsidRDefault="00024DE6" w:rsidP="00F802DB">
      <w:pPr>
        <w:pStyle w:val="Bodytext0"/>
      </w:pPr>
    </w:p>
    <w:p w:rsidR="00161C19" w:rsidRDefault="00161C19" w:rsidP="00F802DB">
      <w:pPr>
        <w:pStyle w:val="Bodytext0"/>
      </w:pPr>
      <w:r>
        <w:t>‘</w:t>
      </w:r>
      <w:r w:rsidRPr="001B5DCA">
        <w:rPr>
          <w:i/>
        </w:rPr>
        <w:t>Delaney’</w:t>
      </w:r>
      <w:r w:rsidR="001B5DCA">
        <w:t xml:space="preserve"> </w:t>
      </w:r>
      <w:r w:rsidR="00D90B70">
        <w:t xml:space="preserve">or UWRD </w:t>
      </w:r>
      <w:r>
        <w:t xml:space="preserve">is soon to be jointly released by the Montana Agricultural Experiment Station and Wyoming Agricultural </w:t>
      </w:r>
      <w:r w:rsidR="001B5DCA">
        <w:t>Experiment</w:t>
      </w:r>
      <w:r>
        <w:t xml:space="preserve"> Station. </w:t>
      </w:r>
      <w:r w:rsidR="001B5DCA">
        <w:t xml:space="preserve">Delaney was developed from surviving plants of a 25 year old planting near </w:t>
      </w:r>
      <w:smartTag w:uri="urn:schemas-microsoft-com:office:smarttags" w:element="place">
        <w:smartTag w:uri="urn:schemas-microsoft-com:office:smarttags" w:element="City">
          <w:r w:rsidR="001B5DCA">
            <w:t>Laramie</w:t>
          </w:r>
        </w:smartTag>
        <w:r w:rsidR="001B5DCA">
          <w:t xml:space="preserve">, </w:t>
        </w:r>
        <w:smartTag w:uri="urn:schemas-microsoft-com:office:smarttags" w:element="State">
          <w:r w:rsidR="001B5DCA">
            <w:t>Wyoming</w:t>
          </w:r>
        </w:smartTag>
      </w:smartTag>
      <w:r w:rsidR="001B5DCA">
        <w:t xml:space="preserve">. The original plants in that field included plants of Eski, Remont and multiple experimental accessions (precise percentages of each line are unknown). Delaney was developed to be a multiple-cut sainfoin with significantly higher </w:t>
      </w:r>
      <w:r w:rsidR="00592751">
        <w:t>yields</w:t>
      </w:r>
      <w:r w:rsidR="001B5DCA">
        <w:t xml:space="preserve"> than Shoshone, Remont and Eski. Third cut yields were also higher than those of Remont, Eski and Shoshone. Foundation seed will be maintained by the Foundation Seed Programs of Montana and </w:t>
      </w:r>
      <w:smartTag w:uri="urn:schemas-microsoft-com:office:smarttags" w:element="State">
        <w:smartTag w:uri="urn:schemas-microsoft-com:office:smarttags" w:element="place">
          <w:r w:rsidR="001B5DCA">
            <w:t>Wyoming</w:t>
          </w:r>
        </w:smartTag>
      </w:smartTag>
      <w:r w:rsidR="001B5DCA">
        <w:t>.</w:t>
      </w:r>
    </w:p>
    <w:p w:rsidR="001B5DCA" w:rsidRDefault="001B5DCA" w:rsidP="00F802DB">
      <w:pPr>
        <w:pStyle w:val="Bodytext0"/>
      </w:pPr>
    </w:p>
    <w:p w:rsidR="002375B8" w:rsidRDefault="002375B8" w:rsidP="00F802DB">
      <w:pPr>
        <w:pStyle w:val="Header3"/>
      </w:pPr>
      <w:r>
        <w:t>References</w:t>
      </w:r>
    </w:p>
    <w:p w:rsidR="008D316F" w:rsidRPr="0092719C" w:rsidRDefault="008D316F" w:rsidP="004F3200">
      <w:pPr>
        <w:pStyle w:val="marginzero"/>
        <w:spacing w:after="0"/>
        <w:rPr>
          <w:rFonts w:ascii="Times New Roman" w:hAnsi="Times New Roman"/>
          <w:sz w:val="20"/>
          <w:szCs w:val="20"/>
          <w:lang/>
        </w:rPr>
      </w:pPr>
      <w:r w:rsidRPr="009A6F9F">
        <w:rPr>
          <w:rFonts w:ascii="Times New Roman" w:hAnsi="Times New Roman"/>
          <w:sz w:val="20"/>
          <w:szCs w:val="20"/>
        </w:rPr>
        <w:t xml:space="preserve">Baldridge, D.E. and R.G. Lohmiller., ed. 1990. </w:t>
      </w:r>
      <w:smartTag w:uri="urn:schemas-microsoft-com:office:smarttags" w:element="place">
        <w:smartTag w:uri="urn:schemas-microsoft-com:office:smarttags" w:element="State">
          <w:r w:rsidRPr="009A6F9F">
            <w:rPr>
              <w:rFonts w:ascii="Times New Roman" w:hAnsi="Times New Roman"/>
              <w:sz w:val="20"/>
              <w:szCs w:val="20"/>
            </w:rPr>
            <w:t>Montana</w:t>
          </w:r>
        </w:smartTag>
      </w:smartTag>
      <w:r w:rsidRPr="009A6F9F">
        <w:rPr>
          <w:rFonts w:ascii="Times New Roman" w:hAnsi="Times New Roman"/>
          <w:sz w:val="20"/>
          <w:szCs w:val="20"/>
        </w:rPr>
        <w:t xml:space="preserve"> Interagency Plant Materials Handbook. </w:t>
      </w:r>
      <w:smartTag w:uri="urn:schemas-microsoft-com:office:smarttags" w:element="PlaceName">
        <w:r w:rsidRPr="0092719C">
          <w:rPr>
            <w:rFonts w:ascii="Times New Roman" w:hAnsi="Times New Roman"/>
            <w:sz w:val="20"/>
            <w:szCs w:val="20"/>
          </w:rPr>
          <w:t>Montana</w:t>
        </w:r>
      </w:smartTag>
      <w:r w:rsidRPr="0092719C">
        <w:rPr>
          <w:rFonts w:ascii="Times New Roman" w:hAnsi="Times New Roman"/>
          <w:sz w:val="20"/>
          <w:szCs w:val="20"/>
        </w:rPr>
        <w:t xml:space="preserve"> </w:t>
      </w:r>
      <w:smartTag w:uri="urn:schemas-microsoft-com:office:smarttags" w:element="PlaceType">
        <w:r w:rsidRPr="0092719C">
          <w:rPr>
            <w:rFonts w:ascii="Times New Roman" w:hAnsi="Times New Roman"/>
            <w:sz w:val="20"/>
            <w:szCs w:val="20"/>
          </w:rPr>
          <w:t>State</w:t>
        </w:r>
      </w:smartTag>
      <w:r w:rsidRPr="0092719C">
        <w:rPr>
          <w:rFonts w:ascii="Times New Roman" w:hAnsi="Times New Roman"/>
          <w:sz w:val="20"/>
          <w:szCs w:val="20"/>
        </w:rPr>
        <w:t xml:space="preserve"> </w:t>
      </w:r>
      <w:smartTag w:uri="urn:schemas-microsoft-com:office:smarttags" w:element="PlaceType">
        <w:r w:rsidRPr="0092719C">
          <w:rPr>
            <w:rFonts w:ascii="Times New Roman" w:hAnsi="Times New Roman"/>
            <w:sz w:val="20"/>
            <w:szCs w:val="20"/>
          </w:rPr>
          <w:t>University</w:t>
        </w:r>
      </w:smartTag>
      <w:r w:rsidRPr="0092719C">
        <w:rPr>
          <w:rFonts w:ascii="Times New Roman" w:hAnsi="Times New Roman"/>
          <w:sz w:val="20"/>
          <w:szCs w:val="20"/>
        </w:rPr>
        <w:t xml:space="preserve">, </w:t>
      </w:r>
      <w:smartTag w:uri="urn:schemas-microsoft-com:office:smarttags" w:element="place">
        <w:smartTag w:uri="urn:schemas-microsoft-com:office:smarttags" w:element="City">
          <w:r w:rsidRPr="0092719C">
            <w:rPr>
              <w:rFonts w:ascii="Times New Roman" w:hAnsi="Times New Roman"/>
              <w:sz w:val="20"/>
              <w:szCs w:val="20"/>
            </w:rPr>
            <w:t>Bozeman</w:t>
          </w:r>
        </w:smartTag>
        <w:r w:rsidRPr="0092719C">
          <w:rPr>
            <w:rFonts w:ascii="Times New Roman" w:hAnsi="Times New Roman"/>
            <w:sz w:val="20"/>
            <w:szCs w:val="20"/>
          </w:rPr>
          <w:t xml:space="preserve">, </w:t>
        </w:r>
        <w:smartTag w:uri="urn:schemas-microsoft-com:office:smarttags" w:element="State">
          <w:r w:rsidRPr="0092719C">
            <w:rPr>
              <w:rFonts w:ascii="Times New Roman" w:hAnsi="Times New Roman"/>
              <w:sz w:val="20"/>
              <w:szCs w:val="20"/>
            </w:rPr>
            <w:t>M</w:t>
          </w:r>
          <w:r w:rsidR="00956D3E">
            <w:rPr>
              <w:rFonts w:ascii="Times New Roman" w:hAnsi="Times New Roman"/>
              <w:sz w:val="20"/>
              <w:szCs w:val="20"/>
            </w:rPr>
            <w:t>ontana</w:t>
          </w:r>
        </w:smartTag>
      </w:smartTag>
      <w:r w:rsidRPr="0092719C">
        <w:rPr>
          <w:rFonts w:ascii="Times New Roman" w:hAnsi="Times New Roman"/>
          <w:sz w:val="20"/>
          <w:szCs w:val="20"/>
        </w:rPr>
        <w:t xml:space="preserve">. </w:t>
      </w:r>
      <w:smartTag w:uri="urn:schemas-microsoft-com:office:smarttags" w:element="PlaceName">
        <w:r w:rsidRPr="0092719C">
          <w:rPr>
            <w:rFonts w:ascii="Times New Roman" w:hAnsi="Times New Roman"/>
            <w:sz w:val="20"/>
            <w:szCs w:val="20"/>
          </w:rPr>
          <w:t>337p</w:t>
        </w:r>
      </w:smartTag>
      <w:r w:rsidRPr="0092719C">
        <w:rPr>
          <w:rFonts w:ascii="Times New Roman" w:hAnsi="Times New Roman"/>
          <w:sz w:val="20"/>
          <w:szCs w:val="20"/>
        </w:rPr>
        <w:t>.</w:t>
      </w:r>
    </w:p>
    <w:p w:rsidR="008D316F" w:rsidRPr="0092719C" w:rsidRDefault="008D316F" w:rsidP="004F3200">
      <w:pPr>
        <w:pStyle w:val="marginzero"/>
        <w:spacing w:after="0"/>
        <w:rPr>
          <w:rFonts w:ascii="Times New Roman" w:hAnsi="Times New Roman"/>
          <w:sz w:val="20"/>
          <w:szCs w:val="20"/>
        </w:rPr>
      </w:pPr>
    </w:p>
    <w:p w:rsidR="0092719C" w:rsidRPr="0092719C" w:rsidRDefault="0092719C" w:rsidP="004F3200">
      <w:pPr>
        <w:autoSpaceDE w:val="0"/>
        <w:autoSpaceDN w:val="0"/>
        <w:adjustRightInd w:val="0"/>
        <w:jc w:val="left"/>
        <w:rPr>
          <w:sz w:val="20"/>
        </w:rPr>
      </w:pPr>
      <w:r w:rsidRPr="0092719C">
        <w:rPr>
          <w:sz w:val="20"/>
        </w:rPr>
        <w:t xml:space="preserve">Cash, D., Ditterline, R. and D. Johnson. 2006. Sainfoin making a comeback. </w:t>
      </w:r>
      <w:smartTag w:uri="urn:schemas-microsoft-com:office:smarttags" w:element="PlaceName">
        <w:r w:rsidRPr="0092719C">
          <w:rPr>
            <w:sz w:val="20"/>
          </w:rPr>
          <w:t>Montana</w:t>
        </w:r>
      </w:smartTag>
      <w:r w:rsidRPr="0092719C">
        <w:rPr>
          <w:sz w:val="20"/>
        </w:rPr>
        <w:t xml:space="preserve"> </w:t>
      </w:r>
      <w:smartTag w:uri="urn:schemas-microsoft-com:office:smarttags" w:element="PlaceType">
        <w:r w:rsidRPr="0092719C">
          <w:rPr>
            <w:sz w:val="20"/>
          </w:rPr>
          <w:t>State</w:t>
        </w:r>
      </w:smartTag>
      <w:r w:rsidRPr="0092719C">
        <w:rPr>
          <w:sz w:val="20"/>
        </w:rPr>
        <w:t xml:space="preserve"> </w:t>
      </w:r>
      <w:smartTag w:uri="urn:schemas-microsoft-com:office:smarttags" w:element="PlaceType">
        <w:r w:rsidRPr="0092719C">
          <w:rPr>
            <w:sz w:val="20"/>
          </w:rPr>
          <w:t>University</w:t>
        </w:r>
      </w:smartTag>
      <w:r w:rsidR="00956D3E">
        <w:rPr>
          <w:sz w:val="20"/>
        </w:rPr>
        <w:t xml:space="preserve">, </w:t>
      </w:r>
      <w:smartTag w:uri="urn:schemas-microsoft-com:office:smarttags" w:element="place">
        <w:smartTag w:uri="urn:schemas-microsoft-com:office:smarttags" w:element="City">
          <w:r w:rsidR="00956D3E">
            <w:rPr>
              <w:sz w:val="20"/>
            </w:rPr>
            <w:t>Bozeman</w:t>
          </w:r>
        </w:smartTag>
        <w:r w:rsidR="00956D3E">
          <w:rPr>
            <w:sz w:val="20"/>
          </w:rPr>
          <w:t xml:space="preserve">, </w:t>
        </w:r>
        <w:smartTag w:uri="urn:schemas-microsoft-com:office:smarttags" w:element="State">
          <w:r w:rsidR="00956D3E">
            <w:rPr>
              <w:sz w:val="20"/>
            </w:rPr>
            <w:t>Montana</w:t>
          </w:r>
        </w:smartTag>
      </w:smartTag>
      <w:r w:rsidRPr="0092719C">
        <w:rPr>
          <w:sz w:val="20"/>
        </w:rPr>
        <w:t>. 4p.</w:t>
      </w:r>
    </w:p>
    <w:p w:rsidR="0092719C" w:rsidRDefault="0092719C" w:rsidP="004F3200">
      <w:pPr>
        <w:autoSpaceDE w:val="0"/>
        <w:autoSpaceDN w:val="0"/>
        <w:adjustRightInd w:val="0"/>
        <w:jc w:val="left"/>
        <w:rPr>
          <w:sz w:val="20"/>
        </w:rPr>
      </w:pPr>
    </w:p>
    <w:p w:rsidR="002C5EC1" w:rsidRDefault="002C5EC1" w:rsidP="004F3200">
      <w:pPr>
        <w:autoSpaceDE w:val="0"/>
        <w:autoSpaceDN w:val="0"/>
        <w:adjustRightInd w:val="0"/>
        <w:jc w:val="left"/>
        <w:rPr>
          <w:sz w:val="20"/>
        </w:rPr>
      </w:pPr>
      <w:r>
        <w:rPr>
          <w:sz w:val="20"/>
        </w:rPr>
        <w:t xml:space="preserve">Cooke, D.A., Hanna, M.R. and B.P. Goplen. 1971. Registration of </w:t>
      </w:r>
      <w:smartTag w:uri="urn:schemas-microsoft-com:office:smarttags" w:element="City">
        <w:smartTag w:uri="urn:schemas-microsoft-com:office:smarttags" w:element="place">
          <w:r>
            <w:rPr>
              <w:sz w:val="20"/>
            </w:rPr>
            <w:t>Melrose</w:t>
          </w:r>
        </w:smartTag>
      </w:smartTag>
      <w:r>
        <w:rPr>
          <w:sz w:val="20"/>
        </w:rPr>
        <w:t xml:space="preserve"> sainfoin. Crop Science 11: 603.</w:t>
      </w:r>
    </w:p>
    <w:p w:rsidR="002C5EC1" w:rsidRPr="0092719C" w:rsidRDefault="002C5EC1" w:rsidP="004F3200">
      <w:pPr>
        <w:autoSpaceDE w:val="0"/>
        <w:autoSpaceDN w:val="0"/>
        <w:adjustRightInd w:val="0"/>
        <w:jc w:val="left"/>
        <w:rPr>
          <w:sz w:val="20"/>
        </w:rPr>
      </w:pPr>
    </w:p>
    <w:p w:rsidR="008D316F" w:rsidRDefault="008D316F" w:rsidP="004F3200">
      <w:pPr>
        <w:pStyle w:val="marginzero"/>
        <w:spacing w:after="0"/>
        <w:rPr>
          <w:rFonts w:ascii="Times New Roman" w:hAnsi="Times New Roman"/>
          <w:sz w:val="20"/>
          <w:szCs w:val="20"/>
        </w:rPr>
      </w:pPr>
      <w:r w:rsidRPr="0092719C">
        <w:rPr>
          <w:rFonts w:ascii="Times New Roman" w:hAnsi="Times New Roman"/>
          <w:sz w:val="20"/>
          <w:szCs w:val="20"/>
        </w:rPr>
        <w:t xml:space="preserve">Dubbs, A.L. 1967. Sainfoin: a new honey crop for </w:t>
      </w:r>
      <w:smartTag w:uri="urn:schemas-microsoft-com:office:smarttags" w:element="State">
        <w:smartTag w:uri="urn:schemas-microsoft-com:office:smarttags" w:element="place">
          <w:r w:rsidRPr="0092719C">
            <w:rPr>
              <w:rFonts w:ascii="Times New Roman" w:hAnsi="Times New Roman"/>
              <w:sz w:val="20"/>
              <w:szCs w:val="20"/>
            </w:rPr>
            <w:t>Montana</w:t>
          </w:r>
        </w:smartTag>
      </w:smartTag>
      <w:r w:rsidRPr="0092719C">
        <w:rPr>
          <w:rFonts w:ascii="Times New Roman" w:hAnsi="Times New Roman"/>
          <w:sz w:val="20"/>
          <w:szCs w:val="20"/>
        </w:rPr>
        <w:t>.</w:t>
      </w:r>
      <w:r w:rsidRPr="00E02C6F">
        <w:rPr>
          <w:rFonts w:ascii="Times New Roman" w:hAnsi="Times New Roman"/>
          <w:sz w:val="20"/>
          <w:szCs w:val="20"/>
        </w:rPr>
        <w:t xml:space="preserve"> American Bee Journal. 107:18-19.</w:t>
      </w:r>
    </w:p>
    <w:p w:rsidR="00E02C6F" w:rsidRDefault="00E02C6F" w:rsidP="004F3200">
      <w:pPr>
        <w:pStyle w:val="marginzero"/>
        <w:spacing w:after="0"/>
        <w:rPr>
          <w:rFonts w:ascii="Times New Roman" w:hAnsi="Times New Roman"/>
          <w:sz w:val="20"/>
          <w:szCs w:val="20"/>
        </w:rPr>
      </w:pPr>
    </w:p>
    <w:p w:rsidR="0039066C" w:rsidRDefault="0039066C" w:rsidP="004F3200">
      <w:pPr>
        <w:pStyle w:val="marginzero"/>
        <w:spacing w:after="0"/>
        <w:rPr>
          <w:rFonts w:ascii="Times New Roman" w:hAnsi="Times New Roman"/>
          <w:sz w:val="20"/>
          <w:szCs w:val="20"/>
        </w:rPr>
      </w:pPr>
      <w:r>
        <w:rPr>
          <w:rFonts w:ascii="Times New Roman" w:hAnsi="Times New Roman"/>
          <w:sz w:val="20"/>
          <w:szCs w:val="20"/>
        </w:rPr>
        <w:t>Hanna, R.R. 1981. Registration of Nova sainfoin. Crop Science 21: 987.</w:t>
      </w:r>
    </w:p>
    <w:p w:rsidR="0039066C" w:rsidRPr="00E02C6F" w:rsidRDefault="0039066C" w:rsidP="004F3200">
      <w:pPr>
        <w:pStyle w:val="marginzero"/>
        <w:spacing w:after="0"/>
        <w:rPr>
          <w:rFonts w:ascii="Times New Roman" w:hAnsi="Times New Roman"/>
          <w:sz w:val="20"/>
          <w:szCs w:val="20"/>
        </w:rPr>
      </w:pPr>
    </w:p>
    <w:p w:rsidR="00E02C6F" w:rsidRDefault="0063288A" w:rsidP="004F3200">
      <w:pPr>
        <w:pStyle w:val="marginzero"/>
        <w:spacing w:after="0"/>
        <w:rPr>
          <w:rFonts w:ascii="Times New Roman" w:hAnsi="Times New Roman"/>
          <w:sz w:val="20"/>
          <w:szCs w:val="20"/>
          <w:lang/>
        </w:rPr>
      </w:pPr>
      <w:r w:rsidRPr="00E02C6F">
        <w:rPr>
          <w:rFonts w:ascii="Times New Roman" w:hAnsi="Times New Roman"/>
          <w:sz w:val="20"/>
          <w:szCs w:val="20"/>
          <w:lang/>
        </w:rPr>
        <w:t>Kaldy, M.S., Hanna, M.R. and  S. Smoliak. 1979. Amino acid composition of sainfoin forage</w:t>
      </w:r>
      <w:r w:rsidR="00F93717">
        <w:rPr>
          <w:rFonts w:ascii="Times New Roman" w:hAnsi="Times New Roman"/>
          <w:sz w:val="20"/>
          <w:szCs w:val="20"/>
          <w:lang/>
        </w:rPr>
        <w:t>.</w:t>
      </w:r>
      <w:r w:rsidRPr="00E02C6F">
        <w:rPr>
          <w:rFonts w:ascii="Times New Roman" w:hAnsi="Times New Roman"/>
          <w:sz w:val="20"/>
          <w:szCs w:val="20"/>
          <w:lang/>
        </w:rPr>
        <w:t xml:space="preserve"> </w:t>
      </w:r>
      <w:r w:rsidRPr="00E02C6F">
        <w:rPr>
          <w:rFonts w:ascii="Times New Roman" w:hAnsi="Times New Roman"/>
          <w:sz w:val="20"/>
          <w:szCs w:val="20"/>
          <w:lang/>
        </w:rPr>
        <w:br/>
        <w:t>G</w:t>
      </w:r>
      <w:r w:rsidR="003F5887" w:rsidRPr="00E02C6F">
        <w:rPr>
          <w:rFonts w:ascii="Times New Roman" w:hAnsi="Times New Roman"/>
          <w:sz w:val="20"/>
          <w:szCs w:val="20"/>
          <w:lang/>
        </w:rPr>
        <w:t>rass and Forage Science 34 (2)</w:t>
      </w:r>
      <w:r w:rsidRPr="00E02C6F">
        <w:rPr>
          <w:rFonts w:ascii="Times New Roman" w:hAnsi="Times New Roman"/>
          <w:sz w:val="20"/>
          <w:szCs w:val="20"/>
          <w:lang/>
        </w:rPr>
        <w:t xml:space="preserve"> 145–148. </w:t>
      </w:r>
    </w:p>
    <w:p w:rsidR="00E02C6F" w:rsidRDefault="00E02C6F" w:rsidP="004F3200">
      <w:pPr>
        <w:pStyle w:val="marginzero"/>
        <w:spacing w:after="0"/>
        <w:rPr>
          <w:rFonts w:ascii="Times New Roman" w:hAnsi="Times New Roman"/>
          <w:sz w:val="20"/>
          <w:szCs w:val="20"/>
          <w:lang/>
        </w:rPr>
      </w:pPr>
    </w:p>
    <w:p w:rsidR="00E02C6F" w:rsidRDefault="00E01BE3" w:rsidP="004F3200">
      <w:pPr>
        <w:pStyle w:val="marginzero"/>
        <w:spacing w:after="0"/>
        <w:rPr>
          <w:rFonts w:ascii="Times New Roman" w:hAnsi="Times New Roman"/>
          <w:sz w:val="20"/>
          <w:szCs w:val="20"/>
        </w:rPr>
      </w:pPr>
      <w:r w:rsidRPr="00E02C6F">
        <w:rPr>
          <w:rFonts w:ascii="Times New Roman" w:hAnsi="Times New Roman"/>
          <w:sz w:val="20"/>
          <w:szCs w:val="20"/>
        </w:rPr>
        <w:t>Morrill, W</w:t>
      </w:r>
      <w:r w:rsidR="00E02C6F" w:rsidRPr="00E02C6F">
        <w:rPr>
          <w:rFonts w:ascii="Times New Roman" w:hAnsi="Times New Roman"/>
          <w:sz w:val="20"/>
          <w:szCs w:val="20"/>
        </w:rPr>
        <w:t>. L., R. L. Ditterline, et al. 1998</w:t>
      </w:r>
      <w:r w:rsidRPr="00E02C6F">
        <w:rPr>
          <w:rFonts w:ascii="Times New Roman" w:hAnsi="Times New Roman"/>
          <w:sz w:val="20"/>
          <w:szCs w:val="20"/>
        </w:rPr>
        <w:t xml:space="preserve">. Insect pests and associated root pathogens of sainfoin in western </w:t>
      </w:r>
      <w:smartTag w:uri="urn:schemas-microsoft-com:office:smarttags" w:element="country-region">
        <w:smartTag w:uri="urn:schemas-microsoft-com:office:smarttags" w:element="place">
          <w:r w:rsidRPr="00E02C6F">
            <w:rPr>
              <w:rFonts w:ascii="Times New Roman" w:hAnsi="Times New Roman"/>
              <w:sz w:val="20"/>
              <w:szCs w:val="20"/>
            </w:rPr>
            <w:t>USA</w:t>
          </w:r>
        </w:smartTag>
      </w:smartTag>
      <w:r w:rsidRPr="00E02C6F">
        <w:rPr>
          <w:rFonts w:ascii="Times New Roman" w:hAnsi="Times New Roman"/>
          <w:sz w:val="20"/>
          <w:szCs w:val="20"/>
        </w:rPr>
        <w:t xml:space="preserve">. Field Crops Research 59(2): 129-134. </w:t>
      </w:r>
    </w:p>
    <w:p w:rsidR="00E02C6F" w:rsidRDefault="00E02C6F" w:rsidP="004F3200">
      <w:pPr>
        <w:pStyle w:val="marginzero"/>
        <w:spacing w:after="0"/>
        <w:rPr>
          <w:rFonts w:ascii="Times New Roman" w:hAnsi="Times New Roman"/>
          <w:sz w:val="20"/>
          <w:szCs w:val="20"/>
        </w:rPr>
      </w:pPr>
    </w:p>
    <w:p w:rsidR="00E02C6F" w:rsidRDefault="00E01BE3" w:rsidP="004F3200">
      <w:pPr>
        <w:pStyle w:val="marginzero"/>
        <w:spacing w:after="0"/>
        <w:rPr>
          <w:rFonts w:ascii="Times New Roman" w:hAnsi="Times New Roman"/>
          <w:sz w:val="20"/>
          <w:szCs w:val="20"/>
        </w:rPr>
      </w:pPr>
      <w:r w:rsidRPr="00E02C6F">
        <w:rPr>
          <w:rFonts w:ascii="Times New Roman" w:hAnsi="Times New Roman"/>
          <w:sz w:val="20"/>
          <w:szCs w:val="20"/>
        </w:rPr>
        <w:t xml:space="preserve">Ogle, D., L. St. John, M. Stannard, </w:t>
      </w:r>
      <w:r w:rsidR="009D5E96" w:rsidRPr="00E02C6F">
        <w:rPr>
          <w:rFonts w:ascii="Times New Roman" w:hAnsi="Times New Roman"/>
          <w:sz w:val="20"/>
          <w:szCs w:val="20"/>
        </w:rPr>
        <w:t>and L</w:t>
      </w:r>
      <w:r w:rsidRPr="00E02C6F">
        <w:rPr>
          <w:rFonts w:ascii="Times New Roman" w:hAnsi="Times New Roman"/>
          <w:sz w:val="20"/>
          <w:szCs w:val="20"/>
        </w:rPr>
        <w:t xml:space="preserve">. Holzworth. 2008. Grass, Grass-Like, Forb, Legume and Woody Species for the Intermountain West. Natural </w:t>
      </w:r>
      <w:r w:rsidRPr="00E02C6F">
        <w:rPr>
          <w:rFonts w:ascii="Times New Roman" w:hAnsi="Times New Roman"/>
          <w:sz w:val="20"/>
          <w:szCs w:val="20"/>
        </w:rPr>
        <w:lastRenderedPageBreak/>
        <w:t xml:space="preserve">Resources Conservation Service. </w:t>
      </w:r>
      <w:smartTag w:uri="urn:schemas-microsoft-com:office:smarttags" w:element="place">
        <w:smartTag w:uri="urn:schemas-microsoft-com:office:smarttags" w:element="City">
          <w:r w:rsidRPr="00E02C6F">
            <w:rPr>
              <w:rFonts w:ascii="Times New Roman" w:hAnsi="Times New Roman"/>
              <w:sz w:val="20"/>
              <w:szCs w:val="20"/>
            </w:rPr>
            <w:t>Boise</w:t>
          </w:r>
        </w:smartTag>
        <w:r w:rsidRPr="00E02C6F">
          <w:rPr>
            <w:rFonts w:ascii="Times New Roman" w:hAnsi="Times New Roman"/>
            <w:sz w:val="20"/>
            <w:szCs w:val="20"/>
          </w:rPr>
          <w:t xml:space="preserve">, </w:t>
        </w:r>
        <w:smartTag w:uri="urn:schemas-microsoft-com:office:smarttags" w:element="State">
          <w:r w:rsidRPr="00E02C6F">
            <w:rPr>
              <w:rFonts w:ascii="Times New Roman" w:hAnsi="Times New Roman"/>
              <w:sz w:val="20"/>
              <w:szCs w:val="20"/>
            </w:rPr>
            <w:t>Idaho</w:t>
          </w:r>
        </w:smartTag>
      </w:smartTag>
      <w:r w:rsidRPr="00E02C6F">
        <w:rPr>
          <w:rFonts w:ascii="Times New Roman" w:hAnsi="Times New Roman"/>
          <w:sz w:val="20"/>
          <w:szCs w:val="20"/>
        </w:rPr>
        <w:t xml:space="preserve">. </w:t>
      </w:r>
      <w:smartTag w:uri="urn:schemas-microsoft-com:office:smarttags" w:element="place">
        <w:smartTag w:uri="urn:schemas-microsoft-com:office:smarttags" w:element="State">
          <w:r w:rsidRPr="00E02C6F">
            <w:rPr>
              <w:rFonts w:ascii="Times New Roman" w:hAnsi="Times New Roman"/>
              <w:sz w:val="20"/>
              <w:szCs w:val="20"/>
            </w:rPr>
            <w:t>Idaho</w:t>
          </w:r>
        </w:smartTag>
      </w:smartTag>
      <w:r w:rsidRPr="00E02C6F">
        <w:rPr>
          <w:rFonts w:ascii="Times New Roman" w:hAnsi="Times New Roman"/>
          <w:sz w:val="20"/>
          <w:szCs w:val="20"/>
        </w:rPr>
        <w:t xml:space="preserve"> Technical Note No. 24. 43p.</w:t>
      </w:r>
    </w:p>
    <w:p w:rsidR="00E02C6F" w:rsidRDefault="00E02C6F" w:rsidP="004F3200">
      <w:pPr>
        <w:pStyle w:val="marginzero"/>
        <w:spacing w:after="0"/>
        <w:rPr>
          <w:rFonts w:ascii="Times New Roman" w:hAnsi="Times New Roman"/>
          <w:sz w:val="20"/>
          <w:szCs w:val="20"/>
        </w:rPr>
      </w:pPr>
    </w:p>
    <w:p w:rsidR="009F3A1B" w:rsidRDefault="009F3A1B" w:rsidP="004F3200">
      <w:pPr>
        <w:pStyle w:val="marginzero"/>
        <w:spacing w:after="0"/>
        <w:rPr>
          <w:rFonts w:ascii="Times New Roman" w:hAnsi="Times New Roman"/>
          <w:color w:val="000025"/>
          <w:sz w:val="20"/>
          <w:szCs w:val="20"/>
        </w:rPr>
      </w:pPr>
      <w:r>
        <w:rPr>
          <w:rFonts w:ascii="Times New Roman" w:hAnsi="Times New Roman"/>
          <w:color w:val="000025"/>
          <w:sz w:val="20"/>
          <w:szCs w:val="20"/>
        </w:rPr>
        <w:t>Ogle</w:t>
      </w:r>
      <w:r w:rsidR="00925159">
        <w:rPr>
          <w:rFonts w:ascii="Times New Roman" w:hAnsi="Times New Roman"/>
          <w:color w:val="000025"/>
          <w:sz w:val="20"/>
          <w:szCs w:val="20"/>
        </w:rPr>
        <w:t xml:space="preserve">, D., Cane, J., Fink, F., </w:t>
      </w:r>
      <w:smartTag w:uri="urn:schemas-microsoft-com:office:smarttags" w:element="place">
        <w:smartTag w:uri="urn:schemas-microsoft-com:office:smarttags" w:element="City">
          <w:r w:rsidR="00925159">
            <w:rPr>
              <w:rFonts w:ascii="Times New Roman" w:hAnsi="Times New Roman"/>
              <w:color w:val="000025"/>
              <w:sz w:val="20"/>
              <w:szCs w:val="20"/>
            </w:rPr>
            <w:t>St. John</w:t>
          </w:r>
        </w:smartTag>
      </w:smartTag>
      <w:r w:rsidR="00925159">
        <w:rPr>
          <w:rFonts w:ascii="Times New Roman" w:hAnsi="Times New Roman"/>
          <w:color w:val="000025"/>
          <w:sz w:val="20"/>
          <w:szCs w:val="20"/>
        </w:rPr>
        <w:t xml:space="preserve">, L., Stannard, M., and T. Dring. 2007. Plants for pollinators in the Intermountain West. </w:t>
      </w:r>
      <w:r>
        <w:rPr>
          <w:rFonts w:ascii="Times New Roman" w:hAnsi="Times New Roman"/>
          <w:color w:val="000025"/>
          <w:sz w:val="20"/>
          <w:szCs w:val="20"/>
        </w:rPr>
        <w:t xml:space="preserve"> </w:t>
      </w:r>
      <w:r w:rsidR="00925159">
        <w:rPr>
          <w:rFonts w:ascii="Times New Roman" w:hAnsi="Times New Roman"/>
          <w:color w:val="000025"/>
          <w:sz w:val="20"/>
          <w:szCs w:val="20"/>
        </w:rPr>
        <w:t xml:space="preserve">Natural Resources Conservation Service. </w:t>
      </w:r>
      <w:smartTag w:uri="urn:schemas-microsoft-com:office:smarttags" w:element="place">
        <w:smartTag w:uri="urn:schemas-microsoft-com:office:smarttags" w:element="City">
          <w:r w:rsidR="00925159">
            <w:rPr>
              <w:rFonts w:ascii="Times New Roman" w:hAnsi="Times New Roman"/>
              <w:color w:val="000025"/>
              <w:sz w:val="20"/>
              <w:szCs w:val="20"/>
            </w:rPr>
            <w:t>Boise</w:t>
          </w:r>
        </w:smartTag>
        <w:r w:rsidR="00925159">
          <w:rPr>
            <w:rFonts w:ascii="Times New Roman" w:hAnsi="Times New Roman"/>
            <w:color w:val="000025"/>
            <w:sz w:val="20"/>
            <w:szCs w:val="20"/>
          </w:rPr>
          <w:t xml:space="preserve">, </w:t>
        </w:r>
        <w:smartTag w:uri="urn:schemas-microsoft-com:office:smarttags" w:element="State">
          <w:r w:rsidR="00925159">
            <w:rPr>
              <w:rFonts w:ascii="Times New Roman" w:hAnsi="Times New Roman"/>
              <w:color w:val="000025"/>
              <w:sz w:val="20"/>
              <w:szCs w:val="20"/>
            </w:rPr>
            <w:t>Idaho</w:t>
          </w:r>
        </w:smartTag>
      </w:smartTag>
      <w:r w:rsidR="00925159">
        <w:rPr>
          <w:rFonts w:ascii="Times New Roman" w:hAnsi="Times New Roman"/>
          <w:color w:val="000025"/>
          <w:sz w:val="20"/>
          <w:szCs w:val="20"/>
        </w:rPr>
        <w:t xml:space="preserve">. </w:t>
      </w:r>
      <w:smartTag w:uri="urn:schemas-microsoft-com:office:smarttags" w:element="place">
        <w:smartTag w:uri="urn:schemas-microsoft-com:office:smarttags" w:element="State">
          <w:r w:rsidR="00925159">
            <w:rPr>
              <w:rFonts w:ascii="Times New Roman" w:hAnsi="Times New Roman"/>
              <w:color w:val="000025"/>
              <w:sz w:val="20"/>
              <w:szCs w:val="20"/>
            </w:rPr>
            <w:t>Idah</w:t>
          </w:r>
          <w:r w:rsidR="000E2254">
            <w:rPr>
              <w:rFonts w:ascii="Times New Roman" w:hAnsi="Times New Roman"/>
              <w:color w:val="000025"/>
              <w:sz w:val="20"/>
              <w:szCs w:val="20"/>
            </w:rPr>
            <w:t>o</w:t>
          </w:r>
        </w:smartTag>
      </w:smartTag>
      <w:r w:rsidR="00925159">
        <w:rPr>
          <w:rFonts w:ascii="Times New Roman" w:hAnsi="Times New Roman"/>
          <w:color w:val="000025"/>
          <w:sz w:val="20"/>
          <w:szCs w:val="20"/>
        </w:rPr>
        <w:t xml:space="preserve"> Technical Note No. 2. 21p.</w:t>
      </w:r>
    </w:p>
    <w:p w:rsidR="009F3A1B" w:rsidRDefault="009F3A1B" w:rsidP="004F3200">
      <w:pPr>
        <w:pStyle w:val="marginzero"/>
        <w:spacing w:after="0"/>
        <w:rPr>
          <w:rFonts w:ascii="Times New Roman" w:hAnsi="Times New Roman"/>
          <w:color w:val="000025"/>
          <w:sz w:val="20"/>
          <w:szCs w:val="20"/>
        </w:rPr>
      </w:pPr>
    </w:p>
    <w:p w:rsidR="00E02C6F" w:rsidRDefault="00F7588C" w:rsidP="004F3200">
      <w:pPr>
        <w:pStyle w:val="marginzero"/>
        <w:spacing w:after="0"/>
        <w:rPr>
          <w:rFonts w:ascii="Times New Roman" w:hAnsi="Times New Roman"/>
          <w:color w:val="000025"/>
          <w:sz w:val="20"/>
          <w:szCs w:val="20"/>
        </w:rPr>
      </w:pPr>
      <w:r w:rsidRPr="00E02C6F">
        <w:rPr>
          <w:rFonts w:ascii="Times New Roman" w:hAnsi="Times New Roman"/>
          <w:color w:val="000025"/>
          <w:sz w:val="20"/>
          <w:szCs w:val="20"/>
        </w:rPr>
        <w:t>Pellett, F. C.</w:t>
      </w:r>
      <w:r w:rsidR="00956D3E">
        <w:rPr>
          <w:rFonts w:ascii="Times New Roman" w:hAnsi="Times New Roman"/>
          <w:color w:val="000025"/>
          <w:sz w:val="20"/>
          <w:szCs w:val="20"/>
        </w:rPr>
        <w:t xml:space="preserve"> 1947.</w:t>
      </w:r>
      <w:r w:rsidRPr="00E02C6F">
        <w:rPr>
          <w:rFonts w:ascii="Times New Roman" w:hAnsi="Times New Roman"/>
          <w:color w:val="000025"/>
          <w:sz w:val="20"/>
          <w:szCs w:val="20"/>
        </w:rPr>
        <w:t xml:space="preserve"> </w:t>
      </w:r>
      <w:r w:rsidRPr="00956D3E">
        <w:rPr>
          <w:rFonts w:ascii="Times New Roman" w:hAnsi="Times New Roman"/>
          <w:color w:val="000025"/>
          <w:sz w:val="20"/>
          <w:szCs w:val="20"/>
        </w:rPr>
        <w:t xml:space="preserve">American </w:t>
      </w:r>
      <w:r w:rsidR="00956D3E" w:rsidRPr="00956D3E">
        <w:rPr>
          <w:rFonts w:ascii="Times New Roman" w:hAnsi="Times New Roman"/>
          <w:color w:val="000025"/>
          <w:sz w:val="20"/>
          <w:szCs w:val="20"/>
        </w:rPr>
        <w:t>h</w:t>
      </w:r>
      <w:r w:rsidRPr="00956D3E">
        <w:rPr>
          <w:rFonts w:ascii="Times New Roman" w:hAnsi="Times New Roman"/>
          <w:color w:val="000025"/>
          <w:sz w:val="20"/>
          <w:szCs w:val="20"/>
        </w:rPr>
        <w:t xml:space="preserve">oney </w:t>
      </w:r>
      <w:r w:rsidR="00956D3E" w:rsidRPr="00956D3E">
        <w:rPr>
          <w:rFonts w:ascii="Times New Roman" w:hAnsi="Times New Roman"/>
          <w:color w:val="000025"/>
          <w:sz w:val="20"/>
          <w:szCs w:val="20"/>
        </w:rPr>
        <w:t>p</w:t>
      </w:r>
      <w:r w:rsidRPr="00956D3E">
        <w:rPr>
          <w:rFonts w:ascii="Times New Roman" w:hAnsi="Times New Roman"/>
          <w:color w:val="000025"/>
          <w:sz w:val="20"/>
          <w:szCs w:val="20"/>
        </w:rPr>
        <w:t>lants</w:t>
      </w:r>
      <w:r w:rsidRPr="00E02C6F">
        <w:rPr>
          <w:rFonts w:ascii="Times New Roman" w:hAnsi="Times New Roman"/>
          <w:color w:val="000025"/>
          <w:sz w:val="20"/>
          <w:szCs w:val="20"/>
        </w:rPr>
        <w:t>, 4th ed.  Orange Judd Publ. Co., Inc.</w:t>
      </w:r>
      <w:r w:rsidR="00956D3E">
        <w:rPr>
          <w:rFonts w:ascii="Times New Roman" w:hAnsi="Times New Roman"/>
          <w:color w:val="000025"/>
          <w:sz w:val="20"/>
          <w:szCs w:val="20"/>
        </w:rPr>
        <w:t>,</w:t>
      </w:r>
      <w:r w:rsidRPr="00E02C6F">
        <w:rPr>
          <w:rFonts w:ascii="Times New Roman" w:hAnsi="Times New Roman"/>
          <w:color w:val="000025"/>
          <w:sz w:val="20"/>
          <w:szCs w:val="20"/>
        </w:rPr>
        <w:t xml:space="preserve"> </w:t>
      </w:r>
      <w:smartTag w:uri="urn:schemas-microsoft-com:office:smarttags" w:element="place">
        <w:smartTag w:uri="urn:schemas-microsoft-com:office:smarttags" w:element="State">
          <w:r w:rsidR="00956D3E">
            <w:rPr>
              <w:rFonts w:ascii="Times New Roman" w:hAnsi="Times New Roman"/>
              <w:color w:val="000025"/>
              <w:sz w:val="20"/>
              <w:szCs w:val="20"/>
            </w:rPr>
            <w:t>New York</w:t>
          </w:r>
        </w:smartTag>
      </w:smartTag>
      <w:r w:rsidRPr="00E02C6F">
        <w:rPr>
          <w:rFonts w:ascii="Times New Roman" w:hAnsi="Times New Roman"/>
          <w:color w:val="000025"/>
          <w:sz w:val="20"/>
          <w:szCs w:val="20"/>
        </w:rPr>
        <w:t>.</w:t>
      </w:r>
    </w:p>
    <w:p w:rsidR="00A6194A" w:rsidRDefault="00A6194A" w:rsidP="004F3200">
      <w:pPr>
        <w:pStyle w:val="marginzero"/>
        <w:spacing w:after="0"/>
        <w:rPr>
          <w:rFonts w:ascii="Times New Roman" w:hAnsi="Times New Roman"/>
          <w:sz w:val="20"/>
          <w:szCs w:val="20"/>
          <w:lang/>
        </w:rPr>
      </w:pPr>
    </w:p>
    <w:p w:rsidR="008D316F" w:rsidRPr="00E02C6F" w:rsidRDefault="008D316F" w:rsidP="004F3200">
      <w:pPr>
        <w:pStyle w:val="marginzero"/>
        <w:spacing w:after="0"/>
        <w:rPr>
          <w:rFonts w:ascii="Times New Roman" w:hAnsi="Times New Roman"/>
          <w:sz w:val="20"/>
          <w:szCs w:val="20"/>
          <w:lang/>
        </w:rPr>
      </w:pPr>
      <w:r w:rsidRPr="00E02C6F">
        <w:rPr>
          <w:rFonts w:ascii="Times New Roman" w:hAnsi="Times New Roman"/>
          <w:sz w:val="20"/>
          <w:szCs w:val="20"/>
          <w:lang/>
        </w:rPr>
        <w:t xml:space="preserve">Stannard, M. 2002. Sainfoin. USDA-NRCS Plant Fact Sheet. </w:t>
      </w:r>
      <w:smartTag w:uri="urn:schemas-microsoft-com:office:smarttags" w:element="place">
        <w:smartTag w:uri="urn:schemas-microsoft-com:office:smarttags" w:element="City">
          <w:r w:rsidRPr="00E02C6F">
            <w:rPr>
              <w:rFonts w:ascii="Times New Roman" w:hAnsi="Times New Roman"/>
              <w:sz w:val="20"/>
              <w:szCs w:val="20"/>
              <w:lang/>
            </w:rPr>
            <w:t>Pullman</w:t>
          </w:r>
        </w:smartTag>
        <w:r w:rsidRPr="00E02C6F">
          <w:rPr>
            <w:rFonts w:ascii="Times New Roman" w:hAnsi="Times New Roman"/>
            <w:sz w:val="20"/>
            <w:szCs w:val="20"/>
            <w:lang/>
          </w:rPr>
          <w:t xml:space="preserve">, </w:t>
        </w:r>
        <w:smartTag w:uri="urn:schemas-microsoft-com:office:smarttags" w:element="State">
          <w:r w:rsidRPr="00E02C6F">
            <w:rPr>
              <w:rFonts w:ascii="Times New Roman" w:hAnsi="Times New Roman"/>
              <w:sz w:val="20"/>
              <w:szCs w:val="20"/>
              <w:lang/>
            </w:rPr>
            <w:t>W</w:t>
          </w:r>
          <w:r w:rsidR="00956D3E">
            <w:rPr>
              <w:rFonts w:ascii="Times New Roman" w:hAnsi="Times New Roman"/>
              <w:sz w:val="20"/>
              <w:szCs w:val="20"/>
              <w:lang/>
            </w:rPr>
            <w:t>ashington</w:t>
          </w:r>
        </w:smartTag>
      </w:smartTag>
      <w:r w:rsidRPr="00E02C6F">
        <w:rPr>
          <w:rFonts w:ascii="Times New Roman" w:hAnsi="Times New Roman"/>
          <w:sz w:val="20"/>
          <w:szCs w:val="20"/>
          <w:lang/>
        </w:rPr>
        <w:t>. 2p.</w:t>
      </w:r>
    </w:p>
    <w:p w:rsidR="00F7588C" w:rsidRPr="00E02C6F" w:rsidRDefault="00F7588C" w:rsidP="004F3200">
      <w:pPr>
        <w:jc w:val="left"/>
        <w:rPr>
          <w:sz w:val="20"/>
        </w:rPr>
      </w:pPr>
    </w:p>
    <w:p w:rsidR="00F7588C" w:rsidRPr="00E02C6F" w:rsidRDefault="00F7588C" w:rsidP="004F3200">
      <w:pPr>
        <w:jc w:val="left"/>
        <w:rPr>
          <w:sz w:val="20"/>
        </w:rPr>
      </w:pPr>
      <w:r w:rsidRPr="00E02C6F">
        <w:rPr>
          <w:sz w:val="20"/>
        </w:rPr>
        <w:t xml:space="preserve">Stevens, R. and S.B. Monsen. 2004. Forbs for seeding range and wildlife habitats. In: S.B. Monsen, R. Stevens, and N.L. Shaw [compilers]. Restoring western ranges and wildlands. </w:t>
      </w:r>
      <w:smartTag w:uri="urn:schemas-microsoft-com:office:smarttags" w:element="place">
        <w:smartTag w:uri="urn:schemas-microsoft-com:office:smarttags" w:element="PlaceName">
          <w:r w:rsidRPr="00E02C6F">
            <w:rPr>
              <w:sz w:val="20"/>
            </w:rPr>
            <w:t>USDA</w:t>
          </w:r>
        </w:smartTag>
        <w:r w:rsidRPr="00E02C6F">
          <w:rPr>
            <w:sz w:val="20"/>
          </w:rPr>
          <w:t xml:space="preserve"> </w:t>
        </w:r>
        <w:smartTag w:uri="urn:schemas-microsoft-com:office:smarttags" w:element="PlaceType">
          <w:r w:rsidRPr="00E02C6F">
            <w:rPr>
              <w:sz w:val="20"/>
            </w:rPr>
            <w:t>Forest</w:t>
          </w:r>
        </w:smartTag>
      </w:smartTag>
      <w:r w:rsidRPr="00E02C6F">
        <w:rPr>
          <w:sz w:val="20"/>
        </w:rPr>
        <w:t xml:space="preserve"> Service, Rocky Mountain Research Station. General Technical Report RMRS-GTR-136-vol-2.</w:t>
      </w:r>
      <w:r w:rsidR="00956D3E">
        <w:rPr>
          <w:sz w:val="20"/>
        </w:rPr>
        <w:t>,</w:t>
      </w:r>
      <w:r w:rsidRPr="00E02C6F">
        <w:rPr>
          <w:sz w:val="20"/>
        </w:rPr>
        <w:t xml:space="preserve"> </w:t>
      </w:r>
      <w:smartTag w:uri="urn:schemas-microsoft-com:office:smarttags" w:element="place">
        <w:smartTag w:uri="urn:schemas-microsoft-com:office:smarttags" w:element="City">
          <w:r w:rsidR="00956D3E">
            <w:rPr>
              <w:sz w:val="20"/>
            </w:rPr>
            <w:t>Fort Collins</w:t>
          </w:r>
        </w:smartTag>
        <w:r w:rsidR="00956D3E">
          <w:rPr>
            <w:sz w:val="20"/>
          </w:rPr>
          <w:t xml:space="preserve">, </w:t>
        </w:r>
        <w:smartTag w:uri="urn:schemas-microsoft-com:office:smarttags" w:element="State">
          <w:r w:rsidR="00956D3E">
            <w:rPr>
              <w:sz w:val="20"/>
            </w:rPr>
            <w:t>Colorado</w:t>
          </w:r>
        </w:smartTag>
      </w:smartTag>
      <w:r w:rsidR="00956D3E">
        <w:rPr>
          <w:sz w:val="20"/>
        </w:rPr>
        <w:t xml:space="preserve">. </w:t>
      </w:r>
      <w:r w:rsidRPr="00E02C6F">
        <w:rPr>
          <w:sz w:val="20"/>
        </w:rPr>
        <w:t>p. 425-466.</w:t>
      </w:r>
    </w:p>
    <w:p w:rsidR="008D316F" w:rsidRDefault="008D316F" w:rsidP="004F3200">
      <w:pPr>
        <w:pStyle w:val="marginzero"/>
        <w:spacing w:after="0"/>
        <w:rPr>
          <w:rFonts w:ascii="Times New Roman" w:hAnsi="Times New Roman"/>
          <w:sz w:val="20"/>
          <w:szCs w:val="20"/>
          <w:lang/>
        </w:rPr>
      </w:pPr>
    </w:p>
    <w:p w:rsidR="00DD0E0B" w:rsidRPr="00DD0E0B" w:rsidRDefault="00DD0E0B" w:rsidP="004F3200">
      <w:pPr>
        <w:pStyle w:val="marginzero"/>
        <w:spacing w:after="0"/>
        <w:rPr>
          <w:rFonts w:ascii="Times New Roman" w:hAnsi="Times New Roman"/>
          <w:sz w:val="20"/>
          <w:szCs w:val="20"/>
        </w:rPr>
      </w:pPr>
      <w:r w:rsidRPr="00DD0E0B">
        <w:rPr>
          <w:rFonts w:ascii="Times New Roman" w:hAnsi="Times New Roman"/>
          <w:sz w:val="20"/>
          <w:szCs w:val="20"/>
        </w:rPr>
        <w:t>USDA NRCS. 2008. The PLANTS Database (</w:t>
      </w:r>
      <w:hyperlink r:id="rId10" w:history="1">
        <w:r w:rsidRPr="00DD0E0B">
          <w:rPr>
            <w:rStyle w:val="Hyperlink"/>
            <w:rFonts w:ascii="Times New Roman" w:hAnsi="Times New Roman"/>
            <w:sz w:val="20"/>
            <w:szCs w:val="20"/>
          </w:rPr>
          <w:t>http://plants.usda.gov</w:t>
        </w:r>
      </w:hyperlink>
      <w:r w:rsidRPr="00DD0E0B">
        <w:rPr>
          <w:rFonts w:ascii="Times New Roman" w:hAnsi="Times New Roman"/>
          <w:sz w:val="20"/>
          <w:szCs w:val="20"/>
        </w:rPr>
        <w:t xml:space="preserve">, 22 February 2008). </w:t>
      </w:r>
      <w:smartTag w:uri="urn:schemas-microsoft-com:office:smarttags" w:element="PlaceName">
        <w:r w:rsidRPr="00DD0E0B">
          <w:rPr>
            <w:rFonts w:ascii="Times New Roman" w:hAnsi="Times New Roman"/>
            <w:sz w:val="20"/>
            <w:szCs w:val="20"/>
          </w:rPr>
          <w:t>National</w:t>
        </w:r>
      </w:smartTag>
      <w:r w:rsidRPr="00DD0E0B">
        <w:rPr>
          <w:rFonts w:ascii="Times New Roman" w:hAnsi="Times New Roman"/>
          <w:sz w:val="20"/>
          <w:szCs w:val="20"/>
        </w:rPr>
        <w:t xml:space="preserve"> </w:t>
      </w:r>
      <w:smartTag w:uri="urn:schemas-microsoft-com:office:smarttags" w:element="PlaceName">
        <w:r w:rsidRPr="00DD0E0B">
          <w:rPr>
            <w:rFonts w:ascii="Times New Roman" w:hAnsi="Times New Roman"/>
            <w:sz w:val="20"/>
            <w:szCs w:val="20"/>
          </w:rPr>
          <w:t>Plant</w:t>
        </w:r>
      </w:smartTag>
      <w:r w:rsidRPr="00DD0E0B">
        <w:rPr>
          <w:rFonts w:ascii="Times New Roman" w:hAnsi="Times New Roman"/>
          <w:sz w:val="20"/>
          <w:szCs w:val="20"/>
        </w:rPr>
        <w:t xml:space="preserve"> </w:t>
      </w:r>
      <w:smartTag w:uri="urn:schemas-microsoft-com:office:smarttags" w:element="PlaceName">
        <w:r w:rsidRPr="00DD0E0B">
          <w:rPr>
            <w:rFonts w:ascii="Times New Roman" w:hAnsi="Times New Roman"/>
            <w:sz w:val="20"/>
            <w:szCs w:val="20"/>
          </w:rPr>
          <w:t>Data</w:t>
        </w:r>
      </w:smartTag>
      <w:r w:rsidRPr="00DD0E0B">
        <w:rPr>
          <w:rFonts w:ascii="Times New Roman" w:hAnsi="Times New Roman"/>
          <w:sz w:val="20"/>
          <w:szCs w:val="20"/>
        </w:rPr>
        <w:t xml:space="preserve"> </w:t>
      </w:r>
      <w:smartTag w:uri="urn:schemas-microsoft-com:office:smarttags" w:element="PlaceType">
        <w:r w:rsidRPr="00DD0E0B">
          <w:rPr>
            <w:rFonts w:ascii="Times New Roman" w:hAnsi="Times New Roman"/>
            <w:sz w:val="20"/>
            <w:szCs w:val="20"/>
          </w:rPr>
          <w:t>Center</w:t>
        </w:r>
      </w:smartTag>
      <w:r w:rsidRPr="00DD0E0B">
        <w:rPr>
          <w:rFonts w:ascii="Times New Roman" w:hAnsi="Times New Roman"/>
          <w:sz w:val="20"/>
          <w:szCs w:val="20"/>
        </w:rPr>
        <w:t xml:space="preserve">, </w:t>
      </w:r>
      <w:smartTag w:uri="urn:schemas-microsoft-com:office:smarttags" w:element="place">
        <w:smartTag w:uri="urn:schemas-microsoft-com:office:smarttags" w:element="City">
          <w:r w:rsidRPr="00DD0E0B">
            <w:rPr>
              <w:rFonts w:ascii="Times New Roman" w:hAnsi="Times New Roman"/>
              <w:sz w:val="20"/>
              <w:szCs w:val="20"/>
            </w:rPr>
            <w:t>Baton Rouge</w:t>
          </w:r>
        </w:smartTag>
        <w:r w:rsidRPr="00DD0E0B">
          <w:rPr>
            <w:rFonts w:ascii="Times New Roman" w:hAnsi="Times New Roman"/>
            <w:sz w:val="20"/>
            <w:szCs w:val="20"/>
          </w:rPr>
          <w:t xml:space="preserve">, </w:t>
        </w:r>
        <w:smartTag w:uri="urn:schemas-microsoft-com:office:smarttags" w:element="State">
          <w:r w:rsidRPr="00DD0E0B">
            <w:rPr>
              <w:rFonts w:ascii="Times New Roman" w:hAnsi="Times New Roman"/>
              <w:sz w:val="20"/>
              <w:szCs w:val="20"/>
            </w:rPr>
            <w:t>LA</w:t>
          </w:r>
        </w:smartTag>
        <w:r w:rsidRPr="00DD0E0B">
          <w:rPr>
            <w:rFonts w:ascii="Times New Roman" w:hAnsi="Times New Roman"/>
            <w:sz w:val="20"/>
            <w:szCs w:val="20"/>
          </w:rPr>
          <w:t xml:space="preserve"> </w:t>
        </w:r>
        <w:smartTag w:uri="urn:schemas-microsoft-com:office:smarttags" w:element="PostalCode">
          <w:r w:rsidRPr="00DD0E0B">
            <w:rPr>
              <w:rFonts w:ascii="Times New Roman" w:hAnsi="Times New Roman"/>
              <w:sz w:val="20"/>
              <w:szCs w:val="20"/>
            </w:rPr>
            <w:t>70874-4490</w:t>
          </w:r>
        </w:smartTag>
        <w:r w:rsidRPr="00DD0E0B">
          <w:rPr>
            <w:rFonts w:ascii="Times New Roman" w:hAnsi="Times New Roman"/>
            <w:sz w:val="20"/>
            <w:szCs w:val="20"/>
          </w:rPr>
          <w:t xml:space="preserve"> </w:t>
        </w:r>
        <w:smartTag w:uri="urn:schemas-microsoft-com:office:smarttags" w:element="country-region">
          <w:r w:rsidRPr="00DD0E0B">
            <w:rPr>
              <w:rFonts w:ascii="Times New Roman" w:hAnsi="Times New Roman"/>
              <w:sz w:val="20"/>
              <w:szCs w:val="20"/>
            </w:rPr>
            <w:t>USA</w:t>
          </w:r>
        </w:smartTag>
      </w:smartTag>
      <w:r w:rsidRPr="00DD0E0B">
        <w:rPr>
          <w:rFonts w:ascii="Times New Roman" w:hAnsi="Times New Roman"/>
          <w:sz w:val="20"/>
          <w:szCs w:val="20"/>
        </w:rPr>
        <w:t>.</w:t>
      </w:r>
    </w:p>
    <w:p w:rsidR="00DD0E0B" w:rsidRPr="00DD0E0B" w:rsidRDefault="00DD0E0B" w:rsidP="004F3200">
      <w:pPr>
        <w:pStyle w:val="Header3"/>
        <w:rPr>
          <w:b w:val="0"/>
        </w:rPr>
      </w:pPr>
    </w:p>
    <w:p w:rsidR="003F5887" w:rsidRPr="004C2151" w:rsidRDefault="003F5887" w:rsidP="004F3200">
      <w:pPr>
        <w:jc w:val="left"/>
        <w:rPr>
          <w:sz w:val="20"/>
        </w:rPr>
      </w:pPr>
      <w:r w:rsidRPr="004C2151">
        <w:rPr>
          <w:sz w:val="20"/>
        </w:rPr>
        <w:t xml:space="preserve">Welsh, S. L., N. D. Atwood, S. Goodrich and L. C. Higgins. 2003. </w:t>
      </w:r>
      <w:r w:rsidRPr="004C2151">
        <w:rPr>
          <w:i/>
          <w:sz w:val="20"/>
        </w:rPr>
        <w:t xml:space="preserve">A </w:t>
      </w:r>
      <w:smartTag w:uri="urn:schemas-microsoft-com:office:smarttags" w:element="place">
        <w:smartTag w:uri="urn:schemas-microsoft-com:office:smarttags" w:element="State">
          <w:r w:rsidRPr="004C2151">
            <w:rPr>
              <w:i/>
              <w:sz w:val="20"/>
            </w:rPr>
            <w:t>Utah</w:t>
          </w:r>
        </w:smartTag>
      </w:smartTag>
      <w:r w:rsidRPr="004C2151">
        <w:rPr>
          <w:i/>
          <w:sz w:val="20"/>
        </w:rPr>
        <w:t xml:space="preserve"> Flora</w:t>
      </w:r>
      <w:r w:rsidRPr="004C2151">
        <w:rPr>
          <w:sz w:val="20"/>
        </w:rPr>
        <w:t xml:space="preserve">. </w:t>
      </w:r>
      <w:smartTag w:uri="urn:schemas-microsoft-com:office:smarttags" w:element="PlaceName">
        <w:r w:rsidRPr="004C2151">
          <w:rPr>
            <w:sz w:val="20"/>
          </w:rPr>
          <w:t>Brigham</w:t>
        </w:r>
      </w:smartTag>
      <w:r w:rsidRPr="004C2151">
        <w:rPr>
          <w:sz w:val="20"/>
        </w:rPr>
        <w:t xml:space="preserve"> </w:t>
      </w:r>
      <w:smartTag w:uri="urn:schemas-microsoft-com:office:smarttags" w:element="PlaceName">
        <w:r w:rsidRPr="004C2151">
          <w:rPr>
            <w:sz w:val="20"/>
          </w:rPr>
          <w:t>Young</w:t>
        </w:r>
      </w:smartTag>
      <w:r w:rsidRPr="004C2151">
        <w:rPr>
          <w:sz w:val="20"/>
        </w:rPr>
        <w:t xml:space="preserve"> </w:t>
      </w:r>
      <w:smartTag w:uri="urn:schemas-microsoft-com:office:smarttags" w:element="PlaceType">
        <w:r w:rsidRPr="004C2151">
          <w:rPr>
            <w:sz w:val="20"/>
          </w:rPr>
          <w:t>University</w:t>
        </w:r>
      </w:smartTag>
      <w:r w:rsidRPr="004C2151">
        <w:rPr>
          <w:sz w:val="20"/>
        </w:rPr>
        <w:t xml:space="preserve"> Press</w:t>
      </w:r>
      <w:r w:rsidR="00956D3E">
        <w:rPr>
          <w:sz w:val="20"/>
        </w:rPr>
        <w:t>,</w:t>
      </w:r>
      <w:r w:rsidRPr="004C2151">
        <w:rPr>
          <w:sz w:val="20"/>
        </w:rPr>
        <w:t xml:space="preserve"> </w:t>
      </w:r>
      <w:smartTag w:uri="urn:schemas-microsoft-com:office:smarttags" w:element="place">
        <w:smartTag w:uri="urn:schemas-microsoft-com:office:smarttags" w:element="City">
          <w:r w:rsidRPr="004C2151">
            <w:rPr>
              <w:sz w:val="20"/>
            </w:rPr>
            <w:t>Provo</w:t>
          </w:r>
        </w:smartTag>
        <w:r w:rsidRPr="004C2151">
          <w:rPr>
            <w:sz w:val="20"/>
          </w:rPr>
          <w:t xml:space="preserve">, </w:t>
        </w:r>
        <w:smartTag w:uri="urn:schemas-microsoft-com:office:smarttags" w:element="State">
          <w:r w:rsidRPr="004C2151">
            <w:rPr>
              <w:sz w:val="20"/>
            </w:rPr>
            <w:t>Utah</w:t>
          </w:r>
        </w:smartTag>
      </w:smartTag>
      <w:r w:rsidRPr="004C2151">
        <w:rPr>
          <w:sz w:val="20"/>
        </w:rPr>
        <w:t>. 912 p.</w:t>
      </w:r>
    </w:p>
    <w:p w:rsidR="001F7210" w:rsidRPr="00222F37" w:rsidRDefault="001F7210" w:rsidP="004F3200">
      <w:pPr>
        <w:pStyle w:val="Header3"/>
        <w:rPr>
          <w:b w:val="0"/>
        </w:rPr>
      </w:pPr>
    </w:p>
    <w:p w:rsidR="00CD49CC" w:rsidRDefault="00DD41E3" w:rsidP="004F3200">
      <w:pPr>
        <w:pStyle w:val="Header3"/>
      </w:pPr>
      <w:r>
        <w:t>Prepared By</w:t>
      </w:r>
    </w:p>
    <w:p w:rsidR="00DD0E0B" w:rsidRPr="00204EC3" w:rsidRDefault="00DD0E0B" w:rsidP="004F3200">
      <w:pPr>
        <w:jc w:val="left"/>
        <w:rPr>
          <w:sz w:val="20"/>
        </w:rPr>
      </w:pPr>
      <w:r w:rsidRPr="00204EC3">
        <w:rPr>
          <w:sz w:val="20"/>
        </w:rPr>
        <w:t>Derek Tilley,</w:t>
      </w:r>
      <w:r w:rsidR="004F3200">
        <w:rPr>
          <w:sz w:val="20"/>
        </w:rPr>
        <w:t xml:space="preserve"> </w:t>
      </w:r>
      <w:smartTag w:uri="urn:schemas-microsoft-com:office:smarttags" w:element="PlaceName">
        <w:r w:rsidRPr="00204EC3">
          <w:rPr>
            <w:sz w:val="20"/>
          </w:rPr>
          <w:t>USDA</w:t>
        </w:r>
      </w:smartTag>
      <w:r w:rsidRPr="00204EC3">
        <w:rPr>
          <w:sz w:val="20"/>
        </w:rPr>
        <w:t xml:space="preserve"> </w:t>
      </w:r>
      <w:smartTag w:uri="urn:schemas-microsoft-com:office:smarttags" w:element="PlaceName">
        <w:r w:rsidRPr="00204EC3">
          <w:rPr>
            <w:sz w:val="20"/>
          </w:rPr>
          <w:t>NRCS</w:t>
        </w:r>
      </w:smartTag>
      <w:r w:rsidRPr="00204EC3">
        <w:rPr>
          <w:sz w:val="20"/>
        </w:rPr>
        <w:t xml:space="preserve"> </w:t>
      </w:r>
      <w:smartTag w:uri="urn:schemas-microsoft-com:office:smarttags" w:element="PlaceName">
        <w:r w:rsidRPr="00204EC3">
          <w:rPr>
            <w:sz w:val="20"/>
          </w:rPr>
          <w:t>Plant</w:t>
        </w:r>
      </w:smartTag>
      <w:r w:rsidRPr="00204EC3">
        <w:rPr>
          <w:sz w:val="20"/>
        </w:rPr>
        <w:t xml:space="preserve"> </w:t>
      </w:r>
      <w:smartTag w:uri="urn:schemas-microsoft-com:office:smarttags" w:element="PlaceName">
        <w:r w:rsidRPr="00204EC3">
          <w:rPr>
            <w:sz w:val="20"/>
          </w:rPr>
          <w:t>Materials</w:t>
        </w:r>
      </w:smartTag>
      <w:r w:rsidRPr="00204EC3">
        <w:rPr>
          <w:sz w:val="20"/>
        </w:rPr>
        <w:t xml:space="preserve"> </w:t>
      </w:r>
      <w:smartTag w:uri="urn:schemas-microsoft-com:office:smarttags" w:element="PlaceType">
        <w:r w:rsidRPr="00204EC3">
          <w:rPr>
            <w:sz w:val="20"/>
          </w:rPr>
          <w:t>Center</w:t>
        </w:r>
      </w:smartTag>
      <w:r w:rsidRPr="00204EC3">
        <w:rPr>
          <w:sz w:val="20"/>
        </w:rPr>
        <w:t xml:space="preserve">, </w:t>
      </w:r>
      <w:smartTag w:uri="urn:schemas-microsoft-com:office:smarttags" w:element="place">
        <w:smartTag w:uri="urn:schemas-microsoft-com:office:smarttags" w:element="City">
          <w:r w:rsidRPr="00204EC3">
            <w:rPr>
              <w:sz w:val="20"/>
            </w:rPr>
            <w:t>Aberdeen</w:t>
          </w:r>
        </w:smartTag>
        <w:r w:rsidRPr="00204EC3">
          <w:rPr>
            <w:sz w:val="20"/>
          </w:rPr>
          <w:t xml:space="preserve">, </w:t>
        </w:r>
        <w:smartTag w:uri="urn:schemas-microsoft-com:office:smarttags" w:element="State">
          <w:r>
            <w:rPr>
              <w:sz w:val="20"/>
            </w:rPr>
            <w:t>ID</w:t>
          </w:r>
        </w:smartTag>
      </w:smartTag>
    </w:p>
    <w:p w:rsidR="00DD0E0B" w:rsidRDefault="00DD0E0B" w:rsidP="004F3200">
      <w:pPr>
        <w:pStyle w:val="Bodytext0"/>
      </w:pPr>
    </w:p>
    <w:p w:rsidR="00DD0E0B" w:rsidRDefault="00DD0E0B" w:rsidP="004F3200">
      <w:pPr>
        <w:pStyle w:val="BodyTextIndent"/>
        <w:ind w:left="0"/>
        <w:jc w:val="left"/>
        <w:outlineLvl w:val="0"/>
      </w:pPr>
      <w:smartTag w:uri="urn:schemas-microsoft-com:office:smarttags" w:element="PersonName">
        <w:r w:rsidRPr="00DF4A0F">
          <w:t>Dan Ogle</w:t>
        </w:r>
      </w:smartTag>
      <w:r w:rsidRPr="00DF4A0F">
        <w:t>,</w:t>
      </w:r>
      <w:r w:rsidRPr="00E4684E">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w:t>
          </w:r>
        </w:smartTag>
      </w:smartTag>
    </w:p>
    <w:p w:rsidR="00DD0E0B" w:rsidRDefault="00DD0E0B" w:rsidP="004F3200">
      <w:pPr>
        <w:pStyle w:val="Bodytext0"/>
      </w:pPr>
    </w:p>
    <w:p w:rsidR="00DD0E0B" w:rsidRPr="008951C8" w:rsidRDefault="00DD0E0B" w:rsidP="004F3200">
      <w:pPr>
        <w:pStyle w:val="BodyTextIndent"/>
        <w:ind w:left="0"/>
        <w:jc w:val="left"/>
        <w:outlineLvl w:val="0"/>
      </w:pPr>
      <w:smartTag w:uri="urn:schemas-microsoft-com:office:smarttags" w:element="PersonName">
        <w:r w:rsidRPr="008951C8">
          <w:t>Loren St. John</w:t>
        </w:r>
      </w:smartTag>
      <w:r w:rsidRPr="008951C8">
        <w:t xml:space="preserve">, </w:t>
      </w:r>
      <w:smartTag w:uri="urn:schemas-microsoft-com:office:smarttags" w:element="PlaceName">
        <w:r w:rsidRPr="008951C8">
          <w:t>USDA</w:t>
        </w:r>
      </w:smartTag>
      <w:r w:rsidRPr="008951C8">
        <w:t xml:space="preserve"> </w:t>
      </w:r>
      <w:smartTag w:uri="urn:schemas-microsoft-com:office:smarttags" w:element="PlaceName">
        <w:r w:rsidRPr="008951C8">
          <w:t>NRCS</w:t>
        </w:r>
      </w:smartTag>
      <w:r w:rsidRPr="008951C8">
        <w:t xml:space="preserve"> </w:t>
      </w:r>
      <w:smartTag w:uri="urn:schemas-microsoft-com:office:smarttags" w:element="PlaceName">
        <w:r w:rsidRPr="008951C8">
          <w:t>Plant</w:t>
        </w:r>
      </w:smartTag>
      <w:r w:rsidRPr="008951C8">
        <w:t xml:space="preserve"> </w:t>
      </w:r>
      <w:smartTag w:uri="urn:schemas-microsoft-com:office:smarttags" w:element="PlaceName">
        <w:r w:rsidRPr="008951C8">
          <w:t>Materials</w:t>
        </w:r>
      </w:smartTag>
      <w:r w:rsidRPr="008951C8">
        <w:t xml:space="preserve"> </w:t>
      </w:r>
      <w:smartTag w:uri="urn:schemas-microsoft-com:office:smarttags" w:element="PlaceType">
        <w:r w:rsidRPr="008951C8">
          <w:t>Center</w:t>
        </w:r>
      </w:smartTag>
      <w:r w:rsidRPr="008951C8">
        <w:t xml:space="preserve">, </w:t>
      </w:r>
      <w:smartTag w:uri="urn:schemas-microsoft-com:office:smarttags" w:element="place">
        <w:smartTag w:uri="urn:schemas-microsoft-com:office:smarttags" w:element="City">
          <w:r w:rsidRPr="008951C8">
            <w:t>Aberdeen</w:t>
          </w:r>
        </w:smartTag>
        <w:r>
          <w:t xml:space="preserve">, </w:t>
        </w:r>
        <w:smartTag w:uri="urn:schemas-microsoft-com:office:smarttags" w:element="State">
          <w:r>
            <w:t>ID</w:t>
          </w:r>
        </w:smartTag>
      </w:smartTag>
    </w:p>
    <w:p w:rsidR="00CD49CC" w:rsidRDefault="00CD49CC" w:rsidP="004F3200">
      <w:pPr>
        <w:pStyle w:val="Bodytext0"/>
      </w:pPr>
    </w:p>
    <w:p w:rsidR="00CD49CC" w:rsidRDefault="00DD41E3" w:rsidP="004F3200">
      <w:pPr>
        <w:pStyle w:val="Header3"/>
      </w:pPr>
      <w:r>
        <w:t>Species Coordinator</w:t>
      </w:r>
    </w:p>
    <w:p w:rsidR="00033B8E" w:rsidRDefault="00033B8E" w:rsidP="004F3200">
      <w:pPr>
        <w:pStyle w:val="BodyTextIndent"/>
        <w:ind w:left="0"/>
        <w:jc w:val="left"/>
        <w:outlineLvl w:val="0"/>
      </w:pPr>
      <w:smartTag w:uri="urn:schemas-microsoft-com:office:smarttags" w:element="PersonName">
        <w:r w:rsidRPr="00DF4A0F">
          <w:t>Dan Ogle</w:t>
        </w:r>
      </w:smartTag>
      <w:r w:rsidRPr="00DF4A0F">
        <w:t>,</w:t>
      </w:r>
      <w:r w:rsidRPr="00E4684E">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w:t>
          </w:r>
        </w:smartTag>
      </w:smartTag>
    </w:p>
    <w:p w:rsidR="00033B8E" w:rsidRDefault="00033B8E" w:rsidP="00033B8E">
      <w:pPr>
        <w:pStyle w:val="Bodytext0"/>
        <w:jc w:val="both"/>
      </w:pPr>
    </w:p>
    <w:p w:rsidR="00CD49CC" w:rsidRDefault="002375B8" w:rsidP="00FF0390">
      <w:pPr>
        <w:pStyle w:val="Header4"/>
      </w:pPr>
      <w:r>
        <w:t xml:space="preserve">Edited: </w:t>
      </w:r>
      <w:r w:rsidR="00201E8D">
        <w:t>0305</w:t>
      </w:r>
      <w:r w:rsidR="00744040">
        <w:t>08djt;</w:t>
      </w:r>
      <w:r w:rsidR="00201E8D">
        <w:t xml:space="preserve"> 03</w:t>
      </w:r>
      <w:r w:rsidR="00D90B70">
        <w:t>0408 lsj; 030508 dgo</w:t>
      </w:r>
      <w:r w:rsidR="004F3200">
        <w:t>; 080313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t>
      </w:r>
      <w:r w:rsidRPr="00DD41E3">
        <w:rPr>
          <w:rFonts w:ascii="Times New Roman" w:hAnsi="Times New Roman"/>
          <w:i/>
          <w:color w:val="0000FF"/>
          <w:sz w:val="16"/>
          <w:szCs w:val="16"/>
        </w:rPr>
        <w:lastRenderedPageBreak/>
        <w:t xml:space="preserve">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61608E" w:rsidRDefault="0061608E" w:rsidP="0061608E">
      <w:pPr>
        <w:pStyle w:val="Footer"/>
        <w:jc w:val="left"/>
        <w:rPr>
          <w:sz w:val="20"/>
        </w:rPr>
      </w:pPr>
    </w:p>
    <w:p w:rsidR="00DD41E3" w:rsidRDefault="00DD41E3" w:rsidP="00DD41E3">
      <w:pPr>
        <w:pStyle w:val="Bodytext0"/>
      </w:pP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88F" w:rsidRDefault="00E7588F">
      <w:r>
        <w:separator/>
      </w:r>
    </w:p>
  </w:endnote>
  <w:endnote w:type="continuationSeparator" w:id="0">
    <w:p w:rsidR="00E7588F" w:rsidRDefault="00E758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88F" w:rsidRDefault="00E7588F">
      <w:r>
        <w:separator/>
      </w:r>
    </w:p>
  </w:footnote>
  <w:footnote w:type="continuationSeparator" w:id="0">
    <w:p w:rsidR="00E7588F" w:rsidRDefault="00E758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9697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0D5D"/>
    <w:rsid w:val="00024DE6"/>
    <w:rsid w:val="00025FB6"/>
    <w:rsid w:val="00033B8E"/>
    <w:rsid w:val="000578C2"/>
    <w:rsid w:val="000607FF"/>
    <w:rsid w:val="000867C9"/>
    <w:rsid w:val="000A1774"/>
    <w:rsid w:val="000A188D"/>
    <w:rsid w:val="000E2254"/>
    <w:rsid w:val="000E2423"/>
    <w:rsid w:val="000F1970"/>
    <w:rsid w:val="000F248C"/>
    <w:rsid w:val="00101B70"/>
    <w:rsid w:val="00112A76"/>
    <w:rsid w:val="001478F1"/>
    <w:rsid w:val="00161C19"/>
    <w:rsid w:val="001B5DCA"/>
    <w:rsid w:val="001B6C75"/>
    <w:rsid w:val="001C4209"/>
    <w:rsid w:val="001D6A53"/>
    <w:rsid w:val="001F7210"/>
    <w:rsid w:val="00201E8D"/>
    <w:rsid w:val="002148DF"/>
    <w:rsid w:val="00220CF9"/>
    <w:rsid w:val="00222F37"/>
    <w:rsid w:val="00223223"/>
    <w:rsid w:val="002375B8"/>
    <w:rsid w:val="00237BCD"/>
    <w:rsid w:val="0026727E"/>
    <w:rsid w:val="00272129"/>
    <w:rsid w:val="002C45BA"/>
    <w:rsid w:val="002C5EC1"/>
    <w:rsid w:val="002F6E8B"/>
    <w:rsid w:val="00315CC2"/>
    <w:rsid w:val="0032662A"/>
    <w:rsid w:val="0036701D"/>
    <w:rsid w:val="003749B3"/>
    <w:rsid w:val="00377934"/>
    <w:rsid w:val="00377E2B"/>
    <w:rsid w:val="0039066C"/>
    <w:rsid w:val="00395D33"/>
    <w:rsid w:val="003A4FDA"/>
    <w:rsid w:val="003F3F9B"/>
    <w:rsid w:val="003F5887"/>
    <w:rsid w:val="004032F8"/>
    <w:rsid w:val="004052E3"/>
    <w:rsid w:val="00416D52"/>
    <w:rsid w:val="004340C9"/>
    <w:rsid w:val="004364E5"/>
    <w:rsid w:val="00437F11"/>
    <w:rsid w:val="004500D1"/>
    <w:rsid w:val="0048212B"/>
    <w:rsid w:val="00485D14"/>
    <w:rsid w:val="00491C56"/>
    <w:rsid w:val="004A50AC"/>
    <w:rsid w:val="004B2451"/>
    <w:rsid w:val="004E2BD6"/>
    <w:rsid w:val="004F3200"/>
    <w:rsid w:val="004F75FB"/>
    <w:rsid w:val="00520FAC"/>
    <w:rsid w:val="00552FC3"/>
    <w:rsid w:val="00560165"/>
    <w:rsid w:val="0056776B"/>
    <w:rsid w:val="00592751"/>
    <w:rsid w:val="00592CFA"/>
    <w:rsid w:val="005A2740"/>
    <w:rsid w:val="005C474E"/>
    <w:rsid w:val="005F57D8"/>
    <w:rsid w:val="005F6BC2"/>
    <w:rsid w:val="0061608E"/>
    <w:rsid w:val="0063288A"/>
    <w:rsid w:val="006333FE"/>
    <w:rsid w:val="00675200"/>
    <w:rsid w:val="00696979"/>
    <w:rsid w:val="006B4B3E"/>
    <w:rsid w:val="006E1109"/>
    <w:rsid w:val="00704BA1"/>
    <w:rsid w:val="00712AC4"/>
    <w:rsid w:val="00713A81"/>
    <w:rsid w:val="00744040"/>
    <w:rsid w:val="00744B8C"/>
    <w:rsid w:val="00770F1B"/>
    <w:rsid w:val="007A3680"/>
    <w:rsid w:val="007E6E15"/>
    <w:rsid w:val="007F3743"/>
    <w:rsid w:val="0081582F"/>
    <w:rsid w:val="008240CC"/>
    <w:rsid w:val="00830F95"/>
    <w:rsid w:val="0085305B"/>
    <w:rsid w:val="0089154B"/>
    <w:rsid w:val="00897998"/>
    <w:rsid w:val="008A79C6"/>
    <w:rsid w:val="008B3C33"/>
    <w:rsid w:val="008D0C91"/>
    <w:rsid w:val="008D316F"/>
    <w:rsid w:val="008E6018"/>
    <w:rsid w:val="008F3D5A"/>
    <w:rsid w:val="00922571"/>
    <w:rsid w:val="00925159"/>
    <w:rsid w:val="0092719C"/>
    <w:rsid w:val="00931F1D"/>
    <w:rsid w:val="0095686C"/>
    <w:rsid w:val="00956D3E"/>
    <w:rsid w:val="00975263"/>
    <w:rsid w:val="00982214"/>
    <w:rsid w:val="009A6F9F"/>
    <w:rsid w:val="009B0C2D"/>
    <w:rsid w:val="009D5E96"/>
    <w:rsid w:val="009D6848"/>
    <w:rsid w:val="009F3A1B"/>
    <w:rsid w:val="00A06FE6"/>
    <w:rsid w:val="00A12175"/>
    <w:rsid w:val="00A53BD4"/>
    <w:rsid w:val="00A6194A"/>
    <w:rsid w:val="00A62E19"/>
    <w:rsid w:val="00A8423D"/>
    <w:rsid w:val="00AC484F"/>
    <w:rsid w:val="00AD30BE"/>
    <w:rsid w:val="00B0791D"/>
    <w:rsid w:val="00B66963"/>
    <w:rsid w:val="00B70DE0"/>
    <w:rsid w:val="00B70E74"/>
    <w:rsid w:val="00B755F2"/>
    <w:rsid w:val="00B841F9"/>
    <w:rsid w:val="00B8425D"/>
    <w:rsid w:val="00B97697"/>
    <w:rsid w:val="00BA74EC"/>
    <w:rsid w:val="00BB021B"/>
    <w:rsid w:val="00BD616F"/>
    <w:rsid w:val="00BE5356"/>
    <w:rsid w:val="00BF44A8"/>
    <w:rsid w:val="00C525FB"/>
    <w:rsid w:val="00C71B7B"/>
    <w:rsid w:val="00C81773"/>
    <w:rsid w:val="00C934E0"/>
    <w:rsid w:val="00CD49CC"/>
    <w:rsid w:val="00CF06F8"/>
    <w:rsid w:val="00CF7EC1"/>
    <w:rsid w:val="00D27AA5"/>
    <w:rsid w:val="00D27D7C"/>
    <w:rsid w:val="00D62818"/>
    <w:rsid w:val="00D7175D"/>
    <w:rsid w:val="00D7589B"/>
    <w:rsid w:val="00D90B70"/>
    <w:rsid w:val="00D90CA5"/>
    <w:rsid w:val="00DA7B12"/>
    <w:rsid w:val="00DD0E0B"/>
    <w:rsid w:val="00DD41E3"/>
    <w:rsid w:val="00E01BE3"/>
    <w:rsid w:val="00E02C6F"/>
    <w:rsid w:val="00E04551"/>
    <w:rsid w:val="00E7588F"/>
    <w:rsid w:val="00E8038E"/>
    <w:rsid w:val="00E93233"/>
    <w:rsid w:val="00EB4B02"/>
    <w:rsid w:val="00EB5D49"/>
    <w:rsid w:val="00F05A41"/>
    <w:rsid w:val="00F1350F"/>
    <w:rsid w:val="00F26D09"/>
    <w:rsid w:val="00F27A6D"/>
    <w:rsid w:val="00F41044"/>
    <w:rsid w:val="00F43617"/>
    <w:rsid w:val="00F43778"/>
    <w:rsid w:val="00F52BD1"/>
    <w:rsid w:val="00F553A3"/>
    <w:rsid w:val="00F725B1"/>
    <w:rsid w:val="00F72ADF"/>
    <w:rsid w:val="00F7588C"/>
    <w:rsid w:val="00F76655"/>
    <w:rsid w:val="00F802DB"/>
    <w:rsid w:val="00F93717"/>
    <w:rsid w:val="00F9482A"/>
    <w:rsid w:val="00FA009D"/>
    <w:rsid w:val="00FB4DC6"/>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classind3">
    <w:name w:val="classind3"/>
    <w:basedOn w:val="Normal"/>
    <w:rsid w:val="00DD0E0B"/>
    <w:pPr>
      <w:spacing w:before="100" w:beforeAutospacing="1" w:after="100" w:afterAutospacing="1"/>
      <w:jc w:val="left"/>
    </w:pPr>
    <w:rPr>
      <w:rFonts w:ascii="Verdana" w:hAnsi="Verdana"/>
      <w:color w:val="000000"/>
      <w:sz w:val="17"/>
      <w:szCs w:val="17"/>
    </w:rPr>
  </w:style>
  <w:style w:type="paragraph" w:customStyle="1" w:styleId="marginzero">
    <w:name w:val="marginzero"/>
    <w:basedOn w:val="Normal"/>
    <w:rsid w:val="00DD0E0B"/>
    <w:pPr>
      <w:spacing w:after="75"/>
      <w:jc w:val="left"/>
    </w:pPr>
    <w:rPr>
      <w:rFonts w:ascii="Verdana" w:hAnsi="Verdana"/>
      <w:color w:val="000000"/>
      <w:sz w:val="17"/>
      <w:szCs w:val="17"/>
    </w:rPr>
  </w:style>
  <w:style w:type="paragraph" w:styleId="BalloonText">
    <w:name w:val="Balloon Text"/>
    <w:basedOn w:val="Normal"/>
    <w:semiHidden/>
    <w:rsid w:val="00101B70"/>
    <w:rPr>
      <w:rFonts w:ascii="Tahoma" w:hAnsi="Tahoma" w:cs="Tahoma"/>
      <w:sz w:val="16"/>
      <w:szCs w:val="16"/>
    </w:rPr>
  </w:style>
  <w:style w:type="character" w:styleId="CommentReference">
    <w:name w:val="annotation reference"/>
    <w:basedOn w:val="DefaultParagraphFont"/>
    <w:semiHidden/>
    <w:rsid w:val="009F3A1B"/>
    <w:rPr>
      <w:sz w:val="16"/>
      <w:szCs w:val="16"/>
    </w:rPr>
  </w:style>
  <w:style w:type="paragraph" w:styleId="CommentText">
    <w:name w:val="annotation text"/>
    <w:basedOn w:val="Normal"/>
    <w:semiHidden/>
    <w:rsid w:val="009F3A1B"/>
    <w:rPr>
      <w:sz w:val="20"/>
    </w:rPr>
  </w:style>
  <w:style w:type="paragraph" w:styleId="CommentSubject">
    <w:name w:val="annotation subject"/>
    <w:basedOn w:val="CommentText"/>
    <w:next w:val="CommentText"/>
    <w:semiHidden/>
    <w:rsid w:val="009F3A1B"/>
    <w:rPr>
      <w:b/>
      <w:bCs/>
    </w:rPr>
  </w:style>
</w:styles>
</file>

<file path=word/webSettings.xml><?xml version="1.0" encoding="utf-8"?>
<w:webSettings xmlns:r="http://schemas.openxmlformats.org/officeDocument/2006/relationships" xmlns:w="http://schemas.openxmlformats.org/wordprocessingml/2006/main">
  <w:divs>
    <w:div w:id="619261447">
      <w:bodyDiv w:val="1"/>
      <w:marLeft w:val="0"/>
      <w:marRight w:val="0"/>
      <w:marTop w:val="0"/>
      <w:marBottom w:val="0"/>
      <w:divBdr>
        <w:top w:val="none" w:sz="0" w:space="0" w:color="auto"/>
        <w:left w:val="none" w:sz="0" w:space="0" w:color="auto"/>
        <w:bottom w:val="none" w:sz="0" w:space="0" w:color="auto"/>
        <w:right w:val="none" w:sz="0" w:space="0" w:color="auto"/>
      </w:divBdr>
    </w:div>
    <w:div w:id="1901599957">
      <w:bodyDiv w:val="1"/>
      <w:marLeft w:val="0"/>
      <w:marRight w:val="0"/>
      <w:marTop w:val="0"/>
      <w:marBottom w:val="0"/>
      <w:divBdr>
        <w:top w:val="none" w:sz="0" w:space="0" w:color="auto"/>
        <w:left w:val="none" w:sz="0" w:space="0" w:color="auto"/>
        <w:bottom w:val="none" w:sz="0" w:space="0" w:color="auto"/>
        <w:right w:val="none" w:sz="0" w:space="0" w:color="auto"/>
      </w:divBdr>
      <w:divsChild>
        <w:div w:id="334573944">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 w:id="2074236726">
      <w:bodyDiv w:val="1"/>
      <w:marLeft w:val="0"/>
      <w:marRight w:val="0"/>
      <w:marTop w:val="0"/>
      <w:marBottom w:val="0"/>
      <w:divBdr>
        <w:top w:val="none" w:sz="0" w:space="0" w:color="auto"/>
        <w:left w:val="none" w:sz="0" w:space="0" w:color="auto"/>
        <w:bottom w:val="none" w:sz="0" w:space="0" w:color="auto"/>
        <w:right w:val="none" w:sz="0" w:space="0" w:color="auto"/>
      </w:divBdr>
      <w:divsChild>
        <w:div w:id="187333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Sainfoin</vt:lpstr>
    </vt:vector>
  </TitlesOfParts>
  <Company>Aberdeen PMC</Company>
  <LinksUpToDate>false</LinksUpToDate>
  <CharactersWithSpaces>14107</CharactersWithSpaces>
  <SharedDoc>false</SharedDoc>
  <HLinks>
    <vt:vector size="30"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6488104</vt:i4>
      </vt:variant>
      <vt:variant>
        <vt:i4>6</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Sainfoin</dc:title>
  <dc:subject>Onobrychis viciifolia</dc:subject>
  <dc:creator>Derek Tilley</dc:creator>
  <cp:keywords/>
  <cp:lastModifiedBy>William Farrell</cp:lastModifiedBy>
  <cp:revision>2</cp:revision>
  <cp:lastPrinted>2008-02-27T22:27:00Z</cp:lastPrinted>
  <dcterms:created xsi:type="dcterms:W3CDTF">2011-01-25T23:45:00Z</dcterms:created>
  <dcterms:modified xsi:type="dcterms:W3CDTF">2011-01-25T23:45:00Z</dcterms:modified>
</cp:coreProperties>
</file>