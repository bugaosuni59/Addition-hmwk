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564985" w:rsidP="00564985">
      <w:pPr>
        <w:pStyle w:val="Heading1"/>
        <w:rPr>
          <w:i w:val="0"/>
        </w:rPr>
      </w:pPr>
      <w:r w:rsidRPr="007B2285">
        <w:rPr>
          <w:i w:val="0"/>
        </w:rPr>
        <w:lastRenderedPageBreak/>
        <w:t>C</w:t>
      </w:r>
      <w:r w:rsidR="00D64EBF">
        <w:rPr>
          <w:i w:val="0"/>
        </w:rPr>
        <w:t>rimson cl</w:t>
      </w:r>
      <w:r w:rsidR="00CE5409" w:rsidRPr="007B2285">
        <w:rPr>
          <w:i w:val="0"/>
        </w:rPr>
        <w:t>O</w:t>
      </w:r>
      <w:r w:rsidR="00D64EBF">
        <w:rPr>
          <w:i w:val="0"/>
        </w:rPr>
        <w:t>ver</w:t>
      </w:r>
    </w:p>
    <w:p w:rsidR="00D64EBF" w:rsidRPr="008F3D5A" w:rsidRDefault="00D64EBF" w:rsidP="00D64EBF">
      <w:pPr>
        <w:pStyle w:val="Titlesubheader1"/>
        <w:rPr>
          <w:i/>
        </w:rPr>
      </w:pPr>
      <w:proofErr w:type="spellStart"/>
      <w:r>
        <w:rPr>
          <w:i/>
        </w:rPr>
        <w:t>Trifolium</w:t>
      </w:r>
      <w:proofErr w:type="spellEnd"/>
      <w:r>
        <w:rPr>
          <w:i/>
        </w:rPr>
        <w:t xml:space="preserve"> </w:t>
      </w:r>
      <w:proofErr w:type="spellStart"/>
      <w:r>
        <w:rPr>
          <w:i/>
        </w:rPr>
        <w:t>incarnatum</w:t>
      </w:r>
      <w:proofErr w:type="spellEnd"/>
      <w:r w:rsidRPr="008F3D5A">
        <w:t xml:space="preserve"> </w:t>
      </w:r>
      <w:r>
        <w:t>L.</w:t>
      </w:r>
    </w:p>
    <w:p w:rsidR="00CE5409" w:rsidRPr="00561A8A" w:rsidRDefault="00CE5409" w:rsidP="00A91834">
      <w:pPr>
        <w:pStyle w:val="PlantSymbol"/>
      </w:pPr>
      <w:r w:rsidRPr="00561A8A">
        <w:t xml:space="preserve">Plant Symbol = </w:t>
      </w:r>
      <w:r w:rsidR="00D64EBF">
        <w:t>TRIN3</w:t>
      </w:r>
    </w:p>
    <w:p w:rsidR="00A1146D" w:rsidRDefault="008455BA" w:rsidP="00A1146D">
      <w:pPr>
        <w:pStyle w:val="BodytextNRCS"/>
        <w:spacing w:before="240"/>
      </w:pPr>
      <w:r w:rsidRPr="00561A8A">
        <w:t xml:space="preserve">Contributed by: </w:t>
      </w:r>
      <w:r w:rsidR="00A1146D">
        <w:t xml:space="preserve">USDA NRCS </w:t>
      </w:r>
      <w:proofErr w:type="spellStart"/>
      <w:r w:rsidR="00D64EBF">
        <w:t>Georga</w:t>
      </w:r>
      <w:proofErr w:type="spellEnd"/>
      <w:r w:rsidR="00D64EBF">
        <w:t xml:space="preserve"> Plant Materials Center</w:t>
      </w:r>
    </w:p>
    <w:p w:rsidR="00D64EBF" w:rsidRPr="008818D8" w:rsidRDefault="00D64EBF" w:rsidP="0098305A">
      <w:pPr>
        <w:pStyle w:val="Header4"/>
        <w:spacing w:before="120"/>
        <w:jc w:val="center"/>
        <w:rPr>
          <w:i/>
        </w:rPr>
      </w:pPr>
      <w:r>
        <w:rPr>
          <w:i/>
          <w:noProof/>
          <w:sz w:val="16"/>
          <w:szCs w:val="16"/>
        </w:rPr>
        <w:drawing>
          <wp:inline distT="0" distB="0" distL="0" distR="0">
            <wp:extent cx="2729865" cy="1822450"/>
            <wp:effectExtent l="19050" t="0" r="0" b="0"/>
            <wp:docPr id="2" name="Picture 2" descr="Blooms of AU Sunup crimson clover by USDA NRCS Georgia 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s of AU Sunup crimson clover by USDA NRCS Georgia PMC."/>
                    <pic:cNvPicPr>
                      <a:picLocks noChangeAspect="1" noChangeArrowheads="1"/>
                    </pic:cNvPicPr>
                  </pic:nvPicPr>
                  <pic:blipFill>
                    <a:blip r:embed="rId9" cstate="print"/>
                    <a:srcRect/>
                    <a:stretch>
                      <a:fillRect/>
                    </a:stretch>
                  </pic:blipFill>
                  <pic:spPr bwMode="auto">
                    <a:xfrm>
                      <a:off x="0" y="0"/>
                      <a:ext cx="2729865" cy="1822450"/>
                    </a:xfrm>
                    <a:prstGeom prst="rect">
                      <a:avLst/>
                    </a:prstGeom>
                    <a:noFill/>
                    <a:ln w="19050">
                      <a:noFill/>
                      <a:miter lim="800000"/>
                      <a:headEnd/>
                      <a:tailEnd/>
                    </a:ln>
                  </pic:spPr>
                </pic:pic>
              </a:graphicData>
            </a:graphic>
          </wp:inline>
        </w:drawing>
      </w:r>
      <w:r w:rsidRPr="008818D8">
        <w:rPr>
          <w:i/>
        </w:rPr>
        <w:t xml:space="preserve">USDA </w:t>
      </w:r>
      <w:smartTag w:uri="urn:schemas-microsoft-com:office:smarttags" w:element="PlaceName">
        <w:r w:rsidRPr="008818D8">
          <w:rPr>
            <w:i/>
          </w:rPr>
          <w:t>NRCS</w:t>
        </w:r>
      </w:smartTag>
      <w:r w:rsidRPr="008818D8">
        <w:rPr>
          <w:i/>
        </w:rPr>
        <w:t xml:space="preserve"> </w:t>
      </w:r>
      <w:smartTag w:uri="urn:schemas-microsoft-com:office:smarttags" w:element="PlaceName">
        <w:r>
          <w:rPr>
            <w:i/>
          </w:rPr>
          <w:t>Jimmy</w:t>
        </w:r>
      </w:smartTag>
      <w:r>
        <w:rPr>
          <w:i/>
        </w:rPr>
        <w:t xml:space="preserve"> </w:t>
      </w:r>
      <w:proofErr w:type="spellStart"/>
      <w:smartTag w:uri="urn:schemas-microsoft-com:office:smarttags" w:element="PlaceName">
        <w:r>
          <w:rPr>
            <w:i/>
          </w:rPr>
          <w:t>Carter</w:t>
        </w:r>
        <w:r w:rsidRPr="008818D8">
          <w:rPr>
            <w:i/>
          </w:rPr>
          <w:t>l</w:t>
        </w:r>
      </w:smartTag>
      <w:proofErr w:type="spellEnd"/>
      <w:r w:rsidRPr="008818D8">
        <w:rPr>
          <w:i/>
        </w:rPr>
        <w:t xml:space="preserve"> </w:t>
      </w:r>
      <w:smartTag w:uri="urn:schemas-microsoft-com:office:smarttags" w:element="PlaceName">
        <w:r w:rsidRPr="008818D8">
          <w:rPr>
            <w:i/>
          </w:rPr>
          <w:t>Plant</w:t>
        </w:r>
      </w:smartTag>
      <w:r w:rsidRPr="008818D8">
        <w:rPr>
          <w:i/>
        </w:rPr>
        <w:t xml:space="preserve"> </w:t>
      </w:r>
      <w:smartTag w:uri="urn:schemas-microsoft-com:office:smarttags" w:element="PlaceName">
        <w:r w:rsidRPr="008818D8">
          <w:rPr>
            <w:i/>
          </w:rPr>
          <w:t>Materials</w:t>
        </w:r>
      </w:smartTag>
      <w:r w:rsidRPr="008818D8">
        <w:rPr>
          <w:i/>
        </w:rPr>
        <w:t xml:space="preserve"> </w:t>
      </w:r>
      <w:smartTag w:uri="urn:schemas-microsoft-com:office:smarttags" w:element="PlaceType">
        <w:r w:rsidRPr="008818D8">
          <w:rPr>
            <w:i/>
          </w:rPr>
          <w:t>Center</w:t>
        </w:r>
      </w:smartTag>
    </w:p>
    <w:p w:rsidR="00D64EBF" w:rsidRPr="008818D8" w:rsidRDefault="00D64EBF" w:rsidP="00D64EBF">
      <w:pPr>
        <w:pStyle w:val="Header4"/>
        <w:jc w:val="center"/>
        <w:rPr>
          <w:i/>
        </w:rPr>
      </w:pPr>
      <w:smartTag w:uri="urn:schemas-microsoft-com:office:smarttags" w:element="place">
        <w:smartTag w:uri="urn:schemas-microsoft-com:office:smarttags" w:element="City">
          <w:r>
            <w:rPr>
              <w:i/>
            </w:rPr>
            <w:t>Americus</w:t>
          </w:r>
        </w:smartTag>
        <w:r>
          <w:rPr>
            <w:i/>
          </w:rPr>
          <w:t xml:space="preserve">, </w:t>
        </w:r>
        <w:smartTag w:uri="urn:schemas-microsoft-com:office:smarttags" w:element="State">
          <w:r>
            <w:rPr>
              <w:i/>
            </w:rPr>
            <w:t>GA</w:t>
          </w:r>
        </w:smartTag>
      </w:smartTag>
    </w:p>
    <w:p w:rsidR="00D64EBF" w:rsidRDefault="00D64EBF" w:rsidP="00D64EBF">
      <w:pPr>
        <w:pStyle w:val="Heading5"/>
        <w:ind w:left="0"/>
        <w:jc w:val="left"/>
        <w:rPr>
          <w:color w:val="FF0000"/>
        </w:rPr>
      </w:pPr>
      <w:r>
        <w:rPr>
          <w:color w:val="FF0000"/>
        </w:rPr>
        <w:t>Animal Management Note</w:t>
      </w:r>
    </w:p>
    <w:p w:rsidR="00D64EBF" w:rsidRPr="0015161A" w:rsidRDefault="00D64EBF" w:rsidP="00D64EBF">
      <w:pPr>
        <w:pStyle w:val="Heading5"/>
        <w:ind w:left="0"/>
        <w:jc w:val="left"/>
        <w:rPr>
          <w:b w:val="0"/>
          <w:color w:val="FF0000"/>
        </w:rPr>
      </w:pPr>
      <w:r w:rsidRPr="0015161A">
        <w:rPr>
          <w:b w:val="0"/>
          <w:color w:val="FF0000"/>
        </w:rPr>
        <w:t>On pasture or hay high in clover content, take steps to introduce animals gradually to the forage or the risk of bloat can be high.</w:t>
      </w:r>
    </w:p>
    <w:p w:rsidR="00D64EBF" w:rsidRDefault="00D64EBF" w:rsidP="00D64EBF">
      <w:pPr>
        <w:pStyle w:val="Header3"/>
        <w:spacing w:before="120"/>
      </w:pPr>
      <w:r>
        <w:t>Uses</w:t>
      </w:r>
    </w:p>
    <w:p w:rsidR="00D64EBF" w:rsidRPr="00393DB1" w:rsidRDefault="00D64EBF" w:rsidP="00D64EBF">
      <w:pPr>
        <w:pStyle w:val="Bodytext0"/>
      </w:pPr>
      <w:r>
        <w:t xml:space="preserve">Crimson clover, as a winter annual, is usually planted in the late summer to early fall.  </w:t>
      </w:r>
      <w:r w:rsidRPr="00393DB1">
        <w:t>It can be utilized in pasture, hay, organic farming, pollinator enhancement, silage mixes, or used as a winter cover for soil protection or green manure crop for soil improvement.</w:t>
      </w:r>
    </w:p>
    <w:p w:rsidR="00D64EBF" w:rsidRDefault="00D64EBF" w:rsidP="00D64EBF">
      <w:pPr>
        <w:pStyle w:val="Header3"/>
        <w:spacing w:before="120"/>
      </w:pPr>
      <w:r>
        <w:t>Status</w:t>
      </w:r>
    </w:p>
    <w:p w:rsidR="00D64EBF" w:rsidRDefault="00D64EBF" w:rsidP="00D64EBF">
      <w:pPr>
        <w:pStyle w:val="Bodytext0"/>
      </w:pPr>
      <w:r>
        <w:t>Please consult the PLANTS Web site and your State Department of Natural Resources for this plant’s current status (e.g. threatened or endangered species, state noxious status, and wetland indicator values).</w:t>
      </w:r>
    </w:p>
    <w:p w:rsidR="00D64EBF" w:rsidRDefault="00D64EBF" w:rsidP="00D64EBF">
      <w:pPr>
        <w:pStyle w:val="Header3"/>
        <w:spacing w:before="120"/>
      </w:pPr>
      <w:proofErr w:type="spellStart"/>
      <w:r>
        <w:t>Weediness</w:t>
      </w:r>
      <w:proofErr w:type="spellEnd"/>
    </w:p>
    <w:p w:rsidR="00D64EBF" w:rsidRDefault="00D64EBF" w:rsidP="00D64EBF">
      <w:pPr>
        <w:pStyle w:val="Bodytext0"/>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D64EBF" w:rsidRDefault="00D64EBF" w:rsidP="00D64EBF">
      <w:pPr>
        <w:pStyle w:val="Header3"/>
        <w:spacing w:before="120"/>
      </w:pPr>
      <w:r>
        <w:t>Description</w:t>
      </w:r>
    </w:p>
    <w:p w:rsidR="00D64EBF" w:rsidRDefault="00D64EBF" w:rsidP="00D64EBF">
      <w:pPr>
        <w:pStyle w:val="Bodytext0"/>
      </w:pPr>
      <w:r>
        <w:t xml:space="preserve">Crimson clover is an introduced winter annual and herbaceous legume.  The leaves and stems of crimson clover resemble those of red clover, but the leaves are round-tipped with more hair on the stems and leaves.  Seedlings grow rapidly from the crown forming a rosette.  </w:t>
      </w:r>
      <w:r>
        <w:lastRenderedPageBreak/>
        <w:t xml:space="preserve">This rosette enlarges as weather becomes favorable.  In the spring, the flower stems develop rapidly and end their growth with long, pointed conical flower heads comprised of 75 to 125 florets.  Florets are a bright crimson color and open in succession from the bottom to the top.  </w:t>
      </w:r>
    </w:p>
    <w:p w:rsidR="00D64EBF" w:rsidRDefault="00D64EBF" w:rsidP="00D64EBF">
      <w:pPr>
        <w:pStyle w:val="Header3"/>
        <w:spacing w:before="120"/>
      </w:pPr>
      <w:r>
        <w:t>Adaptation and Distribution</w:t>
      </w:r>
    </w:p>
    <w:p w:rsidR="00D64EBF" w:rsidRDefault="00D64EBF" w:rsidP="00D64EBF">
      <w:pPr>
        <w:pStyle w:val="Bodytext0"/>
      </w:pPr>
      <w:r>
        <w:t xml:space="preserve">Crimson clover will grow on soils of poorer quality than most other clovers, thriving on both well-drained sandy and clayey soils.  It does not do well in extreme cold or heat.  The preferable pH range is 6.0 to 7.0.  After seedling establishment, growth at lower temperatures is superior to other clovers.  Crimson clover has been used for a cover crop as far north as northern </w:t>
      </w:r>
      <w:smartTag w:uri="urn:schemas-microsoft-com:office:smarttags" w:element="State">
        <w:smartTag w:uri="urn:schemas-microsoft-com:office:smarttags" w:element="place">
          <w:r>
            <w:t>Maine</w:t>
          </w:r>
        </w:smartTag>
      </w:smartTag>
      <w:r>
        <w:t>.  The primary growing areas are the Southeast and southern Atlantic coastal states.</w:t>
      </w:r>
    </w:p>
    <w:p w:rsidR="00D64EBF" w:rsidRDefault="00D64EBF" w:rsidP="00D64EBF">
      <w:pPr>
        <w:spacing w:before="120"/>
        <w:jc w:val="left"/>
        <w:rPr>
          <w:rStyle w:val="search1"/>
        </w:rPr>
      </w:pPr>
      <w:r>
        <w:rPr>
          <w:rFonts w:ascii="Verdana" w:hAnsi="Verdana"/>
          <w:noProof/>
          <w:color w:val="000000"/>
          <w:sz w:val="17"/>
          <w:szCs w:val="17"/>
        </w:rPr>
        <w:drawing>
          <wp:inline distT="0" distB="0" distL="0" distR="0">
            <wp:extent cx="2971800" cy="2468880"/>
            <wp:effectExtent l="19050" t="0" r="0" b="0"/>
            <wp:docPr id="3" name="Picture 1" descr="Distribution map of Trifolium incarnatum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TR/TRIN3.png"/>
                    <pic:cNvPicPr>
                      <a:picLocks noChangeAspect="1" noChangeArrowheads="1"/>
                    </pic:cNvPicPr>
                  </pic:nvPicPr>
                  <pic:blipFill>
                    <a:blip r:embed="rId10"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roofErr w:type="gramStart"/>
      <w:r>
        <w:rPr>
          <w:sz w:val="20"/>
        </w:rPr>
        <w:t xml:space="preserve">Distribution map of </w:t>
      </w:r>
      <w:proofErr w:type="spellStart"/>
      <w:r w:rsidRPr="00D64EBF">
        <w:rPr>
          <w:rStyle w:val="Emphasis"/>
          <w:sz w:val="20"/>
        </w:rPr>
        <w:t>Trifolium</w:t>
      </w:r>
      <w:proofErr w:type="spellEnd"/>
      <w:r w:rsidRPr="00D64EBF">
        <w:rPr>
          <w:rStyle w:val="search1"/>
          <w:color w:val="auto"/>
          <w:sz w:val="20"/>
        </w:rPr>
        <w:t xml:space="preserve"> </w:t>
      </w:r>
      <w:proofErr w:type="spellStart"/>
      <w:r w:rsidRPr="00D64EBF">
        <w:rPr>
          <w:rStyle w:val="Emphasis"/>
          <w:sz w:val="20"/>
        </w:rPr>
        <w:t>incarnatum</w:t>
      </w:r>
      <w:proofErr w:type="spellEnd"/>
      <w:r w:rsidRPr="00D64EBF">
        <w:rPr>
          <w:rStyle w:val="search1"/>
          <w:color w:val="auto"/>
          <w:sz w:val="20"/>
        </w:rPr>
        <w:t xml:space="preserve"> L</w:t>
      </w:r>
      <w:r>
        <w:rPr>
          <w:rStyle w:val="search1"/>
        </w:rPr>
        <w:t>.</w:t>
      </w:r>
      <w:proofErr w:type="gramEnd"/>
    </w:p>
    <w:p w:rsidR="00D64EBF" w:rsidRDefault="00D64EBF" w:rsidP="00D64EBF">
      <w:pPr>
        <w:spacing w:before="120"/>
        <w:jc w:val="left"/>
        <w:rPr>
          <w:sz w:val="20"/>
        </w:rPr>
      </w:pPr>
      <w:r>
        <w:rPr>
          <w:sz w:val="20"/>
        </w:rPr>
        <w:t>For a current distribution map, please consult the Plant Profile page for this species on the PLANTS Website.</w:t>
      </w:r>
    </w:p>
    <w:p w:rsidR="00D64EBF" w:rsidRDefault="00D64EBF" w:rsidP="00D64EBF">
      <w:pPr>
        <w:pStyle w:val="Header3"/>
        <w:spacing w:before="120"/>
      </w:pPr>
      <w:r>
        <w:t>Establishment</w:t>
      </w:r>
    </w:p>
    <w:p w:rsidR="00D64EBF" w:rsidRDefault="00D64EBF" w:rsidP="00D64EBF">
      <w:pPr>
        <w:pStyle w:val="Bodytext0"/>
      </w:pPr>
      <w:r>
        <w:t>Crimson clover seed should be inoculated for planting on critical areas where bacteria may have been lost.  On sites that have been in pasture or hay, this is probably not necessary.</w:t>
      </w:r>
    </w:p>
    <w:p w:rsidR="00D64EBF" w:rsidRDefault="00D64EBF" w:rsidP="00D64EBF">
      <w:pPr>
        <w:pStyle w:val="Bodytext0"/>
        <w:spacing w:before="120"/>
      </w:pPr>
      <w:r>
        <w:t xml:space="preserve">Soils should contain moderate to high levels of phosphorus and potash prior to planting, but nitrogen should not be applied unless planting sites are degraded.  </w:t>
      </w:r>
      <w:proofErr w:type="gramStart"/>
      <w:r>
        <w:t>Plant in the spring or late summer.</w:t>
      </w:r>
      <w:proofErr w:type="gramEnd"/>
      <w:r>
        <w:t xml:space="preserve">  Clovers may be frost seeded in late winter.  </w:t>
      </w:r>
      <w:r w:rsidRPr="00204C9F">
        <w:t>This seeding method broadcasts seed on existing grass pastures when the ground is frozen, freezing, thawing, and early spring rain cover the seed</w:t>
      </w:r>
      <w:r>
        <w:t>.</w:t>
      </w:r>
    </w:p>
    <w:p w:rsidR="00D64EBF" w:rsidRDefault="00D64EBF" w:rsidP="00D64EBF">
      <w:pPr>
        <w:pStyle w:val="Bodytext0"/>
        <w:numPr>
          <w:ins w:id="0" w:author="ramona.garner" w:date="2009-02-20T10:48:00Z"/>
        </w:numPr>
        <w:spacing w:before="120"/>
      </w:pPr>
      <w:r>
        <w:t xml:space="preserve">The best planting method is to drill the seed into a firm, weed free seedbed.  No-till methods can be used successfully if effective weed control is employed.  </w:t>
      </w:r>
    </w:p>
    <w:p w:rsidR="00D64EBF" w:rsidRDefault="00D64EBF" w:rsidP="00D64EBF">
      <w:pPr>
        <w:pStyle w:val="Bodytext0"/>
        <w:spacing w:before="120"/>
      </w:pPr>
      <w:r>
        <w:lastRenderedPageBreak/>
        <w:t>Seeding rates range from 10 to 15 lb/acre when seeded alone and 5 to 10 lb/acre when seeded in a mixture.  Seed should be planted at about a ¼ inch depth.</w:t>
      </w:r>
    </w:p>
    <w:p w:rsidR="00D64EBF" w:rsidRDefault="00D64EBF" w:rsidP="00D64EBF">
      <w:pPr>
        <w:pStyle w:val="Header3"/>
        <w:spacing w:before="120"/>
        <w:rPr>
          <w:rFonts w:ascii="Arial" w:hAnsi="Arial"/>
        </w:rPr>
      </w:pPr>
      <w:r>
        <w:t>Management</w:t>
      </w:r>
    </w:p>
    <w:p w:rsidR="00D64EBF" w:rsidRDefault="00D64EBF" w:rsidP="00D64EBF">
      <w:pPr>
        <w:pStyle w:val="Bodytext0"/>
      </w:pPr>
      <w:r>
        <w:t xml:space="preserve">Pasture and </w:t>
      </w:r>
      <w:proofErr w:type="spellStart"/>
      <w:r>
        <w:t>hayland</w:t>
      </w:r>
      <w:proofErr w:type="spellEnd"/>
      <w:r>
        <w:t xml:space="preserve"> management varies depending upon the forage and/or forage mix.  In grass legume mixtures management is based upon the grasses rather than the legumes.  Graze or cut crimson clover for hay when in the early bloom stage (¼ to ½ in bloom).  When used as a winter pasture, grazing too closely will affect the stand and the seed and forage yields the following spring.  Grazing or hay cutting at or near maturity may be harmful.  Hairs of stems and heads become hard and tough.  If used as a green manure, manage the crop so it is plowed under about 2 to 3 weeks before the next crop is planted.</w:t>
      </w:r>
    </w:p>
    <w:p w:rsidR="00D64EBF" w:rsidRDefault="00D64EBF" w:rsidP="00D64EBF">
      <w:pPr>
        <w:pStyle w:val="BodyTextIndent"/>
        <w:spacing w:before="120"/>
        <w:ind w:left="0"/>
        <w:jc w:val="left"/>
      </w:pPr>
      <w:r>
        <w:t>Clover needs a high level of phosphorous.  High inputs of nitrogen fertilizer will damage clover and other legumes by reducing their vigor and give a boost to the grass.</w:t>
      </w:r>
    </w:p>
    <w:p w:rsidR="00D64EBF" w:rsidRDefault="00D64EBF" w:rsidP="00D64EBF">
      <w:pPr>
        <w:pStyle w:val="Header3"/>
        <w:spacing w:before="120"/>
      </w:pPr>
      <w:r>
        <w:t>Cultivars, Improved, and Selected Materials (and area of origin)</w:t>
      </w:r>
    </w:p>
    <w:p w:rsidR="00D64EBF" w:rsidRDefault="00D64EBF" w:rsidP="00D64EBF">
      <w:pPr>
        <w:pStyle w:val="Bodytext0"/>
      </w:pPr>
      <w:r>
        <w:t xml:space="preserve">Most crimson clover types used in the past were common types.  However, more recent introductions featured reseeding types such as </w:t>
      </w:r>
      <w:r w:rsidRPr="00B85ED1">
        <w:t>‘</w:t>
      </w:r>
      <w:smartTag w:uri="urn:schemas-microsoft-com:office:smarttags" w:element="place">
        <w:r w:rsidRPr="00B85ED1">
          <w:t>Dixie</w:t>
        </w:r>
      </w:smartTag>
      <w:r w:rsidRPr="00B85ED1">
        <w:t>’, ‘</w:t>
      </w:r>
      <w:proofErr w:type="spellStart"/>
      <w:r w:rsidRPr="00B85ED1">
        <w:t>Tibbee</w:t>
      </w:r>
      <w:proofErr w:type="spellEnd"/>
      <w:r w:rsidRPr="00B85ED1">
        <w:t>’, and ‘AU Robin’</w:t>
      </w:r>
      <w:r>
        <w:t xml:space="preserve">.  </w:t>
      </w:r>
      <w:r w:rsidRPr="00B85ED1">
        <w:t xml:space="preserve">‘AU Sunrise’ and ‘AU Sunup’ are reseeding cultivars from the </w:t>
      </w:r>
      <w:smartTag w:uri="urn:schemas-microsoft-com:office:smarttags" w:element="PlaceName">
        <w:r w:rsidRPr="00B85ED1">
          <w:t>Jimmy</w:t>
        </w:r>
      </w:smartTag>
      <w:r w:rsidRPr="00B85ED1">
        <w:t xml:space="preserve"> </w:t>
      </w:r>
      <w:smartTag w:uri="urn:schemas-microsoft-com:office:smarttags" w:element="PlaceName">
        <w:r w:rsidRPr="00B85ED1">
          <w:t>Carter</w:t>
        </w:r>
      </w:smartTag>
      <w:r w:rsidRPr="00B85ED1">
        <w:t xml:space="preserve"> </w:t>
      </w:r>
      <w:smartTag w:uri="urn:schemas-microsoft-com:office:smarttags" w:element="PlaceName">
        <w:r w:rsidRPr="00B85ED1">
          <w:t>Plant</w:t>
        </w:r>
      </w:smartTag>
      <w:r w:rsidRPr="00B85ED1">
        <w:t xml:space="preserve"> </w:t>
      </w:r>
      <w:smartTag w:uri="urn:schemas-microsoft-com:office:smarttags" w:element="PlaceName">
        <w:r w:rsidRPr="00B85ED1">
          <w:t>Materials</w:t>
        </w:r>
      </w:smartTag>
      <w:r w:rsidRPr="00B85ED1">
        <w:t xml:space="preserve"> </w:t>
      </w:r>
      <w:smartTag w:uri="urn:schemas-microsoft-com:office:smarttags" w:element="PlaceType">
        <w:r w:rsidRPr="00B85ED1">
          <w:t>Center</w:t>
        </w:r>
      </w:smartTag>
      <w:r w:rsidRPr="00B85ED1">
        <w:t xml:space="preserve"> in </w:t>
      </w:r>
      <w:smartTag w:uri="urn:schemas-microsoft-com:office:smarttags" w:element="City">
        <w:r w:rsidRPr="00B85ED1">
          <w:t>Americus</w:t>
        </w:r>
      </w:smartTag>
      <w:r w:rsidRPr="00B85ED1">
        <w:t xml:space="preserve">, </w:t>
      </w:r>
      <w:smartTag w:uri="urn:schemas-microsoft-com:office:smarttags" w:element="country-region">
        <w:r w:rsidRPr="00B85ED1">
          <w:t>Georgia</w:t>
        </w:r>
      </w:smartTag>
      <w:r w:rsidRPr="00B85ED1">
        <w:t xml:space="preserve"> and </w:t>
      </w:r>
      <w:smartTag w:uri="urn:schemas-microsoft-com:office:smarttags" w:element="PlaceName">
        <w:r w:rsidRPr="00B85ED1">
          <w:t>Auburn</w:t>
        </w:r>
      </w:smartTag>
      <w:r w:rsidRPr="00B85ED1">
        <w:t xml:space="preserve"> </w:t>
      </w:r>
      <w:smartTag w:uri="urn:schemas-microsoft-com:office:smarttags" w:element="PlaceType">
        <w:r w:rsidRPr="00B85ED1">
          <w:t>University</w:t>
        </w:r>
      </w:smartTag>
      <w:r w:rsidRPr="00B85ED1">
        <w:t xml:space="preserve"> in </w:t>
      </w:r>
      <w:smartTag w:uri="urn:schemas-microsoft-com:office:smarttags" w:element="place">
        <w:smartTag w:uri="urn:schemas-microsoft-com:office:smarttags" w:element="City">
          <w:r w:rsidRPr="00B85ED1">
            <w:t>Auburn</w:t>
          </w:r>
        </w:smartTag>
        <w:r w:rsidRPr="00B85ED1">
          <w:t xml:space="preserve">, </w:t>
        </w:r>
        <w:smartTag w:uri="urn:schemas-microsoft-com:office:smarttags" w:element="State">
          <w:r w:rsidRPr="00B85ED1">
            <w:t>Alabama</w:t>
          </w:r>
        </w:smartTag>
      </w:smartTag>
      <w:r w:rsidRPr="00B85ED1">
        <w:t xml:space="preserve">. The ‘AU Sunrise’ and ‘AU Sunup’ releases are well-adapted to </w:t>
      </w:r>
      <w:smartTag w:uri="urn:schemas-microsoft-com:office:smarttags" w:element="State">
        <w:r w:rsidRPr="00B85ED1">
          <w:t>Alabama</w:t>
        </w:r>
      </w:smartTag>
      <w:r w:rsidRPr="00B85ED1">
        <w:t xml:space="preserve"> and </w:t>
      </w:r>
      <w:smartTag w:uri="urn:schemas-microsoft-com:office:smarttags" w:element="country-region">
        <w:r w:rsidRPr="00B85ED1">
          <w:t>Georgia</w:t>
        </w:r>
      </w:smartTag>
      <w:r w:rsidRPr="00B85ED1">
        <w:t xml:space="preserve">, and can grow into </w:t>
      </w:r>
      <w:smartTag w:uri="urn:schemas-microsoft-com:office:smarttags" w:element="State">
        <w:r w:rsidRPr="00B85ED1">
          <w:t>Florida</w:t>
        </w:r>
      </w:smartTag>
      <w:r w:rsidRPr="00B85ED1">
        <w:t xml:space="preserve"> and </w:t>
      </w:r>
      <w:smartTag w:uri="urn:schemas-microsoft-com:office:smarttags" w:element="State">
        <w:smartTag w:uri="urn:schemas-microsoft-com:office:smarttags" w:element="place">
          <w:r w:rsidRPr="00B85ED1">
            <w:t>Mississippi</w:t>
          </w:r>
        </w:smartTag>
      </w:smartTag>
      <w:r w:rsidRPr="00B85ED1">
        <w:t>.</w:t>
      </w:r>
    </w:p>
    <w:p w:rsidR="00D64EBF" w:rsidRDefault="00D64EBF" w:rsidP="00D64EBF">
      <w:pPr>
        <w:pStyle w:val="Header3"/>
        <w:spacing w:before="120"/>
      </w:pPr>
      <w:r>
        <w:t>Control</w:t>
      </w:r>
    </w:p>
    <w:p w:rsidR="00D64EBF" w:rsidRDefault="00D64EBF" w:rsidP="00D64EBF">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D64EBF" w:rsidRDefault="00D64EBF" w:rsidP="00D64EBF">
      <w:pPr>
        <w:pStyle w:val="Header3"/>
        <w:spacing w:before="120"/>
      </w:pPr>
      <w:r>
        <w:t xml:space="preserve">Prepared By &amp; Species Coordinator: </w:t>
      </w:r>
    </w:p>
    <w:p w:rsidR="00D64EBF" w:rsidRDefault="00D64EBF" w:rsidP="00D64EBF">
      <w:pPr>
        <w:pStyle w:val="Header2"/>
      </w:pPr>
      <w:r>
        <w:t>USDA NRCS Jimmy Carter Plant Materials Center</w:t>
      </w:r>
    </w:p>
    <w:p w:rsidR="00705B62" w:rsidRPr="00705B62" w:rsidRDefault="00705B62" w:rsidP="00705B62">
      <w:pPr>
        <w:pStyle w:val="NRCSBodyText"/>
        <w:spacing w:before="240"/>
        <w:rPr>
          <w:i/>
        </w:rPr>
      </w:pPr>
      <w:r w:rsidRPr="000E3166">
        <w:t xml:space="preserve">Published </w:t>
      </w:r>
      <w:r w:rsidR="00D64EBF">
        <w:t>May, 2009</w:t>
      </w:r>
    </w:p>
    <w:p w:rsidR="00D64EBF" w:rsidRPr="00D64EBF" w:rsidRDefault="00D64EBF" w:rsidP="00D64EBF">
      <w:pPr>
        <w:pStyle w:val="NRCSBodyText"/>
        <w:spacing w:before="240"/>
      </w:pPr>
      <w:r w:rsidRPr="00D64EBF">
        <w:t>Edited: 05Feb2002 JLK; 30may06jsp; 20</w:t>
      </w:r>
      <w:proofErr w:type="gramStart"/>
      <w:r w:rsidRPr="00D64EBF">
        <w:t>feb09</w:t>
      </w:r>
      <w:proofErr w:type="gramEnd"/>
      <w:r w:rsidRPr="00D64EBF">
        <w:t xml:space="preserve"> </w:t>
      </w:r>
      <w:proofErr w:type="spellStart"/>
      <w:r w:rsidRPr="00D64EBF">
        <w:t>mo&amp;erg</w:t>
      </w:r>
      <w:proofErr w:type="spellEnd"/>
      <w:r w:rsidRPr="00D64EBF">
        <w:t xml:space="preserve">; 090225 </w:t>
      </w:r>
      <w:proofErr w:type="spellStart"/>
      <w:r w:rsidRPr="00D64EBF">
        <w:t>jsp</w:t>
      </w:r>
      <w:proofErr w:type="spellEnd"/>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sidRPr="00117649">
        <w:rPr>
          <w:sz w:val="20"/>
        </w:rPr>
        <w:lastRenderedPageBreak/>
        <w:t>.</w:t>
      </w: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pPr>
    </w:p>
    <w:p w:rsidR="00D64EBF" w:rsidRDefault="00D64EBF" w:rsidP="009B7D57">
      <w:pPr>
        <w:spacing w:before="240"/>
        <w:jc w:val="left"/>
        <w:rPr>
          <w:sz w:val="20"/>
        </w:rPr>
        <w:sectPr w:rsidR="00D64EBF"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EDD" w:rsidRDefault="00AD1EDD">
      <w:r>
        <w:separator/>
      </w:r>
    </w:p>
  </w:endnote>
  <w:endnote w:type="continuationSeparator" w:id="0">
    <w:p w:rsidR="00AD1EDD" w:rsidRDefault="00AD1E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EDD" w:rsidRDefault="00AD1EDD">
      <w:r>
        <w:separator/>
      </w:r>
    </w:p>
  </w:footnote>
  <w:footnote w:type="continuationSeparator" w:id="0">
    <w:p w:rsidR="00AD1EDD" w:rsidRDefault="00AD1E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B944E5"/>
    <w:rsid w:val="0000182C"/>
    <w:rsid w:val="00005184"/>
    <w:rsid w:val="000175D4"/>
    <w:rsid w:val="000178ED"/>
    <w:rsid w:val="0003750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305A"/>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AD1EDD"/>
    <w:rsid w:val="00B00F6C"/>
    <w:rsid w:val="00B0669A"/>
    <w:rsid w:val="00B07BD5"/>
    <w:rsid w:val="00B35C3E"/>
    <w:rsid w:val="00B55E68"/>
    <w:rsid w:val="00B67FFC"/>
    <w:rsid w:val="00B730E7"/>
    <w:rsid w:val="00B8425D"/>
    <w:rsid w:val="00B944E5"/>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4EBF"/>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link w:val="Header2Char"/>
    <w:unhideWhenUsed/>
    <w:rsid w:val="00F802DB"/>
    <w:pPr>
      <w:jc w:val="left"/>
    </w:pPr>
    <w:rPr>
      <w:i/>
      <w:iCs/>
      <w:sz w:val="20"/>
    </w:rPr>
  </w:style>
  <w:style w:type="paragraph" w:customStyle="1" w:styleId="Header3">
    <w:name w:val="Header 3"/>
    <w:basedOn w:val="Heading5"/>
    <w:link w:val="Header3Char"/>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link w:val="Header4Char"/>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D64EBF"/>
    <w:pPr>
      <w:tabs>
        <w:tab w:val="left" w:pos="2430"/>
      </w:tabs>
      <w:jc w:val="left"/>
    </w:pPr>
    <w:rPr>
      <w:color w:val="auto"/>
      <w:sz w:val="20"/>
    </w:rPr>
  </w:style>
  <w:style w:type="character" w:customStyle="1" w:styleId="BodytextChar0">
    <w:name w:val="Body text Char"/>
    <w:basedOn w:val="BodyTextChar"/>
    <w:link w:val="Bodytext0"/>
    <w:rsid w:val="00D64EBF"/>
  </w:style>
  <w:style w:type="character" w:customStyle="1" w:styleId="Header4Char">
    <w:name w:val="Header 4 Char"/>
    <w:basedOn w:val="DefaultParagraphFont"/>
    <w:link w:val="Header4"/>
    <w:rsid w:val="00D64EBF"/>
    <w:rPr>
      <w:sz w:val="14"/>
    </w:rPr>
  </w:style>
  <w:style w:type="character" w:customStyle="1" w:styleId="Header3Char">
    <w:name w:val="Header 3 Char"/>
    <w:basedOn w:val="DefaultParagraphFont"/>
    <w:link w:val="Header3"/>
    <w:rsid w:val="00D64EBF"/>
    <w:rPr>
      <w:b/>
      <w:bCs/>
    </w:rPr>
  </w:style>
  <w:style w:type="character" w:customStyle="1" w:styleId="Header2Char">
    <w:name w:val="Header 2 Char"/>
    <w:basedOn w:val="DefaultParagraphFont"/>
    <w:link w:val="Header2"/>
    <w:rsid w:val="00D64EBF"/>
    <w:rPr>
      <w:i/>
      <w:iCs/>
    </w:rPr>
  </w:style>
  <w:style w:type="character" w:customStyle="1" w:styleId="search1">
    <w:name w:val="search1"/>
    <w:basedOn w:val="DefaultParagraphFont"/>
    <w:rsid w:val="00D64EBF"/>
    <w:rPr>
      <w:color w:val="228622"/>
    </w:rPr>
  </w:style>
  <w:style w:type="character" w:styleId="Emphasis">
    <w:name w:val="Emphasis"/>
    <w:basedOn w:val="DefaultParagraphFont"/>
    <w:uiPriority w:val="20"/>
    <w:qFormat/>
    <w:rsid w:val="00D64EBF"/>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9</TotalTime>
  <Pages>2</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5801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CLOVER Plant Fact Sheet</dc:title>
  <dc:subject>Trifolium incarnatum L.</dc:subject>
  <dc:creator>Ramona Garner</dc:creator>
  <cp:keywords>Trifolium incarnatum L., crimson clover</cp:keywords>
  <cp:lastModifiedBy>Julie DePue</cp:lastModifiedBy>
  <cp:revision>2</cp:revision>
  <cp:lastPrinted>2003-06-09T19:39:00Z</cp:lastPrinted>
  <dcterms:created xsi:type="dcterms:W3CDTF">2011-03-22T13:48:00Z</dcterms:created>
  <dcterms:modified xsi:type="dcterms:W3CDTF">2011-03-22T13:59:00Z</dcterms:modified>
</cp:coreProperties>
</file>