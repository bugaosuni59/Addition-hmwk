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64985" w:rsidP="00564985">
      <w:pPr>
        <w:pStyle w:val="Heading1"/>
        <w:rPr>
          <w:i w:val="0"/>
        </w:rPr>
      </w:pPr>
      <w:r w:rsidRPr="007B2285">
        <w:rPr>
          <w:i w:val="0"/>
        </w:rPr>
        <w:lastRenderedPageBreak/>
        <w:t>C</w:t>
      </w:r>
      <w:r w:rsidR="00A348CC">
        <w:rPr>
          <w:i w:val="0"/>
        </w:rPr>
        <w:t>reeping burhead</w:t>
      </w:r>
    </w:p>
    <w:p w:rsidR="00A348CC" w:rsidRDefault="00A348CC" w:rsidP="00561A8A">
      <w:pPr>
        <w:pStyle w:val="Heading2"/>
      </w:pPr>
      <w:r>
        <w:t>Echinodorus cordifolius</w:t>
      </w:r>
    </w:p>
    <w:p w:rsidR="00CE5409" w:rsidRPr="00561A8A" w:rsidRDefault="00A348CC" w:rsidP="00561A8A">
      <w:pPr>
        <w:pStyle w:val="Heading2"/>
      </w:pPr>
      <w:r>
        <w:rPr>
          <w:i w:val="0"/>
        </w:rPr>
        <w:t>(L.) Griseb.</w:t>
      </w:r>
    </w:p>
    <w:p w:rsidR="00CE5409" w:rsidRPr="00561A8A" w:rsidRDefault="00A348CC" w:rsidP="00A91834">
      <w:pPr>
        <w:pStyle w:val="PlantSymbol"/>
      </w:pPr>
      <w:r>
        <w:t>Plant Symbol = ECCO3</w:t>
      </w:r>
    </w:p>
    <w:p w:rsidR="00A1146D" w:rsidRDefault="008455BA" w:rsidP="00A1146D">
      <w:pPr>
        <w:pStyle w:val="BodytextNRCS"/>
        <w:spacing w:before="240"/>
      </w:pPr>
      <w:r w:rsidRPr="00561A8A">
        <w:t xml:space="preserve">Contributed by: </w:t>
      </w:r>
      <w:r w:rsidR="005420F9">
        <w:t>USDA NRCS Jamie L. Whitten Plant Materials Center, Coffeeville, MS</w:t>
      </w:r>
    </w:p>
    <w:p w:rsidR="005420F9" w:rsidRDefault="005420F9" w:rsidP="005420F9">
      <w:pPr>
        <w:pStyle w:val="NRCSBodyText"/>
        <w:keepNext/>
        <w:spacing w:before="240"/>
      </w:pPr>
      <w:r>
        <w:rPr>
          <w:i/>
          <w:noProof/>
          <w:sz w:val="16"/>
          <w:szCs w:val="16"/>
        </w:rPr>
        <w:drawing>
          <wp:inline distT="0" distB="0" distL="0" distR="0">
            <wp:extent cx="2981325" cy="1998122"/>
            <wp:effectExtent l="19050" t="19050" r="28575" b="21178"/>
            <wp:docPr id="2" name="Picture 1" descr="Creeping burhead growing at the MS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SPMC Files\MSPMC Files FY2010 and Earlier\MSPMC Inactive Files\MSPMC Production &amp; Studies\MSPMC Pictures &amp; Maps\MSPMC Pictures\Individual Plant Pictures\Wetland Plant Pics\Wetland Herb &amp; Forb Pics\Leflore Source CB Pics\Creeping Burhead.jpg"/>
                    <pic:cNvPicPr>
                      <a:picLocks noChangeAspect="1" noChangeArrowheads="1"/>
                    </pic:cNvPicPr>
                  </pic:nvPicPr>
                  <pic:blipFill>
                    <a:blip r:embed="rId9" cstate="print"/>
                    <a:srcRect/>
                    <a:stretch>
                      <a:fillRect/>
                    </a:stretch>
                  </pic:blipFill>
                  <pic:spPr bwMode="auto">
                    <a:xfrm>
                      <a:off x="0" y="0"/>
                      <a:ext cx="2981325" cy="1998122"/>
                    </a:xfrm>
                    <a:prstGeom prst="rect">
                      <a:avLst/>
                    </a:prstGeom>
                    <a:noFill/>
                    <a:ln w="9525">
                      <a:solidFill>
                        <a:schemeClr val="tx1"/>
                      </a:solidFill>
                      <a:miter lim="800000"/>
                      <a:headEnd/>
                      <a:tailEnd/>
                    </a:ln>
                  </pic:spPr>
                </pic:pic>
              </a:graphicData>
            </a:graphic>
          </wp:inline>
        </w:drawing>
      </w:r>
    </w:p>
    <w:p w:rsidR="005420F9" w:rsidRDefault="005420F9" w:rsidP="005420F9">
      <w:pPr>
        <w:pStyle w:val="CaptionNRCS"/>
      </w:pPr>
      <w:r>
        <w:t xml:space="preserve">Figure </w:t>
      </w:r>
      <w:fldSimple w:instr=" SEQ Figure \* ARABIC ">
        <w:r>
          <w:rPr>
            <w:noProof/>
          </w:rPr>
          <w:t>1</w:t>
        </w:r>
      </w:fldSimple>
      <w:r>
        <w:t xml:space="preserve"> Creeping burhead</w:t>
      </w:r>
    </w:p>
    <w:p w:rsidR="00CD49CC" w:rsidRPr="00561A8A" w:rsidRDefault="008455BA" w:rsidP="000968E2">
      <w:pPr>
        <w:pStyle w:val="Heading3"/>
        <w:spacing w:before="240"/>
        <w:rPr>
          <w:b w:val="0"/>
          <w:i/>
        </w:rPr>
      </w:pPr>
      <w:r w:rsidRPr="00561A8A">
        <w:t>Alternate Names</w:t>
      </w:r>
    </w:p>
    <w:p w:rsidR="00CD49CC" w:rsidRPr="000968E2" w:rsidRDefault="00DC16CB" w:rsidP="00DC16CB">
      <w:pPr>
        <w:pStyle w:val="BodytextNRCS"/>
      </w:pPr>
      <w:r>
        <w:t>None listed.</w:t>
      </w:r>
    </w:p>
    <w:p w:rsidR="00CD49CC" w:rsidRPr="00561A8A" w:rsidRDefault="00CD49CC" w:rsidP="000968E2">
      <w:pPr>
        <w:pStyle w:val="Heading3"/>
        <w:spacing w:before="240"/>
        <w:rPr>
          <w:i/>
          <w:iCs/>
        </w:rPr>
      </w:pPr>
      <w:r w:rsidRPr="00561A8A">
        <w:t>Uses</w:t>
      </w:r>
    </w:p>
    <w:p w:rsidR="000968E2" w:rsidRPr="00DC16CB" w:rsidRDefault="00DC16CB" w:rsidP="00DC16CB">
      <w:pPr>
        <w:pStyle w:val="BodytextNRCS"/>
        <w:rPr>
          <w:i/>
        </w:rPr>
      </w:pPr>
      <w:r w:rsidRPr="00DC16CB">
        <w:t>Creeping burhead is</w:t>
      </w:r>
      <w:r>
        <w:t xml:space="preserve"> a</w:t>
      </w:r>
      <w:r w:rsidRPr="00DC16CB">
        <w:t>n</w:t>
      </w:r>
      <w:r>
        <w:t xml:space="preserve"> </w:t>
      </w:r>
      <w:commentRangeStart w:id="0"/>
      <w:del w:id="1" w:author="doug.goldman" w:date="2011-10-25T16:44:00Z">
        <w:r w:rsidRPr="00DC16CB" w:rsidDel="007C058D">
          <w:delText>ornamental</w:delText>
        </w:r>
      </w:del>
      <w:commentRangeEnd w:id="0"/>
      <w:r w:rsidR="007C058D">
        <w:rPr>
          <w:rStyle w:val="CommentReference"/>
        </w:rPr>
        <w:commentReference w:id="0"/>
      </w:r>
      <w:del w:id="2" w:author="doug.goldman" w:date="2011-10-25T16:44:00Z">
        <w:r w:rsidRPr="00DC16CB" w:rsidDel="007C058D">
          <w:delText xml:space="preserve"> </w:delText>
        </w:r>
      </w:del>
      <w:ins w:id="3" w:author="doug.goldman" w:date="2011-10-25T16:44:00Z">
        <w:r w:rsidR="007C058D">
          <w:t>attractive</w:t>
        </w:r>
        <w:r w:rsidR="007C058D" w:rsidRPr="00DC16CB">
          <w:t xml:space="preserve"> </w:t>
        </w:r>
      </w:ins>
      <w:r w:rsidRPr="00DC16CB">
        <w:t>aquatic plant that is recommended</w:t>
      </w:r>
      <w:r>
        <w:t xml:space="preserve"> </w:t>
      </w:r>
      <w:r w:rsidRPr="00DC16CB">
        <w:t>for use in shallow ponds and pools.</w:t>
      </w:r>
      <w:r>
        <w:t xml:space="preserve">  </w:t>
      </w:r>
      <w:r w:rsidRPr="00DC16CB">
        <w:t>It may also</w:t>
      </w:r>
      <w:r>
        <w:t xml:space="preserve"> </w:t>
      </w:r>
      <w:r w:rsidRPr="00DC16CB">
        <w:t>be suitable for use in constructed wetlands.</w:t>
      </w:r>
      <w:r>
        <w:t xml:space="preserve">  </w:t>
      </w:r>
      <w:r w:rsidRPr="00DC16CB">
        <w:t>Wildlife ben</w:t>
      </w:r>
      <w:r>
        <w:t xml:space="preserve">efits have not been documented but it </w:t>
      </w:r>
      <w:r w:rsidRPr="00DC16CB">
        <w:t>can provide some cover for smaller species.</w:t>
      </w:r>
    </w:p>
    <w:p w:rsidR="00CD49CC" w:rsidRPr="00561A8A" w:rsidRDefault="00CD49CC" w:rsidP="000968E2">
      <w:pPr>
        <w:pStyle w:val="Heading3"/>
        <w:spacing w:before="240"/>
        <w:rPr>
          <w:i/>
          <w:iCs/>
        </w:rPr>
      </w:pPr>
      <w:r w:rsidRPr="00561A8A">
        <w:t>Status</w:t>
      </w:r>
    </w:p>
    <w:p w:rsidR="00CD49CC" w:rsidRDefault="009A1429" w:rsidP="009A1429">
      <w:pPr>
        <w:pStyle w:val="BodytextNRCS"/>
      </w:pPr>
      <w:r>
        <w:t xml:space="preserve">Creeping burhead is listed as extirpated in Indiana and endangered in Maryland.  This plant is considered an obligate wetland indicator species.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F0149C" w:rsidRPr="00561A8A" w:rsidRDefault="00F0149C" w:rsidP="00776CDA">
      <w:pPr>
        <w:pStyle w:val="Heading3"/>
        <w:spacing w:before="240"/>
        <w:rPr>
          <w:i/>
          <w:iCs/>
        </w:rPr>
      </w:pPr>
      <w:r w:rsidRPr="00561A8A">
        <w:t>Weediness</w:t>
      </w:r>
    </w:p>
    <w:p w:rsidR="00F0149C" w:rsidRDefault="00F0149C" w:rsidP="0074131F">
      <w:pPr>
        <w:pStyle w:val="NRCSBodyText"/>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t>
      </w:r>
      <w:r w:rsidR="009A1429">
        <w:br w:type="column"/>
      </w:r>
      <w:r>
        <w:lastRenderedPageBreak/>
        <w:t xml:space="preserve">Weed information is also available from the PLANTS Web site at </w:t>
      </w:r>
      <w:hyperlink r:id="rId11" w:tooltip="PLANTS Web site" w:history="1">
        <w:r w:rsidR="00810C71">
          <w:rPr>
            <w:rStyle w:val="Hyperlink"/>
          </w:rPr>
          <w:t>http://plants.usda.gov</w:t>
        </w:r>
      </w:hyperlink>
      <w:r>
        <w:t>.  Please consult the Related Web Sites on the Plant Profile for this species for further information.</w:t>
      </w:r>
    </w:p>
    <w:p w:rsidR="00CD49CC" w:rsidRDefault="00CD49CC" w:rsidP="00776CDA">
      <w:pPr>
        <w:pStyle w:val="Heading3"/>
        <w:spacing w:before="240"/>
      </w:pPr>
      <w:r w:rsidRPr="00561A8A">
        <w:t>Description</w:t>
      </w:r>
      <w:r w:rsidR="0018267D" w:rsidRPr="00561A8A">
        <w:t xml:space="preserve"> and Adaptation</w:t>
      </w:r>
    </w:p>
    <w:p w:rsidR="009A1429" w:rsidRPr="00D330AA" w:rsidRDefault="009A1429" w:rsidP="00D330AA">
      <w:pPr>
        <w:pStyle w:val="BodytextNRCS"/>
      </w:pPr>
      <w:r w:rsidRPr="00D330AA">
        <w:t>Creeping burhead is a creeping annual or short-lived</w:t>
      </w:r>
    </w:p>
    <w:p w:rsidR="00D330AA" w:rsidRPr="00D330AA" w:rsidRDefault="009A1429" w:rsidP="00D330AA">
      <w:pPr>
        <w:pStyle w:val="BodytextNRCS"/>
      </w:pPr>
      <w:proofErr w:type="gramStart"/>
      <w:r w:rsidRPr="00D330AA">
        <w:t>perennial</w:t>
      </w:r>
      <w:proofErr w:type="gramEnd"/>
      <w:r w:rsidRPr="00D330AA">
        <w:t>.  The leaves are broadly heart shaped, 2-7 inches long and almost as wide.  The principal veins are conspicuous and impressed on the upper surface of the leaf blade.</w:t>
      </w:r>
      <w:r w:rsidR="00D330AA" w:rsidRPr="00D330AA">
        <w:t xml:space="preserve">  The</w:t>
      </w:r>
      <w:r w:rsidR="00D330AA">
        <w:t xml:space="preserve"> petioles</w:t>
      </w:r>
      <w:r w:rsidR="00D330AA" w:rsidRPr="00D330AA">
        <w:t xml:space="preserve"> are </w:t>
      </w:r>
      <w:r w:rsidR="00D330AA" w:rsidRPr="00D330AA">
        <w:rPr>
          <w:bCs/>
        </w:rPr>
        <w:t xml:space="preserve">4-20 </w:t>
      </w:r>
      <w:r w:rsidR="00D330AA" w:rsidRPr="00D330AA">
        <w:t>inches long, enlarged and</w:t>
      </w:r>
      <w:r w:rsidR="00D330AA">
        <w:t xml:space="preserve"> </w:t>
      </w:r>
      <w:r w:rsidR="00D330AA" w:rsidRPr="00D330AA">
        <w:t>spongy towards the base.</w:t>
      </w:r>
      <w:r w:rsidR="00D330AA">
        <w:t xml:space="preserve">  T</w:t>
      </w:r>
      <w:r w:rsidR="00D330AA" w:rsidRPr="00D330AA">
        <w:t>he flowering shoot</w:t>
      </w:r>
      <w:r w:rsidR="00D330AA">
        <w:t xml:space="preserve"> (scape) can</w:t>
      </w:r>
      <w:r w:rsidR="00D330AA" w:rsidRPr="00D330AA">
        <w:t xml:space="preserve"> reach </w:t>
      </w:r>
      <w:r w:rsidR="00D330AA" w:rsidRPr="00D330AA">
        <w:rPr>
          <w:bCs/>
        </w:rPr>
        <w:t xml:space="preserve">3 </w:t>
      </w:r>
      <w:r w:rsidR="00D330AA" w:rsidRPr="00D330AA">
        <w:t>feet or more in length;</w:t>
      </w:r>
      <w:r w:rsidR="00D330AA">
        <w:t xml:space="preserve"> s</w:t>
      </w:r>
      <w:r w:rsidR="00D330AA" w:rsidRPr="00D330AA">
        <w:t>capes</w:t>
      </w:r>
      <w:r w:rsidR="00D330AA">
        <w:t xml:space="preserve"> are upright </w:t>
      </w:r>
      <w:r w:rsidR="00D330AA" w:rsidRPr="00D330AA">
        <w:t>when young, often drooping and</w:t>
      </w:r>
      <w:r w:rsidR="00D330AA">
        <w:t xml:space="preserve"> </w:t>
      </w:r>
      <w:r w:rsidR="00D330AA" w:rsidRPr="00D330AA">
        <w:t>rooting at the tips to produce new plantlets.</w:t>
      </w:r>
      <w:r w:rsidR="00D330AA">
        <w:t xml:space="preserve">  </w:t>
      </w:r>
      <w:r w:rsidR="00D330AA" w:rsidRPr="00D330AA">
        <w:t>Numerous whorls of flowers with white petals</w:t>
      </w:r>
      <w:r w:rsidR="00D330AA">
        <w:t xml:space="preserve"> </w:t>
      </w:r>
      <w:r w:rsidR="00D330AA" w:rsidRPr="00D330AA">
        <w:t>and greenish centers are located along the</w:t>
      </w:r>
      <w:r w:rsidR="00D330AA">
        <w:t xml:space="preserve"> </w:t>
      </w:r>
      <w:r w:rsidR="00D330AA" w:rsidRPr="00D330AA">
        <w:t>scape. Flowering begins in June and continues</w:t>
      </w:r>
      <w:r w:rsidR="00D330AA">
        <w:t xml:space="preserve"> until </w:t>
      </w:r>
      <w:r w:rsidR="00D330AA" w:rsidRPr="00D330AA">
        <w:t>frost. The fruiting heads are round, bur like clusters of small brown seeds.  The</w:t>
      </w:r>
      <w:r w:rsidR="00D330AA">
        <w:t xml:space="preserve"> </w:t>
      </w:r>
      <w:r w:rsidR="00D330AA" w:rsidRPr="00D330AA">
        <w:t>native range of the species is from Maryland</w:t>
      </w:r>
      <w:r w:rsidR="00D330AA">
        <w:t xml:space="preserve"> </w:t>
      </w:r>
      <w:r w:rsidR="00D330AA" w:rsidRPr="00D330AA">
        <w:t>south to Florida, west to Missouri and the</w:t>
      </w:r>
    </w:p>
    <w:p w:rsidR="009A1429" w:rsidRPr="00D330AA" w:rsidRDefault="00D330AA" w:rsidP="00D330AA">
      <w:pPr>
        <w:pStyle w:val="BodytextNRCS"/>
      </w:pPr>
      <w:proofErr w:type="gramStart"/>
      <w:r w:rsidRPr="00D330AA">
        <w:t>panhandle</w:t>
      </w:r>
      <w:proofErr w:type="gramEnd"/>
      <w:r w:rsidRPr="00D330AA">
        <w:t xml:space="preserve"> of Texas.  It is usually</w:t>
      </w:r>
      <w:r>
        <w:t xml:space="preserve"> </w:t>
      </w:r>
      <w:r w:rsidRPr="00D330AA">
        <w:t>found growing in</w:t>
      </w:r>
      <w:r>
        <w:t xml:space="preserve"> swamps, </w:t>
      </w:r>
      <w:r w:rsidRPr="00D330AA">
        <w:t>wet woodlands,</w:t>
      </w:r>
      <w:r>
        <w:t xml:space="preserve"> </w:t>
      </w:r>
      <w:r w:rsidRPr="00D330AA">
        <w:t>marshes, and ditches. There are some</w:t>
      </w:r>
      <w:r>
        <w:t xml:space="preserve"> </w:t>
      </w:r>
      <w:r w:rsidRPr="00D330AA">
        <w:t>indications that it prefers a slightly shaded</w:t>
      </w:r>
      <w:r>
        <w:t xml:space="preserve"> location.  Best</w:t>
      </w:r>
      <w:r w:rsidRPr="00D330AA">
        <w:t xml:space="preserve"> growth is generally on wetland</w:t>
      </w:r>
      <w:r>
        <w:t xml:space="preserve"> </w:t>
      </w:r>
      <w:r w:rsidRPr="00D330AA">
        <w:t xml:space="preserve">soils with fairly high organic matter.  </w:t>
      </w:r>
    </w:p>
    <w:p w:rsidR="009D38B9" w:rsidRPr="00705B62" w:rsidRDefault="00C43D6A" w:rsidP="00D330AA">
      <w:pPr>
        <w:pStyle w:val="BodytextNRCS"/>
        <w:rPr>
          <w:sz w:val="16"/>
          <w:szCs w:val="16"/>
        </w:rPr>
      </w:pPr>
      <w:r w:rsidRPr="00705B62">
        <w:rPr>
          <w:sz w:val="16"/>
          <w:szCs w:val="16"/>
        </w:rPr>
        <w:t xml:space="preserve"> </w:t>
      </w:r>
    </w:p>
    <w:p w:rsidR="003C5000" w:rsidRDefault="009A1429" w:rsidP="0074131F">
      <w:pPr>
        <w:tabs>
          <w:tab w:val="left" w:pos="2430"/>
        </w:tabs>
        <w:jc w:val="left"/>
      </w:pPr>
      <w:r>
        <w:rPr>
          <w:rFonts w:ascii="Verdana" w:hAnsi="Verdana"/>
          <w:noProof/>
          <w:color w:val="000000"/>
          <w:sz w:val="17"/>
          <w:szCs w:val="17"/>
        </w:rPr>
        <w:drawing>
          <wp:inline distT="0" distB="0" distL="0" distR="0">
            <wp:extent cx="2971800" cy="2468880"/>
            <wp:effectExtent l="19050" t="0" r="0" b="0"/>
            <wp:docPr id="3" name="Picture 2" descr="Distribution map for creeping bu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nts.usda.gov/maps/large/EC/ECCO3.png"/>
                    <pic:cNvPicPr>
                      <a:picLocks noChangeAspect="1" noChangeArrowheads="1"/>
                    </pic:cNvPicPr>
                  </pic:nvPicPr>
                  <pic:blipFill>
                    <a:blip r:embed="rId12"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9A1429" w:rsidP="00A1146D">
      <w:pPr>
        <w:pStyle w:val="CaptionNRCS"/>
      </w:pPr>
      <w:proofErr w:type="gramStart"/>
      <w:r>
        <w:t xml:space="preserve">Creeping </w:t>
      </w:r>
      <w:r w:rsidR="00D330AA">
        <w:t>burhead distribution</w:t>
      </w:r>
      <w:r w:rsidR="003C5000">
        <w:t xml:space="preserve"> from USDA-NRCS PLANTS Database.</w:t>
      </w:r>
      <w:proofErr w:type="gramEnd"/>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2C2002" w:rsidRDefault="00D330AA" w:rsidP="002C2002">
      <w:pPr>
        <w:pStyle w:val="BodytextNRCS"/>
        <w:rPr>
          <w:sz w:val="22"/>
          <w:szCs w:val="22"/>
        </w:rPr>
      </w:pPr>
      <w:r w:rsidRPr="002C2002">
        <w:t xml:space="preserve">Leflore Source </w:t>
      </w:r>
      <w:ins w:id="4" w:author="doug.goldman" w:date="2011-10-25T16:50:00Z">
        <w:r w:rsidR="00124A0D">
          <w:t xml:space="preserve">creeping burhead, a selection of this species, </w:t>
        </w:r>
      </w:ins>
      <w:r w:rsidRPr="002C2002">
        <w:t xml:space="preserve">is established using transplants. The creeping nature of this plant produces numerous small plantlets that </w:t>
      </w:r>
      <w:proofErr w:type="gramStart"/>
      <w:r w:rsidRPr="002C2002">
        <w:t>can</w:t>
      </w:r>
      <w:proofErr w:type="gramEnd"/>
      <w:r w:rsidRPr="002C2002">
        <w:t xml:space="preserve"> be dug and divided from the parent plant.</w:t>
      </w:r>
      <w:r w:rsidRPr="002C2002">
        <w:br w:type="column"/>
      </w:r>
      <w:r w:rsidRPr="002C2002">
        <w:lastRenderedPageBreak/>
        <w:t xml:space="preserve">Larger plants can also be dug and should be planted without further division. Cutting the leaves before planting is usually not necessary unless they are unusually tall, however, cutting any attached flower scapes is recommended.  </w:t>
      </w:r>
      <w:r w:rsidR="002C2002" w:rsidRPr="002C2002">
        <w:t xml:space="preserve">The plants can be planted year round, but spring and fall planting will be less stressful.    Recommended plant spacing is </w:t>
      </w:r>
      <w:r w:rsidR="002C2002" w:rsidRPr="002C2002">
        <w:rPr>
          <w:iCs/>
        </w:rPr>
        <w:t xml:space="preserve">2-3 </w:t>
      </w:r>
      <w:r w:rsidR="002C2002" w:rsidRPr="002C2002">
        <w:t>feet.</w:t>
      </w:r>
      <w:r w:rsidR="002C2002">
        <w:t xml:space="preserve">  </w:t>
      </w:r>
      <w:r w:rsidR="002C2002" w:rsidRPr="002C2002">
        <w:t>After</w:t>
      </w:r>
      <w:r w:rsidR="002C2002">
        <w:t xml:space="preserve"> </w:t>
      </w:r>
      <w:r w:rsidR="002C2002" w:rsidRPr="002C2002">
        <w:t>planting, water levels should be kept at about</w:t>
      </w:r>
      <w:r w:rsidR="002C2002">
        <w:t xml:space="preserve"> 1-2 </w:t>
      </w:r>
      <w:r w:rsidR="002C2002" w:rsidRPr="002C2002">
        <w:t>inches until the plants become established.</w:t>
      </w:r>
      <w:r w:rsidR="002C2002">
        <w:t xml:space="preserve">  </w:t>
      </w:r>
      <w:r w:rsidR="002C2002" w:rsidRPr="002C2002">
        <w:t xml:space="preserve">A light application of complete fertilizer may be applied to aid establishment. </w:t>
      </w:r>
    </w:p>
    <w:p w:rsidR="00CD49CC" w:rsidRDefault="00CD49CC" w:rsidP="0040152F">
      <w:pPr>
        <w:pStyle w:val="Heading3"/>
        <w:spacing w:before="240"/>
      </w:pPr>
      <w:r w:rsidRPr="00561A8A">
        <w:t>Management</w:t>
      </w:r>
    </w:p>
    <w:p w:rsidR="002C2002" w:rsidRPr="002C2002" w:rsidRDefault="002C2002" w:rsidP="002C2002">
      <w:pPr>
        <w:autoSpaceDE w:val="0"/>
        <w:autoSpaceDN w:val="0"/>
        <w:adjustRightInd w:val="0"/>
        <w:jc w:val="left"/>
        <w:rPr>
          <w:sz w:val="20"/>
        </w:rPr>
      </w:pPr>
      <w:r w:rsidRPr="002C2002">
        <w:rPr>
          <w:sz w:val="20"/>
        </w:rPr>
        <w:t>Established plants will tolerate water</w:t>
      </w:r>
      <w:r>
        <w:rPr>
          <w:sz w:val="20"/>
        </w:rPr>
        <w:t xml:space="preserve"> </w:t>
      </w:r>
      <w:r w:rsidRPr="002C2002">
        <w:rPr>
          <w:sz w:val="20"/>
        </w:rPr>
        <w:t>depths up to one foot during the growing season,</w:t>
      </w:r>
      <w:r>
        <w:rPr>
          <w:sz w:val="20"/>
        </w:rPr>
        <w:t xml:space="preserve"> </w:t>
      </w:r>
      <w:r w:rsidRPr="002C2002">
        <w:rPr>
          <w:sz w:val="20"/>
        </w:rPr>
        <w:t>with greater depths acceptable when the plants</w:t>
      </w:r>
      <w:r>
        <w:rPr>
          <w:sz w:val="20"/>
        </w:rPr>
        <w:t xml:space="preserve"> </w:t>
      </w:r>
      <w:r w:rsidRPr="002C2002">
        <w:rPr>
          <w:sz w:val="20"/>
        </w:rPr>
        <w:t>are dormant. If the growing site is infertile</w:t>
      </w:r>
      <w:r>
        <w:rPr>
          <w:sz w:val="20"/>
        </w:rPr>
        <w:t xml:space="preserve">, </w:t>
      </w:r>
      <w:r w:rsidRPr="002C2002">
        <w:rPr>
          <w:sz w:val="20"/>
        </w:rPr>
        <w:t>the plants will respond to two or three light</w:t>
      </w:r>
      <w:r>
        <w:rPr>
          <w:sz w:val="20"/>
        </w:rPr>
        <w:t xml:space="preserve"> </w:t>
      </w:r>
      <w:r w:rsidRPr="002C2002">
        <w:rPr>
          <w:sz w:val="20"/>
        </w:rPr>
        <w:t>applications of complete fertilizer during the</w:t>
      </w:r>
      <w:r>
        <w:rPr>
          <w:sz w:val="20"/>
        </w:rPr>
        <w:t xml:space="preserve"> growing season.  </w:t>
      </w:r>
      <w:r w:rsidRPr="002C2002">
        <w:rPr>
          <w:sz w:val="20"/>
        </w:rPr>
        <w:t>Burning or mowing is not</w:t>
      </w:r>
      <w:r>
        <w:rPr>
          <w:sz w:val="20"/>
        </w:rPr>
        <w:t xml:space="preserve"> recommended.  </w:t>
      </w:r>
    </w:p>
    <w:p w:rsidR="002C2002" w:rsidRDefault="00CD49CC" w:rsidP="0040152F">
      <w:pPr>
        <w:pStyle w:val="Heading3"/>
        <w:spacing w:before="240"/>
      </w:pPr>
      <w:r w:rsidRPr="00561A8A">
        <w:t>Pests and Potential Problems</w:t>
      </w:r>
    </w:p>
    <w:p w:rsidR="00CD49CC" w:rsidRPr="00561A8A" w:rsidRDefault="001B6FA5" w:rsidP="002C2002">
      <w:pPr>
        <w:pStyle w:val="BodytextNRCS"/>
        <w:rPr>
          <w:i/>
          <w:iCs/>
        </w:rPr>
      </w:pPr>
      <w:r>
        <w:t xml:space="preserve">Occasional late-summer leaf dieback has been observed. </w:t>
      </w:r>
    </w:p>
    <w:p w:rsidR="00CD49CC" w:rsidRDefault="00CD49CC" w:rsidP="0040152F">
      <w:pPr>
        <w:pStyle w:val="Heading3"/>
        <w:spacing w:before="240"/>
      </w:pPr>
      <w:r w:rsidRPr="00561A8A">
        <w:t>Environmental Concerns</w:t>
      </w:r>
    </w:p>
    <w:p w:rsidR="001B6FA5" w:rsidRPr="001B6FA5" w:rsidRDefault="001B6FA5" w:rsidP="001B6FA5">
      <w:pPr>
        <w:pStyle w:val="BodytextNRCS"/>
      </w:pPr>
      <w:r w:rsidRPr="001B6FA5">
        <w:t>Further work is needed to determine creeping burhead’s adaptation in wetlands subject to sewage effluent</w:t>
      </w:r>
      <w:r>
        <w:t>.</w:t>
      </w:r>
    </w:p>
    <w:p w:rsidR="004D7D29" w:rsidRPr="00561A8A" w:rsidRDefault="00F0149C" w:rsidP="0040152F">
      <w:pPr>
        <w:pStyle w:val="Heading3"/>
        <w:spacing w:before="240"/>
        <w:rPr>
          <w:i/>
          <w:iCs/>
        </w:rPr>
      </w:pPr>
      <w:r w:rsidRPr="00561A8A">
        <w:t>Control</w:t>
      </w:r>
    </w:p>
    <w:p w:rsidR="00F0149C" w:rsidRDefault="00F0149C" w:rsidP="001B6FA5">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334031" w:rsidP="00334031">
      <w:pPr>
        <w:pStyle w:val="Heading3"/>
      </w:pPr>
      <w:r>
        <w:br w:type="column"/>
      </w:r>
      <w:r w:rsidR="00CD49CC" w:rsidRPr="00561A8A">
        <w:lastRenderedPageBreak/>
        <w:t>Cultivars, Improved, and Selected Materials (and area of origin)</w:t>
      </w:r>
    </w:p>
    <w:p w:rsidR="001B6FA5" w:rsidRPr="00B95A0C" w:rsidRDefault="00B95A0C" w:rsidP="00B95A0C">
      <w:pPr>
        <w:pStyle w:val="BodytextNRCS"/>
      </w:pPr>
      <w:r w:rsidRPr="00B95A0C">
        <w:t xml:space="preserve">Leflore Source </w:t>
      </w:r>
      <w:r>
        <w:t xml:space="preserve">creeping burhead </w:t>
      </w:r>
      <w:r w:rsidRPr="00B95A0C">
        <w:t xml:space="preserve">was </w:t>
      </w:r>
      <w:r>
        <w:t>originally c</w:t>
      </w:r>
      <w:r w:rsidRPr="00B95A0C">
        <w:t>ollected in the</w:t>
      </w:r>
      <w:r>
        <w:t xml:space="preserve"> </w:t>
      </w:r>
      <w:r w:rsidRPr="00B95A0C">
        <w:t>Mississippi Delta</w:t>
      </w:r>
      <w:r>
        <w:t xml:space="preserve"> and </w:t>
      </w:r>
      <w:r w:rsidR="001B6FA5" w:rsidRPr="00B95A0C">
        <w:t>was released as source identified material</w:t>
      </w:r>
      <w:r>
        <w:t xml:space="preserve"> </w:t>
      </w:r>
      <w:r w:rsidR="001B6FA5" w:rsidRPr="00B95A0C">
        <w:t>in 1996 by the Natural Resources Conservation</w:t>
      </w:r>
      <w:r>
        <w:t xml:space="preserve"> </w:t>
      </w:r>
      <w:r w:rsidR="001B6FA5" w:rsidRPr="00B95A0C">
        <w:t>Service (NRCS), the Mississippi Agricultural</w:t>
      </w:r>
      <w:r>
        <w:t xml:space="preserve"> </w:t>
      </w:r>
      <w:r w:rsidR="001B6FA5" w:rsidRPr="00B95A0C">
        <w:t>and Forestry Experiment Station (MAFES), and</w:t>
      </w:r>
      <w:r>
        <w:t xml:space="preserve"> </w:t>
      </w:r>
      <w:r w:rsidR="001B6FA5" w:rsidRPr="00B95A0C">
        <w:t>the Department of Wildlife and Fisheries at</w:t>
      </w:r>
    </w:p>
    <w:p w:rsidR="00334031" w:rsidRDefault="001B6FA5" w:rsidP="00334031">
      <w:pPr>
        <w:pStyle w:val="NRCSBodyText"/>
      </w:pPr>
      <w:proofErr w:type="gramStart"/>
      <w:r w:rsidRPr="00B95A0C">
        <w:t>Mississippi State University.</w:t>
      </w:r>
      <w:proofErr w:type="gramEnd"/>
    </w:p>
    <w:p w:rsidR="00334031" w:rsidRDefault="00334031" w:rsidP="00334031">
      <w:pPr>
        <w:pStyle w:val="NRCSBodyText"/>
      </w:pPr>
    </w:p>
    <w:p w:rsidR="00B95A0C" w:rsidRDefault="00CD49CC" w:rsidP="00334031">
      <w:pPr>
        <w:pStyle w:val="Heading3"/>
      </w:pPr>
      <w:r w:rsidRPr="00561A8A">
        <w:t>Prepared By</w:t>
      </w:r>
    </w:p>
    <w:p w:rsidR="00CD49CC" w:rsidRPr="00561A8A" w:rsidRDefault="00B95A0C" w:rsidP="00B95A0C">
      <w:pPr>
        <w:pStyle w:val="BodytextNRCS"/>
      </w:pPr>
      <w:r w:rsidRPr="005F4F24">
        <w:rPr>
          <w:i/>
        </w:rPr>
        <w:t>Thomas C. Moss</w:t>
      </w:r>
      <w:r>
        <w:t>, USDA NRCS Jamie L. Whitten Plant Materials Center, Coffeeville, MS</w:t>
      </w:r>
      <w:r w:rsidR="00CD49CC" w:rsidRPr="00561A8A">
        <w:t xml:space="preserve"> </w:t>
      </w:r>
    </w:p>
    <w:p w:rsidR="00334031" w:rsidRDefault="00334031" w:rsidP="00334031">
      <w:pPr>
        <w:pStyle w:val="Heading3"/>
      </w:pPr>
    </w:p>
    <w:p w:rsidR="00CD49CC" w:rsidRPr="00D57FE6" w:rsidRDefault="009C45C1" w:rsidP="00334031">
      <w:pPr>
        <w:pStyle w:val="Heading3"/>
      </w:pPr>
      <w:r w:rsidRPr="00334031">
        <w:t>Citation</w:t>
      </w:r>
    </w:p>
    <w:p w:rsidR="00B95A0C" w:rsidRDefault="00B95A0C" w:rsidP="00B95A0C">
      <w:pPr>
        <w:pStyle w:val="BodytextNRCS"/>
      </w:pPr>
      <w:proofErr w:type="gramStart"/>
      <w:r>
        <w:t>Moss, T. C. 2011.</w:t>
      </w:r>
      <w:proofErr w:type="gramEnd"/>
      <w:r>
        <w:t xml:space="preserve">  </w:t>
      </w:r>
      <w:proofErr w:type="gramStart"/>
      <w:r>
        <w:t>Plant fact sheet</w:t>
      </w:r>
      <w:r w:rsidRPr="00514BD8">
        <w:t xml:space="preserve"> for </w:t>
      </w:r>
      <w:r>
        <w:t>powdery creeping burhead (</w:t>
      </w:r>
      <w:r w:rsidRPr="00B95A0C">
        <w:rPr>
          <w:i/>
        </w:rPr>
        <w:t>Echinodorus cordifolius</w:t>
      </w:r>
      <w:r>
        <w:t>).</w:t>
      </w:r>
      <w:proofErr w:type="gramEnd"/>
      <w:r>
        <w:t xml:space="preserve">  </w:t>
      </w:r>
      <w:proofErr w:type="gramStart"/>
      <w:r>
        <w:t>USDA-Natural Resources Conservation Service, Jamie L. Whitten Plant Materials Center, Coffeeville, MS 38922.</w:t>
      </w:r>
      <w:proofErr w:type="gramEnd"/>
    </w:p>
    <w:p w:rsidR="00B95A0C" w:rsidRDefault="00B95A0C" w:rsidP="00B95A0C">
      <w:pPr>
        <w:pStyle w:val="BodytextNRCS"/>
      </w:pPr>
    </w:p>
    <w:p w:rsidR="00B95A0C" w:rsidRDefault="00B95A0C" w:rsidP="00B95A0C">
      <w:pPr>
        <w:pStyle w:val="BodytextNRCS"/>
      </w:pPr>
      <w:r>
        <w:t>Published: September 2011</w:t>
      </w:r>
    </w:p>
    <w:p w:rsidR="00B95A0C" w:rsidRDefault="00B95A0C" w:rsidP="00B95A0C">
      <w:pPr>
        <w:pStyle w:val="BodytextNRCS"/>
      </w:pPr>
    </w:p>
    <w:p w:rsidR="00B95A0C" w:rsidRDefault="00B95A0C" w:rsidP="00B95A0C">
      <w:pPr>
        <w:pStyle w:val="BodytextNRCS"/>
      </w:pPr>
      <w:r>
        <w:t>Edited: 09Sep2011tm</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F2383F" w:rsidRDefault="00F2383F" w:rsidP="0095114D">
      <w:pPr>
        <w:pStyle w:val="Footer"/>
        <w:spacing w:before="240"/>
        <w:rPr>
          <w:b/>
          <w:color w:val="00A886"/>
          <w:sz w:val="20"/>
        </w:rPr>
      </w:pPr>
    </w:p>
    <w:p w:rsidR="00F2383F" w:rsidRDefault="00F2383F" w:rsidP="0095114D">
      <w:pPr>
        <w:pStyle w:val="Footer"/>
        <w:spacing w:before="240"/>
        <w:rPr>
          <w:ins w:id="5" w:author="julie.depue" w:date="2011-10-26T08:14:00Z"/>
          <w:b/>
          <w:color w:val="00A886"/>
          <w:sz w:val="20"/>
        </w:rPr>
      </w:pPr>
    </w:p>
    <w:p w:rsidR="000E4E9C" w:rsidRDefault="000E4E9C" w:rsidP="0095114D">
      <w:pPr>
        <w:pStyle w:val="Footer"/>
        <w:spacing w:before="240"/>
        <w:rPr>
          <w:ins w:id="6" w:author="julie.depue" w:date="2011-10-26T08:14:00Z"/>
          <w:b/>
          <w:color w:val="00A886"/>
          <w:sz w:val="20"/>
        </w:rPr>
      </w:pPr>
    </w:p>
    <w:p w:rsidR="000E4E9C" w:rsidRDefault="000E4E9C" w:rsidP="0095114D">
      <w:pPr>
        <w:pStyle w:val="Footer"/>
        <w:spacing w:before="240"/>
        <w:rPr>
          <w:ins w:id="7" w:author="julie.depue" w:date="2011-10-26T08:14:00Z"/>
          <w:b/>
          <w:color w:val="00A886"/>
          <w:sz w:val="20"/>
        </w:rPr>
      </w:pPr>
    </w:p>
    <w:p w:rsidR="000E4E9C" w:rsidRDefault="000E4E9C" w:rsidP="0095114D">
      <w:pPr>
        <w:pStyle w:val="Footer"/>
        <w:spacing w:before="240"/>
        <w:rPr>
          <w:ins w:id="8" w:author="julie.depue" w:date="2011-10-26T08:14:00Z"/>
          <w:b/>
          <w:color w:val="00A886"/>
          <w:sz w:val="20"/>
        </w:rPr>
      </w:pPr>
    </w:p>
    <w:p w:rsidR="000E4E9C" w:rsidRDefault="000E4E9C" w:rsidP="0095114D">
      <w:pPr>
        <w:pStyle w:val="Footer"/>
        <w:spacing w:before="240"/>
        <w:rPr>
          <w:ins w:id="9" w:author="julie.depue" w:date="2011-10-26T08:14:00Z"/>
          <w:b/>
          <w:color w:val="00A886"/>
          <w:sz w:val="20"/>
        </w:rPr>
      </w:pPr>
    </w:p>
    <w:p w:rsidR="000E4E9C" w:rsidRDefault="000E4E9C" w:rsidP="0095114D">
      <w:pPr>
        <w:pStyle w:val="Footer"/>
        <w:spacing w:before="240"/>
        <w:rPr>
          <w:ins w:id="10" w:author="julie.depue" w:date="2011-10-26T08:14:00Z"/>
          <w:b/>
          <w:color w:val="00A886"/>
          <w:sz w:val="20"/>
        </w:rPr>
      </w:pPr>
    </w:p>
    <w:p w:rsidR="000E4E9C" w:rsidRDefault="000E4E9C" w:rsidP="0095114D">
      <w:pPr>
        <w:pStyle w:val="Footer"/>
        <w:spacing w:before="240"/>
        <w:rPr>
          <w:ins w:id="11" w:author="julie.depue" w:date="2011-10-26T08:14:00Z"/>
          <w:b/>
          <w:color w:val="00A886"/>
          <w:sz w:val="20"/>
        </w:rPr>
      </w:pPr>
    </w:p>
    <w:p w:rsidR="000E4E9C" w:rsidRDefault="000E4E9C" w:rsidP="0095114D">
      <w:pPr>
        <w:pStyle w:val="Footer"/>
        <w:spacing w:before="240"/>
        <w:rPr>
          <w:ins w:id="12" w:author="julie.depue" w:date="2011-10-26T08:14:00Z"/>
          <w:b/>
          <w:color w:val="00A886"/>
          <w:sz w:val="20"/>
        </w:rPr>
      </w:pPr>
    </w:p>
    <w:p w:rsidR="000E4E9C" w:rsidRDefault="000E4E9C"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5420F9">
      <w:type w:val="continuous"/>
      <w:pgSz w:w="12240" w:h="15840" w:code="1"/>
      <w:pgMar w:top="360" w:right="1440" w:bottom="36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goldman" w:date="2011-10-25T16:45:00Z" w:initials="d">
    <w:p w:rsidR="00124A0D" w:rsidRDefault="00124A0D">
      <w:pPr>
        <w:pStyle w:val="CommentText"/>
      </w:pPr>
      <w:r>
        <w:rPr>
          <w:rStyle w:val="CommentReference"/>
        </w:rPr>
        <w:annotationRef/>
      </w:r>
      <w:r>
        <w:t>The way this was written makes it look like it is a plant in the USA for ornamental purposes only.  It's a native plant species that can be used ornamentally.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CC8" w:rsidRDefault="00146CC8">
      <w:r>
        <w:separator/>
      </w:r>
    </w:p>
  </w:endnote>
  <w:endnote w:type="continuationSeparator" w:id="0">
    <w:p w:rsidR="00146CC8" w:rsidRDefault="00146C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0D" w:rsidRPr="00117649" w:rsidRDefault="00124A0D"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CC8" w:rsidRDefault="00146CC8">
      <w:r>
        <w:separator/>
      </w:r>
    </w:p>
  </w:footnote>
  <w:footnote w:type="continuationSeparator" w:id="0">
    <w:p w:rsidR="00146CC8" w:rsidRDefault="00146C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0D" w:rsidRDefault="00124A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403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123F44"/>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E4E9C"/>
    <w:rsid w:val="000F1970"/>
    <w:rsid w:val="000F3296"/>
    <w:rsid w:val="00117649"/>
    <w:rsid w:val="00120F6B"/>
    <w:rsid w:val="00123F44"/>
    <w:rsid w:val="00124A0D"/>
    <w:rsid w:val="00125BE3"/>
    <w:rsid w:val="00146CC8"/>
    <w:rsid w:val="00162ECD"/>
    <w:rsid w:val="0016580B"/>
    <w:rsid w:val="00171009"/>
    <w:rsid w:val="00174373"/>
    <w:rsid w:val="0018267D"/>
    <w:rsid w:val="001A3FFC"/>
    <w:rsid w:val="001A52AF"/>
    <w:rsid w:val="001B6FA5"/>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C2002"/>
    <w:rsid w:val="002D3C5A"/>
    <w:rsid w:val="002D7A49"/>
    <w:rsid w:val="002E2F74"/>
    <w:rsid w:val="003050BA"/>
    <w:rsid w:val="00315F39"/>
    <w:rsid w:val="00334031"/>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0F9"/>
    <w:rsid w:val="005427F1"/>
    <w:rsid w:val="00561A8A"/>
    <w:rsid w:val="00564985"/>
    <w:rsid w:val="00587B82"/>
    <w:rsid w:val="0059148B"/>
    <w:rsid w:val="00592CFA"/>
    <w:rsid w:val="005A7A54"/>
    <w:rsid w:val="005B7A24"/>
    <w:rsid w:val="005C1456"/>
    <w:rsid w:val="005C4132"/>
    <w:rsid w:val="005C43AF"/>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05EB8"/>
    <w:rsid w:val="00717F00"/>
    <w:rsid w:val="00741185"/>
    <w:rsid w:val="0074131F"/>
    <w:rsid w:val="00742DE3"/>
    <w:rsid w:val="00772F6F"/>
    <w:rsid w:val="00774ABD"/>
    <w:rsid w:val="00776CDA"/>
    <w:rsid w:val="007B2285"/>
    <w:rsid w:val="007C058D"/>
    <w:rsid w:val="007C52E4"/>
    <w:rsid w:val="007D72E1"/>
    <w:rsid w:val="007F678B"/>
    <w:rsid w:val="007F7A33"/>
    <w:rsid w:val="00810C71"/>
    <w:rsid w:val="00824458"/>
    <w:rsid w:val="008259A0"/>
    <w:rsid w:val="00827C92"/>
    <w:rsid w:val="008407F0"/>
    <w:rsid w:val="008455BA"/>
    <w:rsid w:val="00854604"/>
    <w:rsid w:val="008556D9"/>
    <w:rsid w:val="008650D5"/>
    <w:rsid w:val="00865FDC"/>
    <w:rsid w:val="00880D71"/>
    <w:rsid w:val="00885E30"/>
    <w:rsid w:val="008A2C3F"/>
    <w:rsid w:val="008B118A"/>
    <w:rsid w:val="008D3D78"/>
    <w:rsid w:val="008E75F4"/>
    <w:rsid w:val="008E7D1F"/>
    <w:rsid w:val="008F3D5A"/>
    <w:rsid w:val="00902398"/>
    <w:rsid w:val="00942265"/>
    <w:rsid w:val="00942547"/>
    <w:rsid w:val="0095114D"/>
    <w:rsid w:val="00955302"/>
    <w:rsid w:val="00966A16"/>
    <w:rsid w:val="00987392"/>
    <w:rsid w:val="009906F5"/>
    <w:rsid w:val="009A0E7A"/>
    <w:rsid w:val="009A1429"/>
    <w:rsid w:val="009B7D57"/>
    <w:rsid w:val="009C10B0"/>
    <w:rsid w:val="009C120E"/>
    <w:rsid w:val="009C45C1"/>
    <w:rsid w:val="009D38B9"/>
    <w:rsid w:val="009D5F78"/>
    <w:rsid w:val="00A0079A"/>
    <w:rsid w:val="00A1146D"/>
    <w:rsid w:val="00A2247D"/>
    <w:rsid w:val="00A348CC"/>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95A0C"/>
    <w:rsid w:val="00BC76F8"/>
    <w:rsid w:val="00BD37B0"/>
    <w:rsid w:val="00BE0AAA"/>
    <w:rsid w:val="00BE5356"/>
    <w:rsid w:val="00BE744D"/>
    <w:rsid w:val="00BE775B"/>
    <w:rsid w:val="00BF2C15"/>
    <w:rsid w:val="00C06924"/>
    <w:rsid w:val="00C16499"/>
    <w:rsid w:val="00C2775B"/>
    <w:rsid w:val="00C33CE7"/>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0AA"/>
    <w:rsid w:val="00D36CA3"/>
    <w:rsid w:val="00D57FE6"/>
    <w:rsid w:val="00D61972"/>
    <w:rsid w:val="00D62818"/>
    <w:rsid w:val="00D669F9"/>
    <w:rsid w:val="00D82E30"/>
    <w:rsid w:val="00DC16CB"/>
    <w:rsid w:val="00DC616D"/>
    <w:rsid w:val="00DC7C36"/>
    <w:rsid w:val="00DD46A9"/>
    <w:rsid w:val="00DE0E57"/>
    <w:rsid w:val="00E30EC6"/>
    <w:rsid w:val="00E505BD"/>
    <w:rsid w:val="00E52D6E"/>
    <w:rsid w:val="00E80488"/>
    <w:rsid w:val="00E813CE"/>
    <w:rsid w:val="00EA5D73"/>
    <w:rsid w:val="00EC257E"/>
    <w:rsid w:val="00EE261A"/>
    <w:rsid w:val="00EE296B"/>
    <w:rsid w:val="00EF550F"/>
    <w:rsid w:val="00EF7390"/>
    <w:rsid w:val="00F0149C"/>
    <w:rsid w:val="00F202B5"/>
    <w:rsid w:val="00F2383F"/>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7C058D"/>
    <w:rPr>
      <w:sz w:val="16"/>
      <w:szCs w:val="16"/>
    </w:rPr>
  </w:style>
  <w:style w:type="paragraph" w:styleId="CommentText">
    <w:name w:val="annotation text"/>
    <w:basedOn w:val="Normal"/>
    <w:link w:val="CommentTextChar"/>
    <w:semiHidden/>
    <w:unhideWhenUsed/>
    <w:rsid w:val="007C058D"/>
    <w:rPr>
      <w:sz w:val="20"/>
    </w:rPr>
  </w:style>
  <w:style w:type="character" w:customStyle="1" w:styleId="CommentTextChar">
    <w:name w:val="Comment Text Char"/>
    <w:basedOn w:val="DefaultParagraphFont"/>
    <w:link w:val="CommentText"/>
    <w:semiHidden/>
    <w:rsid w:val="007C058D"/>
  </w:style>
  <w:style w:type="paragraph" w:styleId="CommentSubject">
    <w:name w:val="annotation subject"/>
    <w:basedOn w:val="CommentText"/>
    <w:next w:val="CommentText"/>
    <w:link w:val="CommentSubjectChar"/>
    <w:semiHidden/>
    <w:unhideWhenUsed/>
    <w:rsid w:val="007C058D"/>
    <w:rPr>
      <w:b/>
      <w:bCs/>
    </w:rPr>
  </w:style>
  <w:style w:type="character" w:customStyle="1" w:styleId="CommentSubjectChar">
    <w:name w:val="Comment Subject Char"/>
    <w:basedOn w:val="CommentTextChar"/>
    <w:link w:val="CommentSubject"/>
    <w:semiHidden/>
    <w:rsid w:val="007C058D"/>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ommy.moss\Local%20Settings\Temporary%20Internet%20Files\Content.Outlook\492WSDJ2\fs_template_dec-201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 (2).dotx</Template>
  <TotalTime>6</TotalTime>
  <Pages>2</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5731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template</dc:title>
  <dc:subject/>
  <dc:creator>Thomas Moss</dc:creator>
  <cp:keywords>template, Plant Fact Sheet, NRCS, Plant Materials Program, Plant Data Center</cp:keywords>
  <cp:lastModifiedBy>julie.depue</cp:lastModifiedBy>
  <cp:revision>4</cp:revision>
  <cp:lastPrinted>2003-06-09T19:39:00Z</cp:lastPrinted>
  <dcterms:created xsi:type="dcterms:W3CDTF">2011-10-25T20:46:00Z</dcterms:created>
  <dcterms:modified xsi:type="dcterms:W3CDTF">2011-10-26T12:14:00Z</dcterms:modified>
</cp:coreProperties>
</file>