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A355CE" w:rsidRPr="00A355CE" w:rsidRDefault="00A355CE" w:rsidP="00A355CE">
      <w:pPr>
        <w:pStyle w:val="Heading1"/>
        <w:rPr>
          <w:i w:val="0"/>
        </w:rPr>
      </w:pPr>
      <w:r w:rsidRPr="00A355CE">
        <w:rPr>
          <w:i w:val="0"/>
        </w:rPr>
        <w:lastRenderedPageBreak/>
        <w:t xml:space="preserve">purple bergamot </w:t>
      </w:r>
    </w:p>
    <w:p w:rsidR="00A355CE" w:rsidRPr="00561A8A" w:rsidRDefault="00A355CE" w:rsidP="00A355CE">
      <w:pPr>
        <w:pStyle w:val="Heading2"/>
      </w:pPr>
      <w:r>
        <w:rPr>
          <w:i w:val="0"/>
        </w:rPr>
        <w:t>Monarda media Willd.</w:t>
      </w:r>
    </w:p>
    <w:p w:rsidR="00A355CE" w:rsidRPr="00A355CE" w:rsidRDefault="00A355CE" w:rsidP="00A355CE">
      <w:pPr>
        <w:pStyle w:val="Heading3"/>
        <w:jc w:val="center"/>
        <w:rPr>
          <w:b w:val="0"/>
          <w:sz w:val="24"/>
          <w:szCs w:val="24"/>
        </w:rPr>
      </w:pPr>
      <w:r w:rsidRPr="00A355CE">
        <w:rPr>
          <w:b w:val="0"/>
          <w:sz w:val="24"/>
          <w:szCs w:val="24"/>
        </w:rPr>
        <w:t>Plant Symbol = MOME</w:t>
      </w:r>
    </w:p>
    <w:p w:rsidR="00A355CE" w:rsidRDefault="00A355CE" w:rsidP="00A355CE">
      <w:pPr>
        <w:pStyle w:val="Heading4"/>
      </w:pPr>
    </w:p>
    <w:p w:rsidR="00A355CE" w:rsidRPr="00A355CE" w:rsidRDefault="00A355CE" w:rsidP="00A355CE">
      <w:pPr>
        <w:pStyle w:val="Heading4"/>
        <w:spacing w:after="120"/>
        <w:rPr>
          <w:i w:val="0"/>
        </w:rPr>
      </w:pPr>
      <w:r w:rsidRPr="00A355CE">
        <w:rPr>
          <w:i w:val="0"/>
        </w:rPr>
        <w:t>Contributed by: Norman A. Berg National Plant Materials Center, Beltsville, MD</w:t>
      </w:r>
    </w:p>
    <w:p w:rsidR="00A355CE" w:rsidRPr="002A051F" w:rsidRDefault="00A355CE" w:rsidP="00A355CE">
      <w:pPr>
        <w:pStyle w:val="Caption"/>
        <w:jc w:val="left"/>
        <w:rPr>
          <w:b w:val="0"/>
          <w:i/>
          <w:sz w:val="16"/>
          <w:szCs w:val="16"/>
        </w:rPr>
      </w:pPr>
      <w:r w:rsidRPr="00A355CE">
        <w:rPr>
          <w:i/>
          <w:noProof/>
          <w:sz w:val="16"/>
          <w:szCs w:val="16"/>
        </w:rPr>
        <w:drawing>
          <wp:inline distT="0" distB="0" distL="0" distR="0">
            <wp:extent cx="2971800" cy="2221907"/>
            <wp:effectExtent l="19050" t="0" r="0" b="0"/>
            <wp:docPr id="21" name="Picture 21" descr="photo of Monarda media (Purple bergamot) in fl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oto of Monarda media (Purple bergamot) in flower "/>
                    <pic:cNvPicPr>
                      <a:picLocks noChangeAspect="1" noChangeArrowheads="1"/>
                    </pic:cNvPicPr>
                  </pic:nvPicPr>
                  <pic:blipFill>
                    <a:blip r:embed="rId9" cstate="print"/>
                    <a:srcRect/>
                    <a:stretch>
                      <a:fillRect/>
                    </a:stretch>
                  </pic:blipFill>
                  <pic:spPr bwMode="auto">
                    <a:xfrm>
                      <a:off x="0" y="0"/>
                      <a:ext cx="2971800" cy="2221907"/>
                    </a:xfrm>
                    <a:prstGeom prst="rect">
                      <a:avLst/>
                    </a:prstGeom>
                    <a:noFill/>
                    <a:ln w="9525">
                      <a:noFill/>
                      <a:miter lim="800000"/>
                      <a:headEnd/>
                      <a:tailEnd/>
                    </a:ln>
                  </pic:spPr>
                </pic:pic>
              </a:graphicData>
            </a:graphic>
          </wp:inline>
        </w:drawing>
      </w:r>
      <w:r w:rsidRPr="00A355CE">
        <w:rPr>
          <w:b w:val="0"/>
          <w:sz w:val="16"/>
          <w:szCs w:val="16"/>
        </w:rPr>
        <w:t xml:space="preserve"> </w:t>
      </w:r>
      <w:r w:rsidRPr="002A051F">
        <w:rPr>
          <w:b w:val="0"/>
          <w:sz w:val="16"/>
          <w:szCs w:val="16"/>
        </w:rPr>
        <w:t>Used with permission of Loghmiller, Campbell &amp; Lynn, The Lady Bird Johnson Wildflower Center</w:t>
      </w:r>
    </w:p>
    <w:p w:rsidR="00A355CE" w:rsidRDefault="00A355CE" w:rsidP="00A355CE">
      <w:pPr>
        <w:pStyle w:val="Heading4"/>
        <w:rPr>
          <w:b/>
          <w:i w:val="0"/>
        </w:rPr>
      </w:pPr>
    </w:p>
    <w:p w:rsidR="00A355CE" w:rsidRPr="00561A8A" w:rsidRDefault="00A355CE" w:rsidP="00A355CE">
      <w:pPr>
        <w:pStyle w:val="Heading4"/>
        <w:rPr>
          <w:b/>
          <w:i w:val="0"/>
        </w:rPr>
      </w:pPr>
      <w:r w:rsidRPr="00561A8A">
        <w:rPr>
          <w:b/>
          <w:i w:val="0"/>
        </w:rPr>
        <w:t>Alternate Names</w:t>
      </w:r>
    </w:p>
    <w:p w:rsidR="00A355CE" w:rsidRPr="00AD0646" w:rsidRDefault="00A355CE" w:rsidP="00A355CE">
      <w:pPr>
        <w:tabs>
          <w:tab w:val="left" w:pos="2430"/>
        </w:tabs>
        <w:jc w:val="left"/>
        <w:rPr>
          <w:sz w:val="20"/>
        </w:rPr>
      </w:pPr>
      <w:r w:rsidRPr="00AD0646">
        <w:rPr>
          <w:sz w:val="20"/>
        </w:rPr>
        <w:t>Purple bee balm and Horsemint</w:t>
      </w:r>
    </w:p>
    <w:p w:rsidR="00A355CE" w:rsidRDefault="00A355CE" w:rsidP="00A355CE">
      <w:pPr>
        <w:pStyle w:val="Heading4"/>
        <w:rPr>
          <w:b/>
          <w:bCs/>
          <w:i w:val="0"/>
          <w:iCs w:val="0"/>
        </w:rPr>
      </w:pPr>
    </w:p>
    <w:p w:rsidR="00A355CE" w:rsidRPr="00561A8A" w:rsidRDefault="00A355CE" w:rsidP="00A355CE">
      <w:pPr>
        <w:pStyle w:val="Heading4"/>
        <w:rPr>
          <w:b/>
          <w:bCs/>
          <w:i w:val="0"/>
          <w:iCs w:val="0"/>
        </w:rPr>
      </w:pPr>
      <w:r w:rsidRPr="00561A8A">
        <w:rPr>
          <w:b/>
          <w:bCs/>
          <w:i w:val="0"/>
          <w:iCs w:val="0"/>
        </w:rPr>
        <w:t>Uses</w:t>
      </w:r>
    </w:p>
    <w:p w:rsidR="00A355CE" w:rsidRDefault="00A355CE" w:rsidP="00A355CE">
      <w:pPr>
        <w:pStyle w:val="Header3"/>
      </w:pPr>
      <w:r w:rsidRPr="00092B77">
        <w:rPr>
          <w:b w:val="0"/>
          <w:i/>
        </w:rPr>
        <w:t>Ethnobotanical:</w:t>
      </w:r>
      <w:r>
        <w:t xml:space="preserve"> </w:t>
      </w:r>
    </w:p>
    <w:p w:rsidR="00A355CE" w:rsidRDefault="00A355CE" w:rsidP="00A355CE">
      <w:pPr>
        <w:pStyle w:val="Header3"/>
      </w:pPr>
      <w:r w:rsidRPr="00A355CE">
        <w:rPr>
          <w:b w:val="0"/>
        </w:rPr>
        <w:t>Monarda species</w:t>
      </w:r>
      <w:r w:rsidRPr="00092B77">
        <w:rPr>
          <w:b w:val="0"/>
          <w:i/>
        </w:rPr>
        <w:t xml:space="preserve"> </w:t>
      </w:r>
      <w:r w:rsidRPr="00092B77">
        <w:rPr>
          <w:b w:val="0"/>
        </w:rPr>
        <w:t>w</w:t>
      </w:r>
      <w:r>
        <w:rPr>
          <w:b w:val="0"/>
        </w:rPr>
        <w:t>ere</w:t>
      </w:r>
      <w:r w:rsidRPr="00092B77">
        <w:rPr>
          <w:b w:val="0"/>
        </w:rPr>
        <w:t xml:space="preserve"> used by a number of Native American tribes to cur</w:t>
      </w:r>
      <w:r>
        <w:rPr>
          <w:b w:val="0"/>
        </w:rPr>
        <w:t>e skin eruptions, reduce fevers</w:t>
      </w:r>
      <w:r w:rsidRPr="00092B77">
        <w:rPr>
          <w:b w:val="0"/>
        </w:rPr>
        <w:t xml:space="preserve"> and treat colds.</w:t>
      </w:r>
      <w:r>
        <w:rPr>
          <w:b w:val="0"/>
        </w:rPr>
        <w:t xml:space="preserve">  </w:t>
      </w:r>
    </w:p>
    <w:p w:rsidR="00A355CE" w:rsidRDefault="00A355CE" w:rsidP="00A355CE">
      <w:pPr>
        <w:pStyle w:val="Header3"/>
      </w:pPr>
    </w:p>
    <w:p w:rsidR="00A355CE" w:rsidRDefault="00A355CE" w:rsidP="00A355CE">
      <w:pPr>
        <w:pStyle w:val="NRCSBodyText"/>
      </w:pPr>
      <w:r w:rsidRPr="008A2BFD">
        <w:rPr>
          <w:i/>
        </w:rPr>
        <w:t>Landscaping and wildlife:</w:t>
      </w:r>
      <w:r>
        <w:t xml:space="preserve"> </w:t>
      </w:r>
    </w:p>
    <w:p w:rsidR="00474FE5" w:rsidRPr="009B1F51" w:rsidRDefault="00474FE5" w:rsidP="00474FE5">
      <w:pPr>
        <w:tabs>
          <w:tab w:val="left" w:pos="2430"/>
        </w:tabs>
        <w:jc w:val="left"/>
        <w:rPr>
          <w:sz w:val="20"/>
        </w:rPr>
      </w:pPr>
      <w:r>
        <w:rPr>
          <w:sz w:val="20"/>
        </w:rPr>
        <w:t xml:space="preserve">Purple Bergamot is an adaptable, easy to grow wildflower for moist, sunny to light shade locations.  It is a moderate spreader which will form a substantial colony.  It is a native and can be part of a good wildlife seed mixture where native grasses and wildflowers are seeded together.  </w:t>
      </w:r>
      <w:r w:rsidRPr="00D86C3F">
        <w:rPr>
          <w:sz w:val="20"/>
        </w:rPr>
        <w:t>The common name bee balm resulted from the attraction of bees by the fragrance.  Many kinds of</w:t>
      </w:r>
      <w:r>
        <w:rPr>
          <w:sz w:val="20"/>
        </w:rPr>
        <w:t xml:space="preserve"> b</w:t>
      </w:r>
      <w:r w:rsidRPr="00A3600B">
        <w:rPr>
          <w:sz w:val="20"/>
        </w:rPr>
        <w:t>ees, butter</w:t>
      </w:r>
      <w:r>
        <w:rPr>
          <w:sz w:val="20"/>
        </w:rPr>
        <w:t>flies (especially Fritillaries) and hummingbirds use the curved tubular flowers</w:t>
      </w:r>
      <w:r w:rsidRPr="00A3600B">
        <w:rPr>
          <w:sz w:val="20"/>
        </w:rPr>
        <w:t xml:space="preserve"> for nectar.</w:t>
      </w:r>
      <w:r>
        <w:rPr>
          <w:sz w:val="20"/>
        </w:rPr>
        <w:t xml:space="preserve">  The seeds are eaten by goldfinches and other seed eating birds.  It is deer resistant and ideal for </w:t>
      </w:r>
      <w:commentRangeStart w:id="0"/>
      <w:r>
        <w:rPr>
          <w:sz w:val="20"/>
        </w:rPr>
        <w:t>rain gardens</w:t>
      </w:r>
      <w:commentRangeEnd w:id="0"/>
      <w:r w:rsidR="00880A22">
        <w:rPr>
          <w:rStyle w:val="CommentReference"/>
        </w:rPr>
        <w:commentReference w:id="0"/>
      </w:r>
      <w:r>
        <w:rPr>
          <w:sz w:val="20"/>
        </w:rPr>
        <w:t xml:space="preserve"> and other plantings in moist areas (such as wood edges). </w:t>
      </w:r>
    </w:p>
    <w:p w:rsidR="00A355CE" w:rsidRDefault="00A355CE" w:rsidP="00A355CE">
      <w:pPr>
        <w:pStyle w:val="NRCSBodyText"/>
      </w:pPr>
    </w:p>
    <w:p w:rsidR="00A355CE" w:rsidRPr="00561A8A" w:rsidRDefault="00A355CE" w:rsidP="00A355CE">
      <w:pPr>
        <w:pStyle w:val="Heading4"/>
        <w:rPr>
          <w:b/>
          <w:bCs/>
          <w:i w:val="0"/>
          <w:iCs w:val="0"/>
        </w:rPr>
      </w:pPr>
      <w:r w:rsidRPr="00561A8A">
        <w:rPr>
          <w:b/>
          <w:bCs/>
          <w:i w:val="0"/>
          <w:iCs w:val="0"/>
        </w:rPr>
        <w:t>Status</w:t>
      </w:r>
    </w:p>
    <w:p w:rsidR="00A355CE" w:rsidRPr="003631C1" w:rsidRDefault="00A355CE" w:rsidP="00A355CE">
      <w:pPr>
        <w:pStyle w:val="Bodytext0"/>
        <w:rPr>
          <w:b/>
        </w:rPr>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474FE5" w:rsidRDefault="00474FE5" w:rsidP="00A355CE">
      <w:pPr>
        <w:pStyle w:val="Heading4"/>
        <w:rPr>
          <w:b/>
          <w:bCs/>
          <w:i w:val="0"/>
          <w:iCs w:val="0"/>
        </w:rPr>
      </w:pPr>
    </w:p>
    <w:p w:rsidR="00A355CE" w:rsidRPr="00561A8A" w:rsidRDefault="00A355CE" w:rsidP="00A355CE">
      <w:pPr>
        <w:pStyle w:val="Heading4"/>
        <w:rPr>
          <w:b/>
          <w:bCs/>
          <w:i w:val="0"/>
          <w:iCs w:val="0"/>
        </w:rPr>
      </w:pPr>
      <w:r w:rsidRPr="00561A8A">
        <w:rPr>
          <w:b/>
          <w:bCs/>
          <w:i w:val="0"/>
          <w:iCs w:val="0"/>
        </w:rPr>
        <w:t>Description and Adaptation</w:t>
      </w:r>
    </w:p>
    <w:p w:rsidR="00474FE5" w:rsidRDefault="00474FE5" w:rsidP="00474FE5">
      <w:pPr>
        <w:tabs>
          <w:tab w:val="left" w:pos="2430"/>
        </w:tabs>
        <w:jc w:val="left"/>
        <w:rPr>
          <w:sz w:val="20"/>
        </w:rPr>
      </w:pPr>
      <w:r>
        <w:rPr>
          <w:sz w:val="20"/>
        </w:rPr>
        <w:t>Purple Bergamot is perennial</w:t>
      </w:r>
      <w:del w:id="1" w:author="doug.goldman" w:date="2011-10-25T18:21:00Z">
        <w:r w:rsidDel="006A0112">
          <w:rPr>
            <w:sz w:val="20"/>
          </w:rPr>
          <w:delText>,</w:delText>
        </w:r>
      </w:del>
      <w:r>
        <w:rPr>
          <w:sz w:val="20"/>
        </w:rPr>
        <w:t xml:space="preserve"> wildflower that grows 2 – 3 feet tall.  It is a member of the mint family, and </w:t>
      </w:r>
      <w:del w:id="2" w:author="doug.goldman" w:date="2011-10-25T18:22:00Z">
        <w:r w:rsidDel="006A0112">
          <w:rPr>
            <w:sz w:val="20"/>
          </w:rPr>
          <w:delText xml:space="preserve">so </w:delText>
        </w:r>
      </w:del>
      <w:r>
        <w:rPr>
          <w:sz w:val="20"/>
        </w:rPr>
        <w:t xml:space="preserve">has square stems.  The leaves have a strong mint fragrance when crushed.  Its leaves are oblong and pointed (lanceolate) and placed opposite one another on the stems, and the stems are topped by a cluster of reddish purple tubular flowers that bloom in summer.  The small leaves at the base of each flower (bracts) are also purple or purplish.  Purple Bergamot spreads through rhizomes (horizontal underground stems that produce new plants).  Purple Bergamot can be found growing in </w:t>
      </w:r>
      <w:r w:rsidRPr="004C2453">
        <w:rPr>
          <w:sz w:val="20"/>
        </w:rPr>
        <w:t>swampy thickets</w:t>
      </w:r>
      <w:r>
        <w:rPr>
          <w:sz w:val="20"/>
        </w:rPr>
        <w:t xml:space="preserve">, stream beds and ditches.  </w:t>
      </w:r>
    </w:p>
    <w:p w:rsidR="00A355CE" w:rsidRDefault="00A355CE" w:rsidP="00A355CE">
      <w:pPr>
        <w:tabs>
          <w:tab w:val="left" w:pos="2430"/>
        </w:tabs>
        <w:jc w:val="left"/>
        <w:rPr>
          <w:sz w:val="20"/>
        </w:rPr>
      </w:pPr>
      <w:r>
        <w:rPr>
          <w:sz w:val="20"/>
        </w:rPr>
        <w:t xml:space="preserve">  </w:t>
      </w:r>
    </w:p>
    <w:p w:rsidR="00A355CE" w:rsidRDefault="00A355CE" w:rsidP="00A355CE">
      <w:pPr>
        <w:tabs>
          <w:tab w:val="left" w:pos="2430"/>
        </w:tabs>
        <w:jc w:val="left"/>
      </w:pPr>
      <w:r>
        <w:rPr>
          <w:noProof/>
          <w:sz w:val="20"/>
        </w:rPr>
        <w:drawing>
          <wp:inline distT="0" distB="0" distL="0" distR="0">
            <wp:extent cx="2743200" cy="2276475"/>
            <wp:effectExtent l="19050" t="0" r="0" b="0"/>
            <wp:docPr id="25" name="Picture 25" descr="Image of the native range of purple bergamot in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of the native range of purple bergamot in the United States. "/>
                    <pic:cNvPicPr>
                      <a:picLocks noChangeAspect="1" noChangeArrowheads="1"/>
                    </pic:cNvPicPr>
                  </pic:nvPicPr>
                  <pic:blipFill>
                    <a:blip r:embed="rId11" cstate="print"/>
                    <a:srcRect/>
                    <a:stretch>
                      <a:fillRect/>
                    </a:stretch>
                  </pic:blipFill>
                  <pic:spPr bwMode="auto">
                    <a:xfrm>
                      <a:off x="0" y="0"/>
                      <a:ext cx="2743200" cy="2276475"/>
                    </a:xfrm>
                    <a:prstGeom prst="rect">
                      <a:avLst/>
                    </a:prstGeom>
                    <a:noFill/>
                    <a:ln w="9525">
                      <a:noFill/>
                      <a:miter lim="800000"/>
                      <a:headEnd/>
                      <a:tailEnd/>
                    </a:ln>
                  </pic:spPr>
                </pic:pic>
              </a:graphicData>
            </a:graphic>
          </wp:inline>
        </w:drawing>
      </w:r>
    </w:p>
    <w:p w:rsidR="00A355CE" w:rsidRPr="00A36C3A" w:rsidRDefault="00A355CE" w:rsidP="00A355CE">
      <w:pPr>
        <w:jc w:val="left"/>
        <w:rPr>
          <w:szCs w:val="24"/>
        </w:rPr>
      </w:pPr>
      <w:r w:rsidRPr="002A051F">
        <w:rPr>
          <w:sz w:val="16"/>
          <w:szCs w:val="16"/>
        </w:rPr>
        <w:t>Purple Bergamot distribution from USDA-NRCS PLANTS Database</w:t>
      </w:r>
      <w:r w:rsidRPr="00553D8B">
        <w:rPr>
          <w:sz w:val="15"/>
          <w:szCs w:val="15"/>
        </w:rPr>
        <w:t>.</w:t>
      </w:r>
    </w:p>
    <w:p w:rsidR="00A355CE" w:rsidRPr="003C5000" w:rsidRDefault="00A355CE" w:rsidP="00A355CE">
      <w:pPr>
        <w:jc w:val="left"/>
      </w:pPr>
    </w:p>
    <w:p w:rsidR="00A355CE" w:rsidRDefault="00A355CE" w:rsidP="00A355CE">
      <w:pPr>
        <w:pStyle w:val="NRCSBodyText"/>
      </w:pPr>
      <w:r w:rsidRPr="00C430F6">
        <w:t xml:space="preserve">For </w:t>
      </w:r>
      <w:r>
        <w:t>updated</w:t>
      </w:r>
      <w:r w:rsidRPr="00C430F6">
        <w:t xml:space="preserve"> distribution, please consult the Plant Profile page</w:t>
      </w:r>
      <w:r w:rsidRPr="001D1848">
        <w:t xml:space="preserve"> for this species on the PLANTS Web site.</w:t>
      </w:r>
    </w:p>
    <w:p w:rsidR="00A355CE" w:rsidRDefault="00A355CE" w:rsidP="00A355CE">
      <w:pPr>
        <w:pStyle w:val="NRCSBodyText"/>
      </w:pPr>
    </w:p>
    <w:p w:rsidR="00A355CE" w:rsidRPr="00561A8A" w:rsidRDefault="00A355CE" w:rsidP="00A355CE">
      <w:pPr>
        <w:pStyle w:val="Heading4"/>
        <w:rPr>
          <w:b/>
          <w:bCs/>
          <w:i w:val="0"/>
          <w:iCs w:val="0"/>
        </w:rPr>
      </w:pPr>
      <w:r w:rsidRPr="00561A8A">
        <w:rPr>
          <w:b/>
          <w:bCs/>
          <w:i w:val="0"/>
          <w:iCs w:val="0"/>
        </w:rPr>
        <w:t>Establishment</w:t>
      </w:r>
    </w:p>
    <w:p w:rsidR="00474FE5" w:rsidRDefault="00474FE5" w:rsidP="00474FE5">
      <w:pPr>
        <w:pStyle w:val="PlainText"/>
        <w:tabs>
          <w:tab w:val="left" w:pos="423"/>
        </w:tabs>
        <w:rPr>
          <w:rFonts w:ascii="Times New Roman" w:hAnsi="Times New Roman"/>
        </w:rPr>
      </w:pPr>
      <w:r w:rsidRPr="00A862CF">
        <w:rPr>
          <w:rFonts w:ascii="Times New Roman" w:hAnsi="Times New Roman"/>
          <w:i/>
        </w:rPr>
        <w:t>General</w:t>
      </w:r>
      <w:r w:rsidRPr="00A862CF">
        <w:rPr>
          <w:rFonts w:ascii="Times New Roman" w:hAnsi="Times New Roman"/>
        </w:rPr>
        <w:t xml:space="preserve">: </w:t>
      </w:r>
      <w:r>
        <w:rPr>
          <w:rFonts w:ascii="Times New Roman" w:hAnsi="Times New Roman"/>
        </w:rPr>
        <w:t>Purple Bergamot can be started by seeds, softwood cuttings or by dividing the clumps in the spring.  Collect seed heads in fall</w:t>
      </w:r>
      <w:r w:rsidRPr="00A862CF">
        <w:rPr>
          <w:rFonts w:ascii="Times New Roman" w:hAnsi="Times New Roman"/>
        </w:rPr>
        <w:t xml:space="preserve"> and spread them over a clean, dry surface indoors to</w:t>
      </w:r>
      <w:r>
        <w:rPr>
          <w:rFonts w:ascii="Times New Roman" w:hAnsi="Times New Roman"/>
        </w:rPr>
        <w:t xml:space="preserve"> </w:t>
      </w:r>
      <w:r w:rsidRPr="00A862CF">
        <w:rPr>
          <w:rFonts w:ascii="Times New Roman" w:hAnsi="Times New Roman"/>
        </w:rPr>
        <w:t>dry for several days.  Then</w:t>
      </w:r>
      <w:r>
        <w:rPr>
          <w:rFonts w:ascii="Times New Roman" w:hAnsi="Times New Roman"/>
        </w:rPr>
        <w:t xml:space="preserve"> </w:t>
      </w:r>
      <w:r w:rsidRPr="00A862CF">
        <w:rPr>
          <w:rFonts w:ascii="Times New Roman" w:hAnsi="Times New Roman"/>
        </w:rPr>
        <w:t>place the seed heads in a paper bag and shake</w:t>
      </w:r>
      <w:r>
        <w:rPr>
          <w:rFonts w:ascii="Times New Roman" w:hAnsi="Times New Roman"/>
        </w:rPr>
        <w:t xml:space="preserve"> them</w:t>
      </w:r>
      <w:r w:rsidRPr="00A862CF">
        <w:rPr>
          <w:rFonts w:ascii="Times New Roman" w:hAnsi="Times New Roman"/>
        </w:rPr>
        <w:t xml:space="preserve">.  </w:t>
      </w:r>
      <w:r>
        <w:rPr>
          <w:rFonts w:ascii="Times New Roman" w:hAnsi="Times New Roman"/>
        </w:rPr>
        <w:t>The</w:t>
      </w:r>
      <w:r w:rsidRPr="00A862CF">
        <w:rPr>
          <w:rFonts w:ascii="Times New Roman" w:hAnsi="Times New Roman"/>
        </w:rPr>
        <w:t xml:space="preserve"> seeds will fall</w:t>
      </w:r>
      <w:r>
        <w:rPr>
          <w:rFonts w:ascii="Times New Roman" w:hAnsi="Times New Roman"/>
        </w:rPr>
        <w:t xml:space="preserve"> out of the seed heads and</w:t>
      </w:r>
      <w:r w:rsidRPr="00A862CF">
        <w:rPr>
          <w:rFonts w:ascii="Times New Roman" w:hAnsi="Times New Roman"/>
        </w:rPr>
        <w:t xml:space="preserve"> into the bag.  </w:t>
      </w:r>
      <w:del w:id="3" w:author="doug.goldman" w:date="2011-10-25T18:23:00Z">
        <w:r w:rsidRPr="00A862CF" w:rsidDel="00C04A43">
          <w:rPr>
            <w:rFonts w:ascii="Times New Roman" w:hAnsi="Times New Roman"/>
          </w:rPr>
          <w:delText>Next</w:delText>
        </w:r>
        <w:r w:rsidDel="00C04A43">
          <w:rPr>
            <w:rFonts w:ascii="Times New Roman" w:hAnsi="Times New Roman"/>
          </w:rPr>
          <w:delText>,</w:delText>
        </w:r>
      </w:del>
      <w:ins w:id="4" w:author="doug.goldman" w:date="2011-10-25T18:23:00Z">
        <w:r w:rsidR="00C04A43">
          <w:rPr>
            <w:rFonts w:ascii="Times New Roman" w:hAnsi="Times New Roman"/>
          </w:rPr>
          <w:t>Then</w:t>
        </w:r>
      </w:ins>
      <w:r w:rsidRPr="00A862CF">
        <w:rPr>
          <w:rFonts w:ascii="Times New Roman" w:hAnsi="Times New Roman"/>
        </w:rPr>
        <w:t xml:space="preserve"> run the seeds and associated chaff through a sieve.  Store the seeds in a dry sealed and labeled container or </w:t>
      </w:r>
      <w:r>
        <w:rPr>
          <w:rFonts w:ascii="Times New Roman" w:hAnsi="Times New Roman"/>
        </w:rPr>
        <w:t>reseal able storage</w:t>
      </w:r>
      <w:r w:rsidRPr="00A862CF">
        <w:rPr>
          <w:rFonts w:ascii="Times New Roman" w:hAnsi="Times New Roman"/>
        </w:rPr>
        <w:t xml:space="preserve"> bag with wet sand or peat moss </w:t>
      </w:r>
      <w:r>
        <w:rPr>
          <w:rFonts w:ascii="Times New Roman" w:hAnsi="Times New Roman"/>
        </w:rPr>
        <w:t>at 38 -</w:t>
      </w:r>
      <w:r w:rsidRPr="00A862CF">
        <w:rPr>
          <w:rFonts w:ascii="Times New Roman" w:hAnsi="Times New Roman"/>
        </w:rPr>
        <w:t xml:space="preserve"> 40 degrees F for </w:t>
      </w:r>
      <w:r>
        <w:rPr>
          <w:rFonts w:ascii="Times New Roman" w:hAnsi="Times New Roman"/>
        </w:rPr>
        <w:t>3</w:t>
      </w:r>
      <w:r w:rsidRPr="00A862CF">
        <w:rPr>
          <w:rFonts w:ascii="Times New Roman" w:hAnsi="Times New Roman"/>
        </w:rPr>
        <w:t xml:space="preserve"> months. </w:t>
      </w:r>
    </w:p>
    <w:p w:rsidR="00474FE5" w:rsidRPr="00A862CF" w:rsidRDefault="00474FE5" w:rsidP="00474FE5">
      <w:pPr>
        <w:pStyle w:val="PlainText"/>
        <w:tabs>
          <w:tab w:val="left" w:pos="423"/>
        </w:tabs>
        <w:rPr>
          <w:rFonts w:ascii="Times New Roman" w:hAnsi="Times New Roman"/>
        </w:rPr>
      </w:pPr>
    </w:p>
    <w:p w:rsidR="00474FE5" w:rsidRPr="00A862CF" w:rsidRDefault="00474FE5" w:rsidP="00474FE5">
      <w:pPr>
        <w:pStyle w:val="PlainText"/>
        <w:tabs>
          <w:tab w:val="left" w:pos="423"/>
        </w:tabs>
        <w:rPr>
          <w:rFonts w:ascii="Times New Roman" w:hAnsi="Times New Roman"/>
        </w:rPr>
      </w:pPr>
      <w:r w:rsidRPr="00A862CF">
        <w:rPr>
          <w:rFonts w:ascii="Times New Roman" w:hAnsi="Times New Roman"/>
          <w:i/>
        </w:rPr>
        <w:t>Propagation by seeds</w:t>
      </w:r>
      <w:r w:rsidRPr="00A862CF">
        <w:rPr>
          <w:rFonts w:ascii="Times New Roman" w:hAnsi="Times New Roman"/>
        </w:rPr>
        <w:t xml:space="preserve">: </w:t>
      </w:r>
      <w:r>
        <w:rPr>
          <w:rFonts w:ascii="Times New Roman" w:hAnsi="Times New Roman"/>
        </w:rPr>
        <w:t>Seeds sown</w:t>
      </w:r>
      <w:r w:rsidRPr="00A862CF">
        <w:rPr>
          <w:rFonts w:ascii="Times New Roman" w:hAnsi="Times New Roman"/>
        </w:rPr>
        <w:t xml:space="preserve"> in flats during January and stored in a greenhouse are expected to germinate in </w:t>
      </w:r>
      <w:r>
        <w:rPr>
          <w:rFonts w:ascii="Times New Roman" w:hAnsi="Times New Roman"/>
        </w:rPr>
        <w:t>1</w:t>
      </w:r>
      <w:r w:rsidRPr="00A862CF">
        <w:rPr>
          <w:rFonts w:ascii="Times New Roman" w:hAnsi="Times New Roman"/>
        </w:rPr>
        <w:t xml:space="preserve"> to </w:t>
      </w:r>
      <w:r>
        <w:rPr>
          <w:rFonts w:ascii="Times New Roman" w:hAnsi="Times New Roman"/>
        </w:rPr>
        <w:t>2</w:t>
      </w:r>
      <w:r w:rsidRPr="00A862CF">
        <w:rPr>
          <w:rFonts w:ascii="Times New Roman" w:hAnsi="Times New Roman"/>
        </w:rPr>
        <w:t xml:space="preserve"> weeks.  The soil mix can be </w:t>
      </w:r>
      <w:r>
        <w:rPr>
          <w:rFonts w:ascii="Times New Roman" w:hAnsi="Times New Roman"/>
        </w:rPr>
        <w:t>1/3</w:t>
      </w:r>
      <w:r w:rsidRPr="00A862CF">
        <w:rPr>
          <w:rFonts w:ascii="Times New Roman" w:hAnsi="Times New Roman"/>
        </w:rPr>
        <w:t xml:space="preserve"> sand and </w:t>
      </w:r>
      <w:r>
        <w:rPr>
          <w:rFonts w:ascii="Times New Roman" w:hAnsi="Times New Roman"/>
        </w:rPr>
        <w:t>2/3</w:t>
      </w:r>
      <w:r w:rsidRPr="00A862CF">
        <w:rPr>
          <w:rFonts w:ascii="Times New Roman" w:hAnsi="Times New Roman"/>
        </w:rPr>
        <w:t xml:space="preserve"> commercial plug mix.  Apply a starter fertilizer solution </w:t>
      </w:r>
      <w:r w:rsidRPr="00A862CF">
        <w:rPr>
          <w:rFonts w:ascii="Times New Roman" w:hAnsi="Times New Roman"/>
        </w:rPr>
        <w:lastRenderedPageBreak/>
        <w:t>for the seedlings.  Water flats when the soil surface is dry to the touch.  Keep the seedlings in the flats for 6</w:t>
      </w:r>
      <w:r>
        <w:rPr>
          <w:rFonts w:ascii="Times New Roman" w:hAnsi="Times New Roman"/>
        </w:rPr>
        <w:t xml:space="preserve"> </w:t>
      </w:r>
      <w:r w:rsidRPr="00A862CF">
        <w:rPr>
          <w:rFonts w:ascii="Times New Roman" w:hAnsi="Times New Roman"/>
        </w:rPr>
        <w:t>-</w:t>
      </w:r>
      <w:r>
        <w:rPr>
          <w:rFonts w:ascii="Times New Roman" w:hAnsi="Times New Roman"/>
        </w:rPr>
        <w:t xml:space="preserve"> </w:t>
      </w:r>
      <w:r w:rsidRPr="00A862CF">
        <w:rPr>
          <w:rFonts w:ascii="Times New Roman" w:hAnsi="Times New Roman"/>
        </w:rPr>
        <w:t xml:space="preserve">7 weeks and then transplant them to 3-inch pots.  Pinch off the tops of the plants several times during the growing season to encourage branching and </w:t>
      </w:r>
      <w:r>
        <w:rPr>
          <w:rFonts w:ascii="Times New Roman" w:hAnsi="Times New Roman"/>
        </w:rPr>
        <w:t xml:space="preserve">a </w:t>
      </w:r>
      <w:r w:rsidRPr="00A862CF">
        <w:rPr>
          <w:rFonts w:ascii="Times New Roman" w:hAnsi="Times New Roman"/>
        </w:rPr>
        <w:t>bushier grow habit.  Apply an all-purpose fertilizer for the transplants</w:t>
      </w:r>
      <w:r>
        <w:rPr>
          <w:rFonts w:ascii="Times New Roman" w:hAnsi="Times New Roman"/>
        </w:rPr>
        <w:t xml:space="preserve"> on a weekly basis</w:t>
      </w:r>
      <w:r w:rsidRPr="00A862CF">
        <w:rPr>
          <w:rFonts w:ascii="Times New Roman" w:hAnsi="Times New Roman"/>
        </w:rPr>
        <w:t>.  When the roots fill the container (about 2 months)</w:t>
      </w:r>
      <w:r>
        <w:rPr>
          <w:rFonts w:ascii="Times New Roman" w:hAnsi="Times New Roman"/>
        </w:rPr>
        <w:t>,</w:t>
      </w:r>
      <w:r w:rsidRPr="00A862CF">
        <w:rPr>
          <w:rFonts w:ascii="Times New Roman" w:hAnsi="Times New Roman"/>
        </w:rPr>
        <w:t xml:space="preserve"> they are ready for out</w:t>
      </w:r>
      <w:r>
        <w:rPr>
          <w:rFonts w:ascii="Times New Roman" w:hAnsi="Times New Roman"/>
        </w:rPr>
        <w:t xml:space="preserve"> </w:t>
      </w:r>
      <w:r w:rsidRPr="00A862CF">
        <w:rPr>
          <w:rFonts w:ascii="Times New Roman" w:hAnsi="Times New Roman"/>
        </w:rPr>
        <w:t xml:space="preserve">planting in the garden.  </w:t>
      </w:r>
    </w:p>
    <w:p w:rsidR="00474FE5" w:rsidRPr="00A862CF" w:rsidRDefault="00474FE5" w:rsidP="00474FE5">
      <w:pPr>
        <w:pStyle w:val="PlainText"/>
        <w:tabs>
          <w:tab w:val="left" w:pos="423"/>
        </w:tabs>
        <w:rPr>
          <w:rFonts w:ascii="Times New Roman" w:hAnsi="Times New Roman"/>
        </w:rPr>
      </w:pPr>
    </w:p>
    <w:p w:rsidR="00474FE5" w:rsidRPr="00A862CF" w:rsidRDefault="00474FE5" w:rsidP="00474FE5">
      <w:pPr>
        <w:pStyle w:val="PlainText"/>
        <w:tabs>
          <w:tab w:val="left" w:pos="423"/>
        </w:tabs>
        <w:rPr>
          <w:rFonts w:ascii="Times New Roman" w:hAnsi="Times New Roman"/>
        </w:rPr>
      </w:pPr>
      <w:r>
        <w:rPr>
          <w:rFonts w:ascii="Times New Roman" w:hAnsi="Times New Roman"/>
        </w:rPr>
        <w:t>S</w:t>
      </w:r>
      <w:r w:rsidRPr="00A862CF">
        <w:rPr>
          <w:rFonts w:ascii="Times New Roman" w:hAnsi="Times New Roman"/>
        </w:rPr>
        <w:t xml:space="preserve">eedlings </w:t>
      </w:r>
      <w:r>
        <w:rPr>
          <w:rFonts w:ascii="Times New Roman" w:hAnsi="Times New Roman"/>
        </w:rPr>
        <w:t xml:space="preserve">should be planted into a </w:t>
      </w:r>
      <w:r w:rsidRPr="00A862CF">
        <w:rPr>
          <w:rFonts w:ascii="Times New Roman" w:hAnsi="Times New Roman"/>
        </w:rPr>
        <w:t>sunny, weed-free</w:t>
      </w:r>
      <w:r>
        <w:rPr>
          <w:rFonts w:ascii="Times New Roman" w:hAnsi="Times New Roman"/>
        </w:rPr>
        <w:t>, well-drained soil about</w:t>
      </w:r>
      <w:r w:rsidRPr="00A862CF">
        <w:rPr>
          <w:rFonts w:ascii="Times New Roman" w:hAnsi="Times New Roman"/>
        </w:rPr>
        <w:t xml:space="preserve"> </w:t>
      </w:r>
      <w:r>
        <w:rPr>
          <w:rFonts w:ascii="Times New Roman" w:hAnsi="Times New Roman"/>
        </w:rPr>
        <w:t>1.5 to 2 feet apart.  Water weekly during droughty conditions for the first 2 seasons</w:t>
      </w:r>
      <w:r w:rsidRPr="00A862CF">
        <w:rPr>
          <w:rFonts w:ascii="Times New Roman" w:hAnsi="Times New Roman"/>
        </w:rPr>
        <w:t>.</w:t>
      </w:r>
    </w:p>
    <w:p w:rsidR="00474FE5" w:rsidRPr="00A862CF" w:rsidRDefault="00474FE5" w:rsidP="00474FE5">
      <w:pPr>
        <w:pStyle w:val="PlainText"/>
        <w:tabs>
          <w:tab w:val="left" w:pos="423"/>
        </w:tabs>
        <w:rPr>
          <w:rFonts w:ascii="Times New Roman" w:hAnsi="Times New Roman"/>
        </w:rPr>
      </w:pPr>
    </w:p>
    <w:p w:rsidR="00474FE5" w:rsidRPr="00A862CF" w:rsidRDefault="00474FE5" w:rsidP="00474FE5">
      <w:pPr>
        <w:pStyle w:val="PlainText"/>
        <w:tabs>
          <w:tab w:val="left" w:pos="423"/>
        </w:tabs>
        <w:rPr>
          <w:rFonts w:ascii="Times New Roman" w:hAnsi="Times New Roman"/>
        </w:rPr>
      </w:pPr>
      <w:r w:rsidRPr="00A862CF">
        <w:rPr>
          <w:rFonts w:ascii="Times New Roman" w:hAnsi="Times New Roman"/>
        </w:rPr>
        <w:t>Seeds can also be broadcast on a weed-free surface from January to mid-May in sunny locations.  Once the seeds germinate</w:t>
      </w:r>
      <w:r>
        <w:rPr>
          <w:rFonts w:ascii="Times New Roman" w:hAnsi="Times New Roman"/>
        </w:rPr>
        <w:t>,</w:t>
      </w:r>
      <w:r w:rsidRPr="00A862CF">
        <w:rPr>
          <w:rFonts w:ascii="Times New Roman" w:hAnsi="Times New Roman"/>
        </w:rPr>
        <w:t xml:space="preserve"> seedlings should be watered during extended dry period</w:t>
      </w:r>
      <w:r>
        <w:rPr>
          <w:rFonts w:ascii="Times New Roman" w:hAnsi="Times New Roman"/>
        </w:rPr>
        <w:t>s</w:t>
      </w:r>
      <w:r w:rsidRPr="00A862CF">
        <w:rPr>
          <w:rFonts w:ascii="Times New Roman" w:hAnsi="Times New Roman"/>
        </w:rPr>
        <w:t xml:space="preserve">.  </w:t>
      </w:r>
      <w:r>
        <w:rPr>
          <w:rFonts w:ascii="Times New Roman" w:hAnsi="Times New Roman"/>
        </w:rPr>
        <w:t>If weeds are a problem d</w:t>
      </w:r>
      <w:r w:rsidRPr="00A862CF">
        <w:rPr>
          <w:rFonts w:ascii="Times New Roman" w:hAnsi="Times New Roman"/>
        </w:rPr>
        <w:t>uring the first summer of growth</w:t>
      </w:r>
      <w:r>
        <w:rPr>
          <w:rFonts w:ascii="Times New Roman" w:hAnsi="Times New Roman"/>
        </w:rPr>
        <w:t>,</w:t>
      </w:r>
      <w:r w:rsidRPr="00A862CF">
        <w:rPr>
          <w:rFonts w:ascii="Times New Roman" w:hAnsi="Times New Roman"/>
        </w:rPr>
        <w:t xml:space="preserve"> mow the area 3 to 5 times to </w:t>
      </w:r>
      <w:r>
        <w:rPr>
          <w:rFonts w:ascii="Times New Roman" w:hAnsi="Times New Roman"/>
        </w:rPr>
        <w:t>a height of 4</w:t>
      </w:r>
      <w:r w:rsidRPr="00A862CF">
        <w:rPr>
          <w:rFonts w:ascii="Times New Roman" w:hAnsi="Times New Roman"/>
        </w:rPr>
        <w:t xml:space="preserve"> and </w:t>
      </w:r>
      <w:r>
        <w:rPr>
          <w:rFonts w:ascii="Times New Roman" w:hAnsi="Times New Roman"/>
        </w:rPr>
        <w:t>8</w:t>
      </w:r>
      <w:r w:rsidRPr="00A862CF">
        <w:rPr>
          <w:rFonts w:ascii="Times New Roman" w:hAnsi="Times New Roman"/>
        </w:rPr>
        <w:t xml:space="preserve"> inches</w:t>
      </w:r>
      <w:r>
        <w:rPr>
          <w:rFonts w:ascii="Times New Roman" w:hAnsi="Times New Roman"/>
        </w:rPr>
        <w:t xml:space="preserve"> to reduce</w:t>
      </w:r>
      <w:r w:rsidRPr="00A862CF">
        <w:rPr>
          <w:rFonts w:ascii="Times New Roman" w:hAnsi="Times New Roman"/>
        </w:rPr>
        <w:t xml:space="preserve"> weed</w:t>
      </w:r>
      <w:r>
        <w:rPr>
          <w:rFonts w:ascii="Times New Roman" w:hAnsi="Times New Roman"/>
        </w:rPr>
        <w:t xml:space="preserve"> competition</w:t>
      </w:r>
      <w:r w:rsidRPr="00A862CF">
        <w:rPr>
          <w:rFonts w:ascii="Times New Roman" w:hAnsi="Times New Roman"/>
        </w:rPr>
        <w:t>.</w:t>
      </w:r>
    </w:p>
    <w:p w:rsidR="00474FE5" w:rsidRPr="00A862CF" w:rsidRDefault="00474FE5" w:rsidP="00474FE5">
      <w:pPr>
        <w:pStyle w:val="PlainText"/>
        <w:tabs>
          <w:tab w:val="left" w:pos="423"/>
        </w:tabs>
        <w:rPr>
          <w:rFonts w:ascii="Times New Roman" w:hAnsi="Times New Roman"/>
        </w:rPr>
      </w:pPr>
    </w:p>
    <w:p w:rsidR="00474FE5" w:rsidRPr="00A862CF" w:rsidRDefault="00474FE5" w:rsidP="00474FE5">
      <w:pPr>
        <w:pStyle w:val="PlainText"/>
        <w:tabs>
          <w:tab w:val="left" w:pos="423"/>
        </w:tabs>
        <w:rPr>
          <w:rFonts w:ascii="Times New Roman" w:hAnsi="Times New Roman"/>
        </w:rPr>
      </w:pPr>
      <w:r w:rsidRPr="00A862CF">
        <w:rPr>
          <w:rFonts w:ascii="Times New Roman" w:hAnsi="Times New Roman"/>
          <w:i/>
        </w:rPr>
        <w:t>Propagation by cuttings</w:t>
      </w:r>
      <w:r w:rsidRPr="00A862CF">
        <w:rPr>
          <w:rFonts w:ascii="Times New Roman" w:hAnsi="Times New Roman"/>
        </w:rPr>
        <w:t>: Take 3</w:t>
      </w:r>
      <w:r>
        <w:rPr>
          <w:rFonts w:ascii="Times New Roman" w:hAnsi="Times New Roman"/>
        </w:rPr>
        <w:t xml:space="preserve">- to 4-inch long </w:t>
      </w:r>
      <w:r w:rsidRPr="00A862CF">
        <w:rPr>
          <w:rFonts w:ascii="Times New Roman" w:hAnsi="Times New Roman"/>
        </w:rPr>
        <w:t xml:space="preserve">stem tip cuttings </w:t>
      </w:r>
      <w:r>
        <w:rPr>
          <w:rFonts w:ascii="Times New Roman" w:hAnsi="Times New Roman"/>
        </w:rPr>
        <w:t>at</w:t>
      </w:r>
      <w:r w:rsidRPr="00A862CF">
        <w:rPr>
          <w:rFonts w:ascii="Times New Roman" w:hAnsi="Times New Roman"/>
        </w:rPr>
        <w:t xml:space="preserve"> any time from May to August.  Remove the lower leaves and all flower or seed heads and insert th</w:t>
      </w:r>
      <w:r>
        <w:rPr>
          <w:rFonts w:ascii="Times New Roman" w:hAnsi="Times New Roman"/>
        </w:rPr>
        <w:t xml:space="preserve">e stems into a sand and perlite </w:t>
      </w:r>
      <w:r w:rsidRPr="00A862CF">
        <w:rPr>
          <w:rFonts w:ascii="Times New Roman" w:hAnsi="Times New Roman"/>
        </w:rPr>
        <w:t xml:space="preserve">rooting medium.  Bury each cutting up to the first node.  Place the cuttings in an enclosed area and mist them several times a day.  In 4 to 5 weeks the cuttings should be well rooted and can be transplanted to pots.  </w:t>
      </w:r>
      <w:r>
        <w:rPr>
          <w:rFonts w:ascii="Times New Roman" w:hAnsi="Times New Roman"/>
        </w:rPr>
        <w:t>Trans</w:t>
      </w:r>
      <w:r w:rsidRPr="00A862CF">
        <w:rPr>
          <w:rFonts w:ascii="Times New Roman" w:hAnsi="Times New Roman"/>
        </w:rPr>
        <w:t xml:space="preserve">plant </w:t>
      </w:r>
      <w:r>
        <w:rPr>
          <w:rFonts w:ascii="Times New Roman" w:hAnsi="Times New Roman"/>
        </w:rPr>
        <w:t>to</w:t>
      </w:r>
      <w:r w:rsidRPr="00A862CF">
        <w:rPr>
          <w:rFonts w:ascii="Times New Roman" w:hAnsi="Times New Roman"/>
        </w:rPr>
        <w:t xml:space="preserve"> the garden in the early autumn.</w:t>
      </w:r>
    </w:p>
    <w:p w:rsidR="00A355CE" w:rsidRPr="003631C1" w:rsidRDefault="00A355CE" w:rsidP="00A355CE">
      <w:pPr>
        <w:tabs>
          <w:tab w:val="left" w:pos="2430"/>
        </w:tabs>
        <w:jc w:val="left"/>
        <w:rPr>
          <w:sz w:val="20"/>
        </w:rPr>
      </w:pPr>
    </w:p>
    <w:p w:rsidR="00A355CE" w:rsidRPr="00561A8A" w:rsidRDefault="00A355CE" w:rsidP="00A355CE">
      <w:pPr>
        <w:pStyle w:val="Heading4"/>
        <w:rPr>
          <w:b/>
          <w:bCs/>
          <w:i w:val="0"/>
          <w:iCs w:val="0"/>
        </w:rPr>
      </w:pPr>
      <w:r w:rsidRPr="00561A8A">
        <w:rPr>
          <w:b/>
          <w:bCs/>
          <w:i w:val="0"/>
          <w:iCs w:val="0"/>
        </w:rPr>
        <w:t>Management</w:t>
      </w:r>
    </w:p>
    <w:p w:rsidR="00474FE5" w:rsidRDefault="00474FE5" w:rsidP="00474FE5">
      <w:pPr>
        <w:tabs>
          <w:tab w:val="left" w:pos="2430"/>
        </w:tabs>
        <w:jc w:val="both"/>
        <w:rPr>
          <w:sz w:val="20"/>
        </w:rPr>
      </w:pPr>
      <w:r>
        <w:rPr>
          <w:sz w:val="20"/>
        </w:rPr>
        <w:t xml:space="preserve">Purple Bergamot </w:t>
      </w:r>
      <w:r w:rsidRPr="009C3151">
        <w:rPr>
          <w:sz w:val="20"/>
        </w:rPr>
        <w:t xml:space="preserve">prefers damp, acidic soil.  Once established, </w:t>
      </w:r>
      <w:r>
        <w:rPr>
          <w:sz w:val="20"/>
        </w:rPr>
        <w:t xml:space="preserve">Purple Bergamot </w:t>
      </w:r>
      <w:r w:rsidRPr="009C3151">
        <w:rPr>
          <w:sz w:val="20"/>
        </w:rPr>
        <w:t xml:space="preserve">still benefits from extra watering during dry summers.    </w:t>
      </w:r>
      <w:r>
        <w:rPr>
          <w:sz w:val="20"/>
        </w:rPr>
        <w:t>Mowing in spring after woody plants leaf out will</w:t>
      </w:r>
      <w:r w:rsidRPr="009C3151">
        <w:rPr>
          <w:sz w:val="20"/>
        </w:rPr>
        <w:t xml:space="preserve"> </w:t>
      </w:r>
      <w:r>
        <w:rPr>
          <w:sz w:val="20"/>
        </w:rPr>
        <w:t>reduce</w:t>
      </w:r>
      <w:r w:rsidRPr="009C3151">
        <w:rPr>
          <w:sz w:val="20"/>
        </w:rPr>
        <w:t xml:space="preserve"> woody plant </w:t>
      </w:r>
      <w:r>
        <w:rPr>
          <w:sz w:val="20"/>
        </w:rPr>
        <w:t>encroachment.  Delaying mowing until spring will also leave seed heads standing for seed eating birds and other wildlife.  In a garden plants will spread quickly through rhizomes; plants may be divided every three years.</w:t>
      </w:r>
    </w:p>
    <w:p w:rsidR="00A355CE" w:rsidRPr="003631C1" w:rsidRDefault="00A355CE" w:rsidP="00A355CE">
      <w:pPr>
        <w:tabs>
          <w:tab w:val="left" w:pos="2430"/>
        </w:tabs>
        <w:jc w:val="both"/>
        <w:rPr>
          <w:sz w:val="20"/>
        </w:rPr>
      </w:pPr>
    </w:p>
    <w:p w:rsidR="00A355CE" w:rsidRPr="00561A8A" w:rsidRDefault="00A355CE" w:rsidP="00A355CE">
      <w:pPr>
        <w:pStyle w:val="Heading4"/>
        <w:rPr>
          <w:b/>
          <w:bCs/>
          <w:i w:val="0"/>
          <w:iCs w:val="0"/>
        </w:rPr>
      </w:pPr>
      <w:r w:rsidRPr="00561A8A">
        <w:rPr>
          <w:b/>
          <w:bCs/>
          <w:i w:val="0"/>
          <w:iCs w:val="0"/>
        </w:rPr>
        <w:t>Pests and Potential Problems</w:t>
      </w:r>
    </w:p>
    <w:p w:rsidR="00A355CE" w:rsidRDefault="00474FE5" w:rsidP="00A355CE">
      <w:pPr>
        <w:pStyle w:val="Bodytext0"/>
      </w:pPr>
      <w:r>
        <w:t>Purple Bergamot foliage can be infected with powdery mildew and rust in humid climates or when the clumps become too large and air circulation is reduced.  These diseases discolor the foliage and cause the plants to lose their leaves prematurately.   This is mainly an aesthetic problem and rarely causes long term problems for the plant.</w:t>
      </w:r>
    </w:p>
    <w:p w:rsidR="00474FE5" w:rsidRDefault="00474FE5" w:rsidP="00A355CE">
      <w:pPr>
        <w:pStyle w:val="Bodytext0"/>
      </w:pPr>
    </w:p>
    <w:p w:rsidR="00A355CE" w:rsidRPr="00561A8A" w:rsidRDefault="00A355CE" w:rsidP="00A355CE">
      <w:pPr>
        <w:pStyle w:val="Heading4"/>
        <w:rPr>
          <w:b/>
          <w:bCs/>
          <w:i w:val="0"/>
          <w:iCs w:val="0"/>
        </w:rPr>
      </w:pPr>
      <w:r w:rsidRPr="00561A8A">
        <w:rPr>
          <w:b/>
          <w:bCs/>
          <w:i w:val="0"/>
          <w:iCs w:val="0"/>
        </w:rPr>
        <w:t>Cultivars, Improved, and Selected Materials (and area of origin)</w:t>
      </w:r>
    </w:p>
    <w:p w:rsidR="00A355CE" w:rsidRDefault="00A355CE" w:rsidP="00A355CE">
      <w:pPr>
        <w:tabs>
          <w:tab w:val="left" w:pos="2430"/>
        </w:tabs>
        <w:jc w:val="left"/>
        <w:rPr>
          <w:sz w:val="20"/>
        </w:rPr>
      </w:pPr>
      <w:r w:rsidRPr="00657730">
        <w:rPr>
          <w:sz w:val="20"/>
        </w:rPr>
        <w:t>There are no recommended cultivars or selected materials at this time</w:t>
      </w:r>
      <w:r>
        <w:rPr>
          <w:sz w:val="20"/>
        </w:rPr>
        <w:t xml:space="preserve">.  </w:t>
      </w:r>
    </w:p>
    <w:p w:rsidR="00A355CE" w:rsidRPr="00561A8A" w:rsidRDefault="00A355CE" w:rsidP="00A355CE">
      <w:pPr>
        <w:pStyle w:val="Heading4"/>
        <w:rPr>
          <w:b/>
          <w:bCs/>
          <w:i w:val="0"/>
          <w:iCs w:val="0"/>
        </w:rPr>
      </w:pPr>
      <w:r>
        <w:rPr>
          <w:b/>
          <w:bCs/>
          <w:i w:val="0"/>
          <w:iCs w:val="0"/>
        </w:rPr>
        <w:br w:type="column"/>
      </w:r>
      <w:r w:rsidRPr="00561A8A">
        <w:rPr>
          <w:b/>
          <w:bCs/>
          <w:i w:val="0"/>
          <w:iCs w:val="0"/>
        </w:rPr>
        <w:lastRenderedPageBreak/>
        <w:t xml:space="preserve">Prepared By </w:t>
      </w:r>
    </w:p>
    <w:p w:rsidR="00A355CE" w:rsidRPr="00266CC3" w:rsidRDefault="00A355CE" w:rsidP="00A355CE">
      <w:pPr>
        <w:pStyle w:val="Header3"/>
        <w:rPr>
          <w:b w:val="0"/>
        </w:rPr>
      </w:pPr>
      <w:r w:rsidRPr="00266CC3">
        <w:rPr>
          <w:b w:val="0"/>
        </w:rPr>
        <w:t>Samantha Kirk and Shawn Belt, NRCS, Norman A. Berg National Plant Materials Center, Beltsville, MD</w:t>
      </w:r>
    </w:p>
    <w:p w:rsidR="00A355CE" w:rsidRDefault="00A355CE" w:rsidP="00A355CE">
      <w:pPr>
        <w:pStyle w:val="Header3"/>
        <w:keepNext w:val="0"/>
      </w:pPr>
    </w:p>
    <w:p w:rsidR="00A355CE" w:rsidRPr="00561A8A" w:rsidRDefault="00A355CE" w:rsidP="00A355CE">
      <w:pPr>
        <w:pStyle w:val="Heading4"/>
        <w:rPr>
          <w:b/>
          <w:bCs/>
          <w:i w:val="0"/>
          <w:iCs w:val="0"/>
        </w:rPr>
      </w:pPr>
      <w:r w:rsidRPr="00561A8A">
        <w:rPr>
          <w:b/>
          <w:bCs/>
          <w:i w:val="0"/>
          <w:iCs w:val="0"/>
        </w:rPr>
        <w:t>Citation</w:t>
      </w:r>
    </w:p>
    <w:p w:rsidR="00A355CE" w:rsidRPr="00F3785A" w:rsidRDefault="00A355CE" w:rsidP="00A355CE">
      <w:pPr>
        <w:ind w:left="360" w:hanging="360"/>
        <w:jc w:val="left"/>
        <w:rPr>
          <w:sz w:val="16"/>
          <w:szCs w:val="16"/>
        </w:rPr>
      </w:pPr>
      <w:bookmarkStart w:id="5" w:name="OLE_LINK3"/>
      <w:bookmarkStart w:id="6" w:name="OLE_LINK4"/>
    </w:p>
    <w:p w:rsidR="00A355CE" w:rsidRDefault="00A355CE" w:rsidP="00A355CE">
      <w:pPr>
        <w:jc w:val="left"/>
        <w:rPr>
          <w:b/>
          <w:sz w:val="20"/>
        </w:rPr>
      </w:pPr>
      <w:r>
        <w:rPr>
          <w:sz w:val="20"/>
        </w:rPr>
        <w:t>Kirk, S. and Belt, S. 2010.  Plant Fact Sheet</w:t>
      </w:r>
      <w:r w:rsidRPr="00514BD8">
        <w:rPr>
          <w:sz w:val="20"/>
        </w:rPr>
        <w:t xml:space="preserve"> for </w:t>
      </w:r>
      <w:r>
        <w:rPr>
          <w:sz w:val="20"/>
        </w:rPr>
        <w:t>Purple Bergamot (</w:t>
      </w:r>
      <w:r w:rsidRPr="00266CC3">
        <w:rPr>
          <w:i/>
          <w:sz w:val="20"/>
        </w:rPr>
        <w:t>Monarda media</w:t>
      </w:r>
      <w:r>
        <w:rPr>
          <w:i/>
          <w:sz w:val="20"/>
        </w:rPr>
        <w:t>)</w:t>
      </w:r>
      <w:r>
        <w:rPr>
          <w:sz w:val="20"/>
        </w:rPr>
        <w:t>. USDA-Natural Resources Conservation Service, Norman A. Berg National Plant Materials Center, Beltsville, MD 20705.</w:t>
      </w:r>
    </w:p>
    <w:bookmarkEnd w:id="5"/>
    <w:bookmarkEnd w:id="6"/>
    <w:p w:rsidR="00705B62" w:rsidRPr="00705B62" w:rsidRDefault="00A355CE" w:rsidP="00705B62">
      <w:pPr>
        <w:pStyle w:val="NRCSBodyText"/>
        <w:spacing w:before="240"/>
        <w:rPr>
          <w:i/>
        </w:rPr>
      </w:pPr>
      <w:r>
        <w:t>Published October, 2010</w:t>
      </w:r>
    </w:p>
    <w:p w:rsidR="00A355CE" w:rsidRDefault="00A355CE" w:rsidP="00A355CE">
      <w:pPr>
        <w:pStyle w:val="NRCSBodyText"/>
        <w:spacing w:before="240"/>
      </w:pPr>
      <w:r>
        <w:t>Edited: 1-18-10 SMK 5-18-10 SVB, 7-13-2010 JW</w:t>
      </w:r>
      <w:r w:rsidR="003304C2">
        <w:t>, 9-26-11 RJU</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A355CE" w:rsidRDefault="00A355CE" w:rsidP="0095114D">
      <w:pPr>
        <w:pStyle w:val="Footer"/>
        <w:spacing w:before="240"/>
        <w:rPr>
          <w:b/>
          <w:color w:val="00A886"/>
          <w:sz w:val="20"/>
        </w:rPr>
      </w:pPr>
    </w:p>
    <w:p w:rsidR="00A355CE" w:rsidRDefault="00A355CE"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880A22">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goldman" w:date="2011-10-25T18:21:00Z" w:initials="d">
    <w:p w:rsidR="00C04A43" w:rsidRDefault="00C04A43">
      <w:pPr>
        <w:pStyle w:val="CommentText"/>
      </w:pPr>
      <w:r>
        <w:rPr>
          <w:rStyle w:val="CommentReference"/>
        </w:rPr>
        <w:annotationRef/>
      </w:r>
      <w:r>
        <w:t>What does this mean?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A43" w:rsidRDefault="00C04A43">
      <w:r>
        <w:separator/>
      </w:r>
    </w:p>
  </w:endnote>
  <w:endnote w:type="continuationSeparator" w:id="0">
    <w:p w:rsidR="00C04A43" w:rsidRDefault="00C04A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43" w:rsidRPr="00117649" w:rsidRDefault="00C04A43"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A43" w:rsidRDefault="00C04A43">
      <w:r>
        <w:separator/>
      </w:r>
    </w:p>
  </w:footnote>
  <w:footnote w:type="continuationSeparator" w:id="0">
    <w:p w:rsidR="00C04A43" w:rsidRDefault="00C04A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43" w:rsidRDefault="00C04A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198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55006"/>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273AD"/>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04C2"/>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4FE5"/>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943D0"/>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0112"/>
    <w:rsid w:val="006A7F33"/>
    <w:rsid w:val="006B445C"/>
    <w:rsid w:val="006C2E84"/>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C6050"/>
    <w:rsid w:val="007D1809"/>
    <w:rsid w:val="007D72E1"/>
    <w:rsid w:val="007F678B"/>
    <w:rsid w:val="007F7A33"/>
    <w:rsid w:val="00810C71"/>
    <w:rsid w:val="008259A0"/>
    <w:rsid w:val="00827C92"/>
    <w:rsid w:val="008407F0"/>
    <w:rsid w:val="008455BA"/>
    <w:rsid w:val="00854604"/>
    <w:rsid w:val="008556D9"/>
    <w:rsid w:val="008650D5"/>
    <w:rsid w:val="00865FDC"/>
    <w:rsid w:val="00880A22"/>
    <w:rsid w:val="00880D71"/>
    <w:rsid w:val="00885E30"/>
    <w:rsid w:val="008A2C3F"/>
    <w:rsid w:val="008B118A"/>
    <w:rsid w:val="008D3D78"/>
    <w:rsid w:val="008E7D1F"/>
    <w:rsid w:val="008F3D5A"/>
    <w:rsid w:val="00902398"/>
    <w:rsid w:val="00942265"/>
    <w:rsid w:val="00942547"/>
    <w:rsid w:val="0095114D"/>
    <w:rsid w:val="00955302"/>
    <w:rsid w:val="00966A16"/>
    <w:rsid w:val="00977997"/>
    <w:rsid w:val="00987392"/>
    <w:rsid w:val="009906F5"/>
    <w:rsid w:val="009A0E7A"/>
    <w:rsid w:val="009B7D57"/>
    <w:rsid w:val="009C10B0"/>
    <w:rsid w:val="009C45C1"/>
    <w:rsid w:val="009D38B9"/>
    <w:rsid w:val="009D5F78"/>
    <w:rsid w:val="00A0079A"/>
    <w:rsid w:val="00A1146D"/>
    <w:rsid w:val="00A2247D"/>
    <w:rsid w:val="00A355CE"/>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4A43"/>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55006"/>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A355CE"/>
    <w:pPr>
      <w:tabs>
        <w:tab w:val="left" w:pos="2430"/>
      </w:tabs>
      <w:jc w:val="left"/>
    </w:pPr>
    <w:rPr>
      <w:color w:val="auto"/>
      <w:sz w:val="20"/>
    </w:rPr>
  </w:style>
  <w:style w:type="character" w:customStyle="1" w:styleId="BodytextChar0">
    <w:name w:val="Body text Char"/>
    <w:basedOn w:val="BodyTextChar"/>
    <w:link w:val="Bodytext0"/>
    <w:rsid w:val="00A355CE"/>
  </w:style>
  <w:style w:type="paragraph" w:styleId="PlainText">
    <w:name w:val="Plain Text"/>
    <w:basedOn w:val="Normal"/>
    <w:link w:val="PlainTextChar"/>
    <w:rsid w:val="00A355CE"/>
    <w:pPr>
      <w:jc w:val="left"/>
    </w:pPr>
    <w:rPr>
      <w:rFonts w:ascii="Courier New" w:hAnsi="Courier New"/>
      <w:sz w:val="20"/>
    </w:rPr>
  </w:style>
  <w:style w:type="character" w:customStyle="1" w:styleId="PlainTextChar">
    <w:name w:val="Plain Text Char"/>
    <w:basedOn w:val="DefaultParagraphFont"/>
    <w:link w:val="PlainText"/>
    <w:rsid w:val="00A355CE"/>
    <w:rPr>
      <w:rFonts w:ascii="Courier New" w:hAnsi="Courier New"/>
    </w:rPr>
  </w:style>
  <w:style w:type="character" w:styleId="CommentReference">
    <w:name w:val="annotation reference"/>
    <w:basedOn w:val="DefaultParagraphFont"/>
    <w:semiHidden/>
    <w:unhideWhenUsed/>
    <w:rsid w:val="00880A22"/>
    <w:rPr>
      <w:sz w:val="16"/>
      <w:szCs w:val="16"/>
    </w:rPr>
  </w:style>
  <w:style w:type="paragraph" w:styleId="CommentText">
    <w:name w:val="annotation text"/>
    <w:basedOn w:val="Normal"/>
    <w:link w:val="CommentTextChar"/>
    <w:semiHidden/>
    <w:unhideWhenUsed/>
    <w:rsid w:val="00880A22"/>
    <w:rPr>
      <w:sz w:val="20"/>
    </w:rPr>
  </w:style>
  <w:style w:type="character" w:customStyle="1" w:styleId="CommentTextChar">
    <w:name w:val="Comment Text Char"/>
    <w:basedOn w:val="DefaultParagraphFont"/>
    <w:link w:val="CommentText"/>
    <w:semiHidden/>
    <w:rsid w:val="00880A22"/>
  </w:style>
  <w:style w:type="paragraph" w:styleId="CommentSubject">
    <w:name w:val="annotation subject"/>
    <w:basedOn w:val="CommentText"/>
    <w:next w:val="CommentText"/>
    <w:link w:val="CommentSubjectChar"/>
    <w:semiHidden/>
    <w:unhideWhenUsed/>
    <w:rsid w:val="00880A22"/>
    <w:rPr>
      <w:b/>
      <w:bCs/>
    </w:rPr>
  </w:style>
  <w:style w:type="character" w:customStyle="1" w:styleId="CommentSubjectChar">
    <w:name w:val="Comment Subject Char"/>
    <w:basedOn w:val="CommentTextChar"/>
    <w:link w:val="CommentSubject"/>
    <w:semiHidden/>
    <w:rsid w:val="00880A22"/>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TotalTime>
  <Pages>2</Pages>
  <Words>979</Words>
  <Characters>5259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Purple Bergamot (Monarda media) Plant Fact Shet</vt:lpstr>
    </vt:vector>
  </TitlesOfParts>
  <Company>USDA NRCS National Plant Materials Center</Company>
  <LinksUpToDate>false</LinksUpToDate>
  <CharactersWithSpaces>6226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Bergamot (Monarda media) Plant Fact Shet</dc:title>
  <dc:subject>Purple Bergamot (Monarda media) is a native legume used for meadows and xeric landscapes </dc:subject>
  <dc:creator>Samee Kirk and Shawn Belt Normal A. Berg National Plant Materials Center</dc:creator>
  <cp:keywords>Purple Bergamot, Monarda media, legume, wildflower, meadow,wildlife. </cp:keywords>
  <cp:lastModifiedBy>doug.goldman</cp:lastModifiedBy>
  <cp:revision>2</cp:revision>
  <cp:lastPrinted>2003-06-09T19:39:00Z</cp:lastPrinted>
  <dcterms:created xsi:type="dcterms:W3CDTF">2011-10-25T22:24:00Z</dcterms:created>
  <dcterms:modified xsi:type="dcterms:W3CDTF">2011-10-25T22:24:00Z</dcterms:modified>
</cp:coreProperties>
</file>