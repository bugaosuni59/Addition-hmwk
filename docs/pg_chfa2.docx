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E68C4" w:rsidP="000578C2">
            <w:pPr>
              <w:pStyle w:val="TitleHeader"/>
              <w:rPr>
                <w:i/>
              </w:rPr>
            </w:pPr>
            <w:r>
              <w:lastRenderedPageBreak/>
              <w:t>partridge pea</w:t>
            </w:r>
          </w:p>
        </w:tc>
      </w:tr>
      <w:tr w:rsidR="00CD49CC">
        <w:tblPrEx>
          <w:tblCellMar>
            <w:top w:w="0" w:type="dxa"/>
            <w:bottom w:w="0" w:type="dxa"/>
          </w:tblCellMar>
        </w:tblPrEx>
        <w:tc>
          <w:tcPr>
            <w:tcW w:w="4410" w:type="dxa"/>
          </w:tcPr>
          <w:p w:rsidR="00CD49CC" w:rsidRPr="008F3D5A" w:rsidRDefault="00EE68C4" w:rsidP="008F3D5A">
            <w:pPr>
              <w:pStyle w:val="Titlesubheader1"/>
              <w:rPr>
                <w:i/>
              </w:rPr>
            </w:pPr>
            <w:r>
              <w:rPr>
                <w:i/>
              </w:rPr>
              <w:t>Chamaecrista fasciculata</w:t>
            </w:r>
            <w:r w:rsidR="000F1970" w:rsidRPr="008F3D5A">
              <w:t xml:space="preserve"> </w:t>
            </w:r>
            <w:r>
              <w:t>(Michx.) Greene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E68C4">
              <w:t>CHFA2</w:t>
            </w:r>
          </w:p>
        </w:tc>
      </w:tr>
    </w:tbl>
    <w:p w:rsidR="00CD49CC" w:rsidRPr="004A50AC" w:rsidRDefault="00CD49CC" w:rsidP="004A50AC">
      <w:pPr>
        <w:jc w:val="left"/>
        <w:rPr>
          <w:sz w:val="20"/>
        </w:rPr>
      </w:pPr>
    </w:p>
    <w:p w:rsidR="00CD49CC" w:rsidRDefault="001478F1" w:rsidP="00F802DB">
      <w:pPr>
        <w:pStyle w:val="Header2"/>
      </w:pPr>
      <w:r>
        <w:t xml:space="preserve">Contributed by: </w:t>
      </w:r>
      <w:smartTag w:uri="urn:schemas-microsoft-com:office:smarttags" w:element="PlaceName">
        <w:r w:rsidR="00EE68C4">
          <w:t>USDA</w:t>
        </w:r>
      </w:smartTag>
      <w:r w:rsidR="00EE68C4">
        <w:t xml:space="preserve"> </w:t>
      </w:r>
      <w:smartTag w:uri="urn:schemas-microsoft-com:office:smarttags" w:element="PlaceName">
        <w:r w:rsidR="00EE68C4">
          <w:t>NRCS</w:t>
        </w:r>
      </w:smartTag>
      <w:r w:rsidR="00EE68C4">
        <w:t xml:space="preserve"> </w:t>
      </w:r>
      <w:smartTag w:uri="urn:schemas-microsoft-com:office:smarttags" w:element="PlaceName">
        <w:r w:rsidR="00D34773">
          <w:t>James</w:t>
        </w:r>
      </w:smartTag>
      <w:r w:rsidR="00D34773">
        <w:t xml:space="preserve"> </w:t>
      </w:r>
      <w:smartTag w:uri="urn:schemas-microsoft-com:office:smarttags" w:element="PlaceName">
        <w:r w:rsidR="00D34773">
          <w:t>E.</w:t>
        </w:r>
      </w:smartTag>
      <w:r w:rsidR="00D34773">
        <w:t xml:space="preserve"> </w:t>
      </w:r>
      <w:smartTag w:uri="urn:schemas-microsoft-com:office:smarttags" w:element="PlaceName">
        <w:r w:rsidR="00D34773">
          <w:t>“Bud”</w:t>
        </w:r>
      </w:smartTag>
      <w:r w:rsidR="00D34773">
        <w:t xml:space="preserve"> </w:t>
      </w:r>
      <w:smartTag w:uri="urn:schemas-microsoft-com:office:smarttags" w:element="PlaceName">
        <w:r w:rsidR="00D34773">
          <w:t>Smith</w:t>
        </w:r>
      </w:smartTag>
      <w:r w:rsidR="00D34773">
        <w:t xml:space="preserve"> </w:t>
      </w:r>
      <w:smartTag w:uri="urn:schemas-microsoft-com:office:smarttags" w:element="PlaceName">
        <w:r w:rsidR="00D34773">
          <w:t>Plant</w:t>
        </w:r>
      </w:smartTag>
      <w:r w:rsidR="00D34773">
        <w:t xml:space="preserve"> </w:t>
      </w:r>
      <w:smartTag w:uri="urn:schemas-microsoft-com:office:smarttags" w:element="PlaceName">
        <w:r w:rsidR="00D34773">
          <w:t>Materials</w:t>
        </w:r>
      </w:smartTag>
      <w:r w:rsidR="00D34773">
        <w:t xml:space="preserve"> </w:t>
      </w:r>
      <w:smartTag w:uri="urn:schemas-microsoft-com:office:smarttags" w:element="PlaceType">
        <w:r w:rsidR="00D34773">
          <w:t>Center</w:t>
        </w:r>
      </w:smartTag>
      <w:r w:rsidR="00D34773">
        <w:t xml:space="preserve">, </w:t>
      </w:r>
      <w:smartTag w:uri="urn:schemas-microsoft-com:office:smarttags" w:element="City">
        <w:r w:rsidR="00D34773">
          <w:t>Knox City</w:t>
        </w:r>
      </w:smartTag>
      <w:r w:rsidR="00D34773">
        <w:t xml:space="preserve">, </w:t>
      </w:r>
      <w:smartTag w:uri="urn:schemas-microsoft-com:office:smarttags" w:element="State">
        <w:r w:rsidR="00D34773">
          <w:t>Texas</w:t>
        </w:r>
      </w:smartTag>
      <w:r w:rsidR="009D7B52">
        <w:t xml:space="preserve"> and </w:t>
      </w:r>
      <w:smartTag w:uri="urn:schemas-microsoft-com:office:smarttags" w:element="PlaceName">
        <w:r w:rsidR="001F7FC1">
          <w:t>Manhattan</w:t>
        </w:r>
      </w:smartTag>
      <w:r w:rsidR="001F7FC1">
        <w:t xml:space="preserve"> </w:t>
      </w:r>
      <w:smartTag w:uri="urn:schemas-microsoft-com:office:smarttags" w:element="PlaceName">
        <w:r w:rsidR="009D7B52">
          <w:t>Plant</w:t>
        </w:r>
      </w:smartTag>
      <w:r w:rsidR="009D7B52">
        <w:t xml:space="preserve"> </w:t>
      </w:r>
      <w:smartTag w:uri="urn:schemas-microsoft-com:office:smarttags" w:element="PlaceName">
        <w:r w:rsidR="009D7B52">
          <w:t>Materials</w:t>
        </w:r>
      </w:smartTag>
      <w:r w:rsidR="009D7B52">
        <w:t xml:space="preserve"> </w:t>
      </w:r>
      <w:smartTag w:uri="urn:schemas-microsoft-com:office:smarttags" w:element="PlaceType">
        <w:r w:rsidR="009D7B52">
          <w:t>Center</w:t>
        </w:r>
      </w:smartTag>
      <w:r w:rsidR="009D7B52">
        <w:t xml:space="preserve">, </w:t>
      </w:r>
      <w:smartTag w:uri="urn:schemas-microsoft-com:office:smarttags" w:element="place">
        <w:smartTag w:uri="urn:schemas-microsoft-com:office:smarttags" w:element="City">
          <w:r w:rsidR="009D7B52">
            <w:t>Manhattan</w:t>
          </w:r>
        </w:smartTag>
        <w:r w:rsidR="009D7B52">
          <w:t xml:space="preserve">, </w:t>
        </w:r>
        <w:smartTag w:uri="urn:schemas-microsoft-com:office:smarttags" w:element="State">
          <w:r w:rsidR="009D7B52">
            <w:t>Kansas</w:t>
          </w:r>
        </w:smartTag>
      </w:smartTag>
    </w:p>
    <w:p w:rsidR="00CD49CC" w:rsidRPr="004A50AC" w:rsidRDefault="00CD49CC" w:rsidP="004A50AC">
      <w:pPr>
        <w:jc w:val="left"/>
        <w:rPr>
          <w:sz w:val="20"/>
        </w:rPr>
      </w:pPr>
    </w:p>
    <w:p w:rsidR="00CD49CC" w:rsidRDefault="000F1970" w:rsidP="00F802DB">
      <w:pPr>
        <w:pStyle w:val="Header3"/>
      </w:pPr>
      <w:r>
        <w:t>Alternate Names</w:t>
      </w:r>
    </w:p>
    <w:p w:rsidR="001B1595" w:rsidRDefault="00552D5D" w:rsidP="001B1595">
      <w:pPr>
        <w:pStyle w:val="Bodytext0"/>
      </w:pPr>
      <w:r>
        <w:rPr>
          <w:i/>
        </w:rPr>
        <w:t xml:space="preserve">Cassia chamaecrista </w:t>
      </w:r>
      <w:r w:rsidRPr="00552D5D">
        <w:t>L.,</w:t>
      </w:r>
      <w:r>
        <w:rPr>
          <w:i/>
        </w:rPr>
        <w:t xml:space="preserve"> </w:t>
      </w:r>
      <w:r w:rsidRPr="006D7C44">
        <w:rPr>
          <w:i/>
        </w:rPr>
        <w:t>C</w:t>
      </w:r>
      <w:r>
        <w:rPr>
          <w:i/>
        </w:rPr>
        <w:t>.</w:t>
      </w:r>
      <w:r w:rsidRPr="006D7C44">
        <w:rPr>
          <w:i/>
        </w:rPr>
        <w:t xml:space="preserve"> </w:t>
      </w:r>
      <w:r w:rsidR="001B1595" w:rsidRPr="006D7C44">
        <w:rPr>
          <w:i/>
        </w:rPr>
        <w:t>fas</w:t>
      </w:r>
      <w:r w:rsidR="001B1595">
        <w:rPr>
          <w:i/>
        </w:rPr>
        <w:t>c</w:t>
      </w:r>
      <w:r w:rsidR="001B1595" w:rsidRPr="006D7C44">
        <w:rPr>
          <w:i/>
        </w:rPr>
        <w:t>iculata</w:t>
      </w:r>
      <w:r w:rsidR="001B1595">
        <w:t>, Michx., sleeping plant, prairie partridge pea, showy partridge pea, prairie senna, large-flowered sensitive-pea, dwarf cassia, partridge pea senna, locust weed, golden cassia</w:t>
      </w:r>
    </w:p>
    <w:p w:rsidR="00712AC4" w:rsidRDefault="00712AC4" w:rsidP="00F802DB">
      <w:pPr>
        <w:pStyle w:val="Bodytext0"/>
      </w:pPr>
    </w:p>
    <w:p w:rsidR="00CD49CC" w:rsidRDefault="00CD49CC" w:rsidP="00F802DB">
      <w:pPr>
        <w:pStyle w:val="Header3"/>
      </w:pPr>
      <w:r>
        <w:t>Uses</w:t>
      </w:r>
    </w:p>
    <w:p w:rsidR="001B1595" w:rsidRDefault="001B1595" w:rsidP="001B1595">
      <w:pPr>
        <w:pStyle w:val="Bodytext0"/>
      </w:pPr>
      <w:r>
        <w:rPr>
          <w:i/>
        </w:rPr>
        <w:t>Wildlife</w:t>
      </w:r>
      <w:r>
        <w:t xml:space="preserve">: The seed is one of the major food items of northern bobwhite and other quail species because it remains in sound condition throughout the winter and early spring.  Partridge pea was found to be one of the most important fall and winter foods of bobwhite quail in </w:t>
      </w:r>
      <w:smartTag w:uri="urn:schemas-microsoft-com:office:smarttags" w:element="place">
        <w:smartTag w:uri="urn:schemas-microsoft-com:office:smarttags" w:element="State">
          <w:r>
            <w:t>Alabama</w:t>
          </w:r>
        </w:smartTag>
      </w:smartTag>
      <w:r>
        <w:t>.  Partridge pea seeds are high in phosphorus content and protein value, and low in crude fiber and lignin making digestibility generally high.</w:t>
      </w:r>
    </w:p>
    <w:p w:rsidR="00552D5D" w:rsidRDefault="00552D5D" w:rsidP="001B1595">
      <w:pPr>
        <w:pStyle w:val="Bodytext0"/>
        <w:numPr>
          <w:ins w:id="0" w:author="john.row" w:date="2007-07-23T08:46:00Z"/>
        </w:numPr>
      </w:pPr>
    </w:p>
    <w:p w:rsidR="00084663" w:rsidRDefault="001B1595" w:rsidP="001B1595">
      <w:pPr>
        <w:pStyle w:val="Bodytext0"/>
      </w:pPr>
      <w:r>
        <w:t xml:space="preserve">Seeds of this legume are also eaten by the greater and lesser prairie-chicken, ring-necked pheasant, mallard, grassland birds, and field mice.  Deer can eat it without being poisoned (note livestock use).  </w:t>
      </w:r>
      <w:r>
        <w:lastRenderedPageBreak/>
        <w:t xml:space="preserve">Partridge pea often grows in dense stands, producing litter and plant stalks that furnish cover for upland </w:t>
      </w:r>
      <w:r w:rsidR="001F7FC1">
        <w:t>game birds</w:t>
      </w:r>
      <w:r>
        <w:t>, small mammals, small non</w:t>
      </w:r>
      <w:r w:rsidR="00552D5D">
        <w:t>-</w:t>
      </w:r>
      <w:r>
        <w:t xml:space="preserve">game birds, and waterfowl. </w:t>
      </w:r>
    </w:p>
    <w:p w:rsidR="001B1595" w:rsidRDefault="001B1595" w:rsidP="001B1595">
      <w:pPr>
        <w:pStyle w:val="Bodytext0"/>
        <w:numPr>
          <w:ins w:id="1" w:author="john.row" w:date="2007-07-23T13:44:00Z"/>
        </w:numPr>
      </w:pPr>
      <w:r>
        <w:t xml:space="preserve"> </w:t>
      </w:r>
    </w:p>
    <w:p w:rsidR="001B1595" w:rsidRPr="00B4665C" w:rsidRDefault="001C1E87" w:rsidP="001B1595">
      <w:pPr>
        <w:pStyle w:val="Bodytext0"/>
      </w:pPr>
      <w:r>
        <w:rPr>
          <w:noProof/>
        </w:rPr>
        <w:pict>
          <v:shapetype id="_x0000_t202" coordsize="21600,21600" o:spt="202" path="m,l,21600r21600,l21600,xe">
            <v:stroke joinstyle="miter"/>
            <v:path gradientshapeok="t" o:connecttype="rect"/>
          </v:shapetype>
          <v:shape id="_x0000_s1064" type="#_x0000_t202" alt="Text Box: USDA NRCS Knox City Plant Materials Center&#10;Color image of partridge pea." style="position:absolute;margin-left:-4.95pt;margin-top:-315.25pt;width:225pt;height:177.5pt;z-index:251657728" stroked="f">
            <v:textbox>
              <w:txbxContent>
                <w:p w:rsidR="0072610A" w:rsidRDefault="00FC78F0">
                  <w:r>
                    <w:rPr>
                      <w:noProof/>
                    </w:rPr>
                    <w:drawing>
                      <wp:inline distT="0" distB="0" distL="0" distR="0">
                        <wp:extent cx="2676525" cy="2019300"/>
                        <wp:effectExtent l="19050" t="0" r="9525" b="0"/>
                        <wp:docPr id="2" name="Picture 2" descr="Color image of partidge pea by John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partidge pea by John Row."/>
                                <pic:cNvPicPr>
                                  <a:picLocks noChangeAspect="1" noChangeArrowheads="1"/>
                                </pic:cNvPicPr>
                              </pic:nvPicPr>
                              <pic:blipFill>
                                <a:blip r:embed="rId8"/>
                                <a:srcRect/>
                                <a:stretch>
                                  <a:fillRect/>
                                </a:stretch>
                              </pic:blipFill>
                              <pic:spPr bwMode="auto">
                                <a:xfrm>
                                  <a:off x="0" y="0"/>
                                  <a:ext cx="2676525" cy="2019300"/>
                                </a:xfrm>
                                <a:prstGeom prst="rect">
                                  <a:avLst/>
                                </a:prstGeom>
                                <a:noFill/>
                                <a:ln w="9525">
                                  <a:noFill/>
                                  <a:miter lim="800000"/>
                                  <a:headEnd/>
                                  <a:tailEnd/>
                                </a:ln>
                              </pic:spPr>
                            </pic:pic>
                          </a:graphicData>
                        </a:graphic>
                      </wp:inline>
                    </w:drawing>
                  </w:r>
                </w:p>
                <w:p w:rsidR="0072610A" w:rsidRPr="00D90C24" w:rsidRDefault="0083486C" w:rsidP="00D90C24">
                  <w:pPr>
                    <w:rPr>
                      <w:sz w:val="16"/>
                      <w:szCs w:val="16"/>
                    </w:rPr>
                  </w:pPr>
                  <w:r w:rsidRPr="00D90C24">
                    <w:rPr>
                      <w:sz w:val="16"/>
                      <w:szCs w:val="16"/>
                    </w:rPr>
                    <w:t xml:space="preserve">John M. Row, </w:t>
                  </w:r>
                  <w:smartTag w:uri="urn:schemas-microsoft-com:office:smarttags" w:element="place">
                    <w:smartTag w:uri="urn:schemas-microsoft-com:office:smarttags" w:element="PlaceName">
                      <w:r w:rsidR="0072610A" w:rsidRPr="00D90C24">
                        <w:rPr>
                          <w:sz w:val="16"/>
                          <w:szCs w:val="16"/>
                        </w:rPr>
                        <w:t>USDA</w:t>
                      </w:r>
                    </w:smartTag>
                    <w:r w:rsidR="0072610A" w:rsidRPr="00D90C24">
                      <w:rPr>
                        <w:sz w:val="16"/>
                        <w:szCs w:val="16"/>
                      </w:rPr>
                      <w:t xml:space="preserve"> </w:t>
                    </w:r>
                    <w:smartTag w:uri="urn:schemas-microsoft-com:office:smarttags" w:element="PlaceName">
                      <w:r w:rsidR="0072610A" w:rsidRPr="00D90C24">
                        <w:rPr>
                          <w:sz w:val="16"/>
                          <w:szCs w:val="16"/>
                        </w:rPr>
                        <w:t>NRCS</w:t>
                      </w:r>
                    </w:smartTag>
                    <w:r w:rsidR="0072610A" w:rsidRPr="00D90C24">
                      <w:rPr>
                        <w:sz w:val="16"/>
                        <w:szCs w:val="16"/>
                      </w:rPr>
                      <w:t xml:space="preserve"> </w:t>
                    </w:r>
                    <w:smartTag w:uri="urn:schemas-microsoft-com:office:smarttags" w:element="PlaceName">
                      <w:r w:rsidRPr="00D90C24">
                        <w:rPr>
                          <w:sz w:val="16"/>
                          <w:szCs w:val="16"/>
                        </w:rPr>
                        <w:t>Manhattan</w:t>
                      </w:r>
                    </w:smartTag>
                    <w:r w:rsidR="0072610A" w:rsidRPr="00D90C24">
                      <w:rPr>
                        <w:sz w:val="16"/>
                        <w:szCs w:val="16"/>
                      </w:rPr>
                      <w:t xml:space="preserve"> </w:t>
                    </w:r>
                    <w:smartTag w:uri="urn:schemas-microsoft-com:office:smarttags" w:element="PlaceName">
                      <w:r w:rsidR="0072610A" w:rsidRPr="00D90C24">
                        <w:rPr>
                          <w:sz w:val="16"/>
                          <w:szCs w:val="16"/>
                        </w:rPr>
                        <w:t>Plant</w:t>
                      </w:r>
                    </w:smartTag>
                    <w:r w:rsidR="0072610A" w:rsidRPr="00D90C24">
                      <w:rPr>
                        <w:sz w:val="16"/>
                        <w:szCs w:val="16"/>
                      </w:rPr>
                      <w:t xml:space="preserve"> </w:t>
                    </w:r>
                    <w:smartTag w:uri="urn:schemas-microsoft-com:office:smarttags" w:element="PlaceName">
                      <w:r w:rsidR="0072610A" w:rsidRPr="00D90C24">
                        <w:rPr>
                          <w:sz w:val="16"/>
                          <w:szCs w:val="16"/>
                        </w:rPr>
                        <w:t>Materials</w:t>
                      </w:r>
                    </w:smartTag>
                    <w:r w:rsidR="0072610A" w:rsidRPr="00D90C24">
                      <w:rPr>
                        <w:sz w:val="16"/>
                        <w:szCs w:val="16"/>
                      </w:rPr>
                      <w:t xml:space="preserve"> </w:t>
                    </w:r>
                    <w:smartTag w:uri="urn:schemas-microsoft-com:office:smarttags" w:element="PlaceType">
                      <w:r w:rsidR="0072610A" w:rsidRPr="00D90C24">
                        <w:rPr>
                          <w:sz w:val="16"/>
                          <w:szCs w:val="16"/>
                        </w:rPr>
                        <w:t>Center</w:t>
                      </w:r>
                    </w:smartTag>
                  </w:smartTag>
                </w:p>
              </w:txbxContent>
            </v:textbox>
            <w10:wrap type="square"/>
          </v:shape>
        </w:pict>
      </w:r>
      <w:r w:rsidR="001B1595">
        <w:rPr>
          <w:iCs/>
        </w:rPr>
        <w:t xml:space="preserve">Partridge pea </w:t>
      </w:r>
      <w:r w:rsidR="001B1595" w:rsidRPr="00B4665C">
        <w:rPr>
          <w:iCs/>
        </w:rPr>
        <w:t>is considered an important honey plant, often occurring</w:t>
      </w:r>
      <w:r w:rsidR="001B1595">
        <w:rPr>
          <w:iCs/>
        </w:rPr>
        <w:t xml:space="preserve"> </w:t>
      </w:r>
      <w:r w:rsidR="001B1595" w:rsidRPr="00B4665C">
        <w:rPr>
          <w:iCs/>
        </w:rPr>
        <w:t>where few other honey plants are found.  Nectar is not available in the</w:t>
      </w:r>
      <w:r w:rsidR="001B1595">
        <w:rPr>
          <w:iCs/>
        </w:rPr>
        <w:t xml:space="preserve"> </w:t>
      </w:r>
      <w:r w:rsidR="001B1595" w:rsidRPr="00B4665C">
        <w:rPr>
          <w:iCs/>
        </w:rPr>
        <w:t>flowers of showy partridge</w:t>
      </w:r>
      <w:r w:rsidR="001B1595">
        <w:rPr>
          <w:iCs/>
        </w:rPr>
        <w:t xml:space="preserve"> </w:t>
      </w:r>
      <w:r w:rsidR="001B1595" w:rsidRPr="00B4665C">
        <w:rPr>
          <w:iCs/>
        </w:rPr>
        <w:t xml:space="preserve">pea but is </w:t>
      </w:r>
      <w:r w:rsidR="001B1595">
        <w:rPr>
          <w:iCs/>
        </w:rPr>
        <w:t>produced by small orange glands at the base of each leaf.  Ants often seek the nectar and are frequent visitors. The common sulfur butterfly lays its eggs on the leaves, and the larvae use the leaves as a food source.</w:t>
      </w:r>
    </w:p>
    <w:p w:rsidR="001B1595" w:rsidRDefault="001B1595" w:rsidP="001B1595">
      <w:pPr>
        <w:pStyle w:val="Bodytext0"/>
      </w:pPr>
    </w:p>
    <w:p w:rsidR="001B1595" w:rsidRDefault="001B1595" w:rsidP="001B1595">
      <w:pPr>
        <w:pStyle w:val="Bodytext0"/>
      </w:pPr>
      <w:r>
        <w:rPr>
          <w:i/>
        </w:rPr>
        <w:t>Erosion control</w:t>
      </w:r>
      <w:r>
        <w:t>: The plant can be used along road banks and stream banks to control erosion.  Partridge pea most commonly occurs as a pioneer or colonizer of disturbed areas.</w:t>
      </w:r>
    </w:p>
    <w:p w:rsidR="001B1595" w:rsidRDefault="001B1595" w:rsidP="001B1595">
      <w:pPr>
        <w:pStyle w:val="Bodytext0"/>
      </w:pPr>
    </w:p>
    <w:p w:rsidR="001B1595" w:rsidRDefault="001B1595" w:rsidP="001B1595">
      <w:pPr>
        <w:pStyle w:val="Bodytext0"/>
      </w:pPr>
      <w:r>
        <w:rPr>
          <w:i/>
        </w:rPr>
        <w:t>Recreation and beautification</w:t>
      </w:r>
      <w:r>
        <w:t>: The flowers of this plant can be used to beautify areas where wildflowers are planted.  The foliage is somewhat sensitive and will partially close when touched. P</w:t>
      </w:r>
      <w:r w:rsidRPr="00B4665C">
        <w:rPr>
          <w:iCs/>
        </w:rPr>
        <w:t>artridge</w:t>
      </w:r>
      <w:r>
        <w:rPr>
          <w:iCs/>
        </w:rPr>
        <w:t xml:space="preserve"> </w:t>
      </w:r>
      <w:r w:rsidRPr="00B4665C">
        <w:rPr>
          <w:iCs/>
        </w:rPr>
        <w:t xml:space="preserve">pea is commonly grown as an ornamental. </w:t>
      </w:r>
      <w:r>
        <w:t xml:space="preserve">The bright yellow flowers make it a popular choice for use in native gardens.  </w:t>
      </w:r>
    </w:p>
    <w:p w:rsidR="001B1595" w:rsidRDefault="001B1595" w:rsidP="001B1595">
      <w:pPr>
        <w:pStyle w:val="Bodytext0"/>
      </w:pPr>
    </w:p>
    <w:p w:rsidR="001B1595" w:rsidRPr="00047F7D" w:rsidRDefault="001B1595" w:rsidP="001B1595">
      <w:pPr>
        <w:pStyle w:val="Bodytext0"/>
      </w:pPr>
      <w:r>
        <w:rPr>
          <w:i/>
          <w:iCs/>
        </w:rPr>
        <w:t xml:space="preserve">Ethnobotanic: </w:t>
      </w:r>
      <w:r>
        <w:t>Cherokee Drug (Sports Medicine)</w:t>
      </w:r>
      <w:r w:rsidR="00552D5D">
        <w:t>:</w:t>
      </w:r>
      <w:r>
        <w:t xml:space="preserve"> </w:t>
      </w:r>
      <w:r>
        <w:br/>
      </w:r>
      <w:r w:rsidR="00552D5D">
        <w:t xml:space="preserve">root </w:t>
      </w:r>
      <w:r>
        <w:t>medicine used to keep ball players from tiring.</w:t>
      </w:r>
      <w:r>
        <w:br/>
        <w:t>Cherokee Drug (Stimulant</w:t>
      </w:r>
      <w:r w:rsidR="00552D5D">
        <w:t xml:space="preserve">): compound </w:t>
      </w:r>
      <w:r>
        <w:t>infusion given for fainting spells.  Seminole Drug (Antiemetic</w:t>
      </w:r>
      <w:r w:rsidR="00552D5D">
        <w:t xml:space="preserve">): cold </w:t>
      </w:r>
      <w:r>
        <w:t>decoction of plant used for nausea.  Seminole Other (Tools</w:t>
      </w:r>
      <w:r w:rsidR="00552D5D">
        <w:t xml:space="preserve">): plants </w:t>
      </w:r>
      <w:r>
        <w:t>used as a bed for ripening persimmons.</w:t>
      </w:r>
      <w:r>
        <w:br/>
      </w:r>
    </w:p>
    <w:p w:rsidR="001B1595" w:rsidRPr="00FD2722" w:rsidRDefault="001B1595" w:rsidP="001B1595">
      <w:pPr>
        <w:pStyle w:val="Bodytext0"/>
        <w:rPr>
          <w:iCs/>
        </w:rPr>
      </w:pPr>
      <w:r>
        <w:rPr>
          <w:i/>
          <w:iCs/>
        </w:rPr>
        <w:t>Livestock:</w:t>
      </w:r>
      <w:r w:rsidRPr="00B1086D">
        <w:t xml:space="preserve"> </w:t>
      </w:r>
      <w:r w:rsidRPr="00A23015">
        <w:rPr>
          <w:i/>
          <w:iCs/>
          <w:color w:val="FF0000"/>
        </w:rPr>
        <w:t>Although partridge pea foliage is nutritious, it can be poisonous and should be considered potentially dangerous to cattle.</w:t>
      </w:r>
      <w:r>
        <w:rPr>
          <w:i/>
          <w:iCs/>
        </w:rPr>
        <w:t xml:space="preserve"> </w:t>
      </w:r>
      <w:r w:rsidRPr="00034426">
        <w:rPr>
          <w:iCs/>
        </w:rPr>
        <w:t>Part</w:t>
      </w:r>
      <w:r w:rsidRPr="00FD2722">
        <w:rPr>
          <w:iCs/>
        </w:rPr>
        <w:t>ridge</w:t>
      </w:r>
      <w:r>
        <w:rPr>
          <w:iCs/>
        </w:rPr>
        <w:t xml:space="preserve"> </w:t>
      </w:r>
      <w:r w:rsidRPr="00FD2722">
        <w:rPr>
          <w:iCs/>
        </w:rPr>
        <w:t xml:space="preserve">pea leaves and seeds </w:t>
      </w:r>
      <w:r>
        <w:rPr>
          <w:iCs/>
        </w:rPr>
        <w:t>contain a</w:t>
      </w:r>
      <w:r>
        <w:t xml:space="preserve"> cathartic substance.  This substance is effective either in fresh plant material or in dry hay.  Domestic livestock will eat partridge pea leaves.  However, if large quantities are consumed, the animal may be stressed and die.  </w:t>
      </w:r>
    </w:p>
    <w:p w:rsidR="001B1595" w:rsidRDefault="001B1595" w:rsidP="001B1595">
      <w:pPr>
        <w:pStyle w:val="Bodytext0"/>
      </w:pPr>
    </w:p>
    <w:p w:rsidR="001B1595" w:rsidRDefault="001B1595" w:rsidP="001B1595">
      <w:pPr>
        <w:pStyle w:val="Bodytext0"/>
        <w:rPr>
          <w:iCs/>
        </w:rPr>
      </w:pPr>
      <w:r>
        <w:rPr>
          <w:i/>
          <w:iCs/>
        </w:rPr>
        <w:t>Restoration:</w:t>
      </w:r>
      <w:r w:rsidRPr="00034426">
        <w:rPr>
          <w:iCs/>
        </w:rPr>
        <w:t xml:space="preserve"> Pa</w:t>
      </w:r>
      <w:r>
        <w:rPr>
          <w:iCs/>
        </w:rPr>
        <w:t>rtridge pea</w:t>
      </w:r>
      <w:r w:rsidRPr="00863A15">
        <w:rPr>
          <w:iCs/>
        </w:rPr>
        <w:t xml:space="preserve"> is considered an excellent species for planting on</w:t>
      </w:r>
      <w:r>
        <w:rPr>
          <w:iCs/>
        </w:rPr>
        <w:t xml:space="preserve"> </w:t>
      </w:r>
      <w:r w:rsidRPr="00863A15">
        <w:rPr>
          <w:iCs/>
        </w:rPr>
        <w:t>disturbed areas for erosion control and improving soil fertility.  It</w:t>
      </w:r>
      <w:r>
        <w:rPr>
          <w:iCs/>
        </w:rPr>
        <w:t xml:space="preserve"> </w:t>
      </w:r>
      <w:r w:rsidRPr="00863A15">
        <w:rPr>
          <w:iCs/>
        </w:rPr>
        <w:t>establishes rapidly, fixes nitrogen, reseeds, and slowly decreases as</w:t>
      </w:r>
      <w:r>
        <w:rPr>
          <w:iCs/>
        </w:rPr>
        <w:t xml:space="preserve"> </w:t>
      </w:r>
      <w:r w:rsidRPr="00863A15">
        <w:rPr>
          <w:iCs/>
        </w:rPr>
        <w:t>other species in the seeding mix begin to dominate the site</w:t>
      </w:r>
      <w:r>
        <w:rPr>
          <w:iCs/>
        </w:rPr>
        <w:t>.</w:t>
      </w:r>
      <w:r w:rsidRPr="00863A15">
        <w:rPr>
          <w:iCs/>
        </w:rPr>
        <w:t xml:space="preserve"> </w:t>
      </w:r>
      <w:r>
        <w:rPr>
          <w:iCs/>
        </w:rPr>
        <w:t xml:space="preserve"> </w:t>
      </w:r>
      <w:r w:rsidRPr="00863A15">
        <w:rPr>
          <w:iCs/>
        </w:rPr>
        <w:t xml:space="preserve">Nitrogen fixation </w:t>
      </w:r>
      <w:r>
        <w:rPr>
          <w:iCs/>
        </w:rPr>
        <w:t>is</w:t>
      </w:r>
      <w:r w:rsidRPr="00863A15">
        <w:rPr>
          <w:iCs/>
        </w:rPr>
        <w:t xml:space="preserve"> greatest during the</w:t>
      </w:r>
      <w:r>
        <w:rPr>
          <w:iCs/>
        </w:rPr>
        <w:t xml:space="preserve"> flowering stage</w:t>
      </w:r>
      <w:r w:rsidRPr="00863A15">
        <w:rPr>
          <w:iCs/>
        </w:rPr>
        <w:t>.</w:t>
      </w:r>
      <w:r>
        <w:rPr>
          <w:iCs/>
        </w:rPr>
        <w:t xml:space="preserve">  </w:t>
      </w:r>
      <w:r w:rsidRPr="00863A15">
        <w:rPr>
          <w:iCs/>
        </w:rPr>
        <w:t xml:space="preserve">To </w:t>
      </w:r>
      <w:r>
        <w:rPr>
          <w:iCs/>
        </w:rPr>
        <w:t xml:space="preserve">help </w:t>
      </w:r>
      <w:r w:rsidRPr="00863A15">
        <w:rPr>
          <w:iCs/>
        </w:rPr>
        <w:t>prevent weed</w:t>
      </w:r>
      <w:r>
        <w:rPr>
          <w:iCs/>
        </w:rPr>
        <w:t xml:space="preserve"> </w:t>
      </w:r>
      <w:r w:rsidRPr="00863A15">
        <w:rPr>
          <w:iCs/>
        </w:rPr>
        <w:t xml:space="preserve">establishment </w:t>
      </w:r>
      <w:r w:rsidRPr="00863A15">
        <w:rPr>
          <w:iCs/>
        </w:rPr>
        <w:lastRenderedPageBreak/>
        <w:t xml:space="preserve">and control soil erosion along county roadsides in </w:t>
      </w:r>
      <w:smartTag w:uri="urn:schemas-microsoft-com:office:smarttags" w:element="place">
        <w:smartTag w:uri="urn:schemas-microsoft-com:office:smarttags" w:element="State">
          <w:r w:rsidRPr="00863A15">
            <w:rPr>
              <w:iCs/>
            </w:rPr>
            <w:t>Iowa</w:t>
          </w:r>
        </w:smartTag>
      </w:smartTag>
      <w:r w:rsidRPr="00863A15">
        <w:rPr>
          <w:iCs/>
        </w:rPr>
        <w:t>,</w:t>
      </w:r>
      <w:r>
        <w:rPr>
          <w:iCs/>
        </w:rPr>
        <w:t xml:space="preserve"> partridge pea</w:t>
      </w:r>
      <w:r w:rsidRPr="00863A15">
        <w:rPr>
          <w:iCs/>
        </w:rPr>
        <w:t xml:space="preserve"> is often included in the seed mix with other forbs</w:t>
      </w:r>
      <w:r>
        <w:rPr>
          <w:iCs/>
        </w:rPr>
        <w:t xml:space="preserve"> </w:t>
      </w:r>
      <w:r w:rsidRPr="00863A15">
        <w:rPr>
          <w:iCs/>
        </w:rPr>
        <w:t>and grasses.</w:t>
      </w:r>
    </w:p>
    <w:p w:rsidR="00084663" w:rsidRDefault="00084663" w:rsidP="001B1595">
      <w:pPr>
        <w:pStyle w:val="Bodytext0"/>
        <w:numPr>
          <w:ins w:id="2" w:author="john.row" w:date="2007-07-23T13:45:00Z"/>
        </w:numPr>
        <w:rPr>
          <w:iCs/>
        </w:rPr>
      </w:pPr>
    </w:p>
    <w:p w:rsidR="00CD49CC" w:rsidRDefault="00CD49CC" w:rsidP="00F802DB">
      <w:pPr>
        <w:pStyle w:val="Header3"/>
      </w:pPr>
      <w:bookmarkStart w:id="3" w:name="OLE_LINK1"/>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bookmarkEnd w:id="3"/>
    <w:p w:rsidR="00712AC4" w:rsidRPr="00712AC4" w:rsidRDefault="00712AC4" w:rsidP="00F802DB">
      <w:pPr>
        <w:pStyle w:val="Header3"/>
        <w:rPr>
          <w:b w:val="0"/>
        </w:rPr>
      </w:pPr>
    </w:p>
    <w:p w:rsidR="00CD49CC" w:rsidRDefault="00CD49CC" w:rsidP="00F802DB">
      <w:pPr>
        <w:pStyle w:val="Header3"/>
      </w:pPr>
      <w:r>
        <w:t>Description</w:t>
      </w:r>
    </w:p>
    <w:p w:rsidR="001B1595" w:rsidRDefault="002375B8" w:rsidP="001B1595">
      <w:pPr>
        <w:pStyle w:val="Bodytext0"/>
      </w:pPr>
      <w:r w:rsidRPr="002375B8">
        <w:rPr>
          <w:i/>
        </w:rPr>
        <w:t>General</w:t>
      </w:r>
      <w:r>
        <w:t>:</w:t>
      </w:r>
      <w:r w:rsidR="001B1595">
        <w:t xml:space="preserve"> Pea Family (Fabaceae). Partridge pea is an annual sub</w:t>
      </w:r>
      <w:r w:rsidR="007330EA">
        <w:t>-</w:t>
      </w:r>
      <w:r w:rsidR="001B1595">
        <w:t xml:space="preserve">erect </w:t>
      </w:r>
      <w:r w:rsidR="007330EA">
        <w:t xml:space="preserve">native </w:t>
      </w:r>
      <w:r w:rsidR="001B1595">
        <w:t>legume plant that reaches a height of 1 to 3 feet.  The leaves consist of 10 to 15 pairs of small, narrow leaflets that are somewhat</w:t>
      </w:r>
      <w:r w:rsidR="001B1595">
        <w:rPr>
          <w:b/>
        </w:rPr>
        <w:t xml:space="preserve"> </w:t>
      </w:r>
      <w:r w:rsidR="001B1595">
        <w:t>delicate to the touch.  The showy yellow flowers, about 1 inch across, grow 2 to 4 together in clusters on the stem.  Flowers normally bloom July-September.  The fruit is a straight, narrow pod 1½ to 2½ inches long, which splits along 2 sutures as it dries; the pod sides spiral to expel the seeds</w:t>
      </w:r>
      <w:r w:rsidR="00136061">
        <w:t xml:space="preserve"> some distance from the parent plant</w:t>
      </w:r>
      <w:r w:rsidR="001B1595">
        <w:t xml:space="preserve">.  </w:t>
      </w:r>
    </w:p>
    <w:p w:rsidR="002375B8" w:rsidRDefault="002375B8" w:rsidP="00437F11">
      <w:pPr>
        <w:pStyle w:val="Bodytext0"/>
      </w:pPr>
    </w:p>
    <w:p w:rsidR="002375B8" w:rsidRDefault="002375B8" w:rsidP="00437F11">
      <w:pPr>
        <w:pStyle w:val="Bodytext0"/>
      </w:pPr>
      <w:r w:rsidRPr="002375B8">
        <w:rPr>
          <w:i/>
        </w:rPr>
        <w:t>Distribution</w:t>
      </w:r>
      <w:r>
        <w:t>: For current distribution, please consult the Plant Profile page for this species on the PLANTS Web site.</w:t>
      </w:r>
    </w:p>
    <w:p w:rsidR="002375B8" w:rsidRDefault="002375B8" w:rsidP="00437F11">
      <w:pPr>
        <w:pStyle w:val="Bodytext0"/>
      </w:pPr>
    </w:p>
    <w:p w:rsidR="001B1595" w:rsidRDefault="002375B8" w:rsidP="001B1595">
      <w:pPr>
        <w:pStyle w:val="Bodytext0"/>
      </w:pPr>
      <w:r w:rsidRPr="002375B8">
        <w:rPr>
          <w:i/>
        </w:rPr>
        <w:t>Habitat</w:t>
      </w:r>
      <w:r>
        <w:t>:</w:t>
      </w:r>
      <w:r w:rsidR="006B4B3E">
        <w:t xml:space="preserve"> </w:t>
      </w:r>
      <w:r w:rsidR="001B1595">
        <w:t xml:space="preserve">Partridge pea grows on prairies, bluffs, riverbanks and river bottoms, as well as upland woods of the </w:t>
      </w:r>
      <w:smartTag w:uri="urn:schemas-microsoft-com:office:smarttags" w:element="place">
        <w:r w:rsidR="001B1595">
          <w:t>Great Plains</w:t>
        </w:r>
      </w:smartTag>
      <w:r w:rsidR="001B1595">
        <w:t>.  Partridge pea is common on sandy savannahs of the lower Gulf Coastal Plain.  Partridge pea is most common on sandy to sandy loam soils.  It grows best in full sunlight but will survive under shady conditions.  Partridge pea has low water requirements and will grow and produce seed under stressed conditions.  The lower pH limit of showy partridge pea is 5.0.</w:t>
      </w:r>
    </w:p>
    <w:p w:rsidR="006B4B3E" w:rsidRDefault="006B4B3E" w:rsidP="00437F11">
      <w:pPr>
        <w:pStyle w:val="Bodytext0"/>
      </w:pPr>
    </w:p>
    <w:p w:rsidR="00CD49CC" w:rsidRDefault="00CD49CC" w:rsidP="00F802DB">
      <w:pPr>
        <w:pStyle w:val="Header3"/>
      </w:pPr>
      <w:r>
        <w:t>Adaptation</w:t>
      </w:r>
    </w:p>
    <w:p w:rsidR="00CD49CC" w:rsidRDefault="001B1595" w:rsidP="00F802DB">
      <w:pPr>
        <w:pStyle w:val="Bodytext0"/>
      </w:pPr>
      <w:r>
        <w:t xml:space="preserve">The USDA hardiness zones for showy partridge pea are 3 to 9.  </w:t>
      </w:r>
      <w:r w:rsidR="004A5B33">
        <w:t>It</w:t>
      </w:r>
      <w:r>
        <w:t xml:space="preserve"> is distributed throughout the </w:t>
      </w:r>
      <w:r w:rsidR="00136061">
        <w:t xml:space="preserve">Midwest, </w:t>
      </w:r>
      <w:r>
        <w:t xml:space="preserve">eastern, and southern </w:t>
      </w:r>
      <w:smartTag w:uri="urn:schemas-microsoft-com:office:smarttags" w:element="country-region">
        <w:smartTag w:uri="urn:schemas-microsoft-com:office:smarttags" w:element="place">
          <w:r>
            <w:t>United States</w:t>
          </w:r>
        </w:smartTag>
      </w:smartTag>
      <w:r>
        <w:t xml:space="preserve">. </w:t>
      </w:r>
      <w:r w:rsidRPr="004065A7">
        <w:t xml:space="preserve"> </w:t>
      </w:r>
    </w:p>
    <w:p w:rsidR="001B1595" w:rsidRDefault="001B1595" w:rsidP="00F802DB">
      <w:pPr>
        <w:pStyle w:val="Bodytext0"/>
      </w:pPr>
    </w:p>
    <w:p w:rsidR="00CD49CC" w:rsidRDefault="00CD49CC" w:rsidP="00F802DB">
      <w:pPr>
        <w:pStyle w:val="Header3"/>
      </w:pPr>
      <w:r>
        <w:t>Establishment</w:t>
      </w:r>
    </w:p>
    <w:p w:rsidR="001B1595" w:rsidRDefault="001B1595" w:rsidP="001B1595">
      <w:pPr>
        <w:pStyle w:val="Bodytext0"/>
      </w:pPr>
      <w:r>
        <w:t xml:space="preserve">Drill seeds at 1/4 to 3/4 inch deep at a rate of 10-15 pounds of Pure live Seed (PLS) per acre.  If broadcasting seeds, the rate should be increased and seed covered by lightly disking or by cultipacking.  Partridge pea can be planted from late winter (March) to late spring (May).  Scarification will improve germination of seed, but it is not necessary to establish plantings of partridge pea.  Seed should also be inoculated with the correct </w:t>
      </w:r>
      <w:r w:rsidR="00136061">
        <w:t xml:space="preserve">species of rhizobium </w:t>
      </w:r>
      <w:r>
        <w:t>before planting.  Fertilizer should be applied at the recommended rate, based on soil samples, at time of planting.</w:t>
      </w:r>
    </w:p>
    <w:p w:rsidR="00CD49CC" w:rsidRDefault="00CD49CC" w:rsidP="00F802DB">
      <w:pPr>
        <w:pStyle w:val="Header3"/>
        <w:rPr>
          <w:rFonts w:ascii="Arial" w:hAnsi="Arial"/>
        </w:rPr>
      </w:pPr>
      <w:r>
        <w:lastRenderedPageBreak/>
        <w:t>Management</w:t>
      </w:r>
    </w:p>
    <w:p w:rsidR="001B1595" w:rsidRDefault="001B1595" w:rsidP="001B1595">
      <w:pPr>
        <w:pStyle w:val="Bodytext0"/>
      </w:pPr>
      <w:r>
        <w:t>Established stands should be disked lightly in the spring to expose mineral soil on which the seed can germinate.  Partridge pea usually reseeds but will gradually disappear without regular maintenance.  Light disking to remove weeds, small brush, and old sod is necessary for healthy stands.  In areas where prescribed burning is permitted, controlled fire is an excellent method for controlling unwanted vegetation.  Fire or disking should be done in late winter for best results.  Weeds can also be controlled during the growing season by mowing over the top of partridge pea plants.</w:t>
      </w:r>
    </w:p>
    <w:p w:rsidR="00CD49CC" w:rsidRDefault="00CD49CC" w:rsidP="00F802DB">
      <w:pPr>
        <w:pStyle w:val="Bodytext0"/>
      </w:pPr>
    </w:p>
    <w:p w:rsidR="00CD49CC" w:rsidRDefault="001B1595" w:rsidP="00F802DB">
      <w:pPr>
        <w:pStyle w:val="Header3"/>
      </w:pPr>
      <w:r>
        <w:t>Seeds and Plant Production</w:t>
      </w:r>
    </w:p>
    <w:p w:rsidR="001B1595" w:rsidRDefault="001B1595" w:rsidP="001B1595">
      <w:pPr>
        <w:autoSpaceDE w:val="0"/>
        <w:autoSpaceDN w:val="0"/>
        <w:adjustRightInd w:val="0"/>
        <w:jc w:val="left"/>
        <w:rPr>
          <w:sz w:val="20"/>
        </w:rPr>
      </w:pPr>
      <w:r w:rsidRPr="00E141CD">
        <w:rPr>
          <w:sz w:val="20"/>
        </w:rPr>
        <w:t xml:space="preserve">Showy partridge pea seed can be </w:t>
      </w:r>
      <w:r w:rsidR="00136061">
        <w:rPr>
          <w:sz w:val="20"/>
        </w:rPr>
        <w:t xml:space="preserve">cold </w:t>
      </w:r>
      <w:r w:rsidRPr="00E141CD">
        <w:rPr>
          <w:sz w:val="20"/>
        </w:rPr>
        <w:t>moist stratified for 56 days to improve germination.  Under controlled conditions germination occurs at an alternating cycle of 30</w:t>
      </w:r>
      <w:r w:rsidRPr="00E141CD">
        <w:rPr>
          <w:sz w:val="20"/>
          <w:vertAlign w:val="superscript"/>
        </w:rPr>
        <w:t>o</w:t>
      </w:r>
      <w:r w:rsidRPr="00E141CD">
        <w:rPr>
          <w:sz w:val="20"/>
        </w:rPr>
        <w:t>C daytime and 15</w:t>
      </w:r>
      <w:r w:rsidRPr="00E141CD">
        <w:rPr>
          <w:sz w:val="20"/>
          <w:vertAlign w:val="superscript"/>
        </w:rPr>
        <w:t>o</w:t>
      </w:r>
      <w:r w:rsidRPr="00E141CD">
        <w:rPr>
          <w:sz w:val="20"/>
        </w:rPr>
        <w:t>C nighttime temperatures.  The optimum soil temperature for germination is 20</w:t>
      </w:r>
      <w:r w:rsidRPr="00E141CD">
        <w:rPr>
          <w:sz w:val="20"/>
          <w:vertAlign w:val="superscript"/>
        </w:rPr>
        <w:t>o</w:t>
      </w:r>
      <w:r w:rsidRPr="00E141CD">
        <w:rPr>
          <w:sz w:val="20"/>
        </w:rPr>
        <w:t>C to 30</w:t>
      </w:r>
      <w:r w:rsidRPr="00E141CD">
        <w:rPr>
          <w:sz w:val="20"/>
          <w:vertAlign w:val="superscript"/>
        </w:rPr>
        <w:t>o</w:t>
      </w:r>
      <w:r w:rsidRPr="00E141CD">
        <w:rPr>
          <w:sz w:val="20"/>
        </w:rPr>
        <w:t xml:space="preserve">C.  Seventy percent of seeds will </w:t>
      </w:r>
      <w:r>
        <w:rPr>
          <w:sz w:val="20"/>
        </w:rPr>
        <w:t>g</w:t>
      </w:r>
      <w:r w:rsidRPr="00E141CD">
        <w:rPr>
          <w:sz w:val="20"/>
        </w:rPr>
        <w:t xml:space="preserve">erminate in 7 to 25 days. </w:t>
      </w:r>
      <w:r>
        <w:rPr>
          <w:sz w:val="20"/>
        </w:rPr>
        <w:t xml:space="preserve"> The seed count of partridge pea is approximately </w:t>
      </w:r>
      <w:r w:rsidR="00136061">
        <w:rPr>
          <w:sz w:val="20"/>
        </w:rPr>
        <w:t>62</w:t>
      </w:r>
      <w:r>
        <w:rPr>
          <w:sz w:val="20"/>
        </w:rPr>
        <w:t>,000 seeds per pound</w:t>
      </w:r>
      <w:r w:rsidR="00136061">
        <w:rPr>
          <w:sz w:val="20"/>
        </w:rPr>
        <w:t xml:space="preserve"> from cultivated plants</w:t>
      </w:r>
      <w:r>
        <w:rPr>
          <w:sz w:val="20"/>
        </w:rPr>
        <w:t>.</w:t>
      </w:r>
    </w:p>
    <w:p w:rsidR="007330EA" w:rsidRDefault="007330EA" w:rsidP="001B1595">
      <w:pPr>
        <w:autoSpaceDE w:val="0"/>
        <w:autoSpaceDN w:val="0"/>
        <w:adjustRightInd w:val="0"/>
        <w:jc w:val="left"/>
        <w:rPr>
          <w:sz w:val="20"/>
        </w:rPr>
      </w:pPr>
    </w:p>
    <w:p w:rsidR="001B1595" w:rsidRPr="00CD5D53" w:rsidRDefault="001B1595" w:rsidP="001B1595">
      <w:pPr>
        <w:autoSpaceDE w:val="0"/>
        <w:autoSpaceDN w:val="0"/>
        <w:adjustRightInd w:val="0"/>
        <w:jc w:val="left"/>
        <w:rPr>
          <w:sz w:val="20"/>
        </w:rPr>
      </w:pPr>
      <w:r>
        <w:rPr>
          <w:sz w:val="20"/>
        </w:rPr>
        <w:t xml:space="preserve">Seed for </w:t>
      </w:r>
      <w:r w:rsidRPr="00E141CD">
        <w:rPr>
          <w:sz w:val="20"/>
        </w:rPr>
        <w:t xml:space="preserve">production fields should be planted </w:t>
      </w:r>
      <w:r>
        <w:rPr>
          <w:sz w:val="20"/>
        </w:rPr>
        <w:t xml:space="preserve">¼ to ¾ inches deep on raised beds </w:t>
      </w:r>
      <w:r w:rsidRPr="00E141CD">
        <w:rPr>
          <w:bCs/>
          <w:sz w:val="20"/>
        </w:rPr>
        <w:t>36-40</w:t>
      </w:r>
      <w:r w:rsidRPr="00E141CD">
        <w:rPr>
          <w:b/>
          <w:bCs/>
          <w:sz w:val="20"/>
        </w:rPr>
        <w:t xml:space="preserve"> </w:t>
      </w:r>
      <w:r w:rsidRPr="00E141CD">
        <w:rPr>
          <w:sz w:val="20"/>
        </w:rPr>
        <w:t>inches apart</w:t>
      </w:r>
      <w:r>
        <w:rPr>
          <w:sz w:val="20"/>
        </w:rPr>
        <w:t>. The seeding rate for seed production is</w:t>
      </w:r>
      <w:r w:rsidRPr="00E141CD">
        <w:rPr>
          <w:sz w:val="20"/>
        </w:rPr>
        <w:t xml:space="preserve"> </w:t>
      </w:r>
      <w:r w:rsidRPr="00E141CD">
        <w:rPr>
          <w:bCs/>
          <w:sz w:val="20"/>
        </w:rPr>
        <w:t xml:space="preserve">2-3 </w:t>
      </w:r>
      <w:r w:rsidRPr="00E141CD">
        <w:rPr>
          <w:sz w:val="20"/>
        </w:rPr>
        <w:t xml:space="preserve">pounds </w:t>
      </w:r>
      <w:r w:rsidR="00136061">
        <w:rPr>
          <w:sz w:val="20"/>
        </w:rPr>
        <w:t>PLS</w:t>
      </w:r>
      <w:r>
        <w:rPr>
          <w:sz w:val="20"/>
        </w:rPr>
        <w:t xml:space="preserve"> per acre.  Being a legume that fixes nitrogen</w:t>
      </w:r>
      <w:r w:rsidRPr="00E141CD">
        <w:rPr>
          <w:sz w:val="20"/>
        </w:rPr>
        <w:t xml:space="preserve"> </w:t>
      </w:r>
      <w:r>
        <w:rPr>
          <w:sz w:val="20"/>
        </w:rPr>
        <w:t>partridge pea only needs one</w:t>
      </w:r>
      <w:r w:rsidRPr="00E141CD">
        <w:rPr>
          <w:sz w:val="20"/>
        </w:rPr>
        <w:t xml:space="preserve"> 20-pound application of phosphorous</w:t>
      </w:r>
      <w:r>
        <w:rPr>
          <w:sz w:val="20"/>
        </w:rPr>
        <w:t xml:space="preserve"> applied </w:t>
      </w:r>
      <w:r w:rsidRPr="00E141CD">
        <w:rPr>
          <w:sz w:val="20"/>
        </w:rPr>
        <w:t>in the spring each year.</w:t>
      </w:r>
      <w:r>
        <w:rPr>
          <w:sz w:val="20"/>
        </w:rPr>
        <w:t xml:space="preserve">  </w:t>
      </w:r>
      <w:r w:rsidR="004A5B33" w:rsidRPr="00CD5D53">
        <w:rPr>
          <w:sz w:val="20"/>
        </w:rPr>
        <w:t>Seeds are ready for harvest in late October and November.</w:t>
      </w:r>
      <w:r w:rsidR="004A5B33">
        <w:rPr>
          <w:sz w:val="20"/>
        </w:rPr>
        <w:t xml:space="preserve">  Partridge pea may be direct h</w:t>
      </w:r>
      <w:r w:rsidR="004A5B33" w:rsidRPr="00CD5D53">
        <w:rPr>
          <w:sz w:val="20"/>
        </w:rPr>
        <w:t>arvest</w:t>
      </w:r>
      <w:r w:rsidR="004A5B33">
        <w:rPr>
          <w:sz w:val="20"/>
        </w:rPr>
        <w:t>ed with a</w:t>
      </w:r>
      <w:r w:rsidR="004A5B33" w:rsidRPr="00CD5D53">
        <w:rPr>
          <w:sz w:val="20"/>
        </w:rPr>
        <w:t xml:space="preserve"> combine</w:t>
      </w:r>
      <w:r w:rsidR="004A5B33">
        <w:rPr>
          <w:sz w:val="20"/>
        </w:rPr>
        <w:t xml:space="preserve"> </w:t>
      </w:r>
      <w:r w:rsidR="004A5B33" w:rsidRPr="00CD5D53">
        <w:rPr>
          <w:sz w:val="20"/>
        </w:rPr>
        <w:t xml:space="preserve">or </w:t>
      </w:r>
      <w:r w:rsidR="004A5B33">
        <w:rPr>
          <w:sz w:val="20"/>
        </w:rPr>
        <w:t>plants may</w:t>
      </w:r>
      <w:r w:rsidR="003813FC">
        <w:rPr>
          <w:sz w:val="20"/>
        </w:rPr>
        <w:t xml:space="preserve"> </w:t>
      </w:r>
      <w:r w:rsidR="004A5B33">
        <w:rPr>
          <w:sz w:val="20"/>
        </w:rPr>
        <w:t xml:space="preserve">be </w:t>
      </w:r>
      <w:r w:rsidR="004A5B33" w:rsidRPr="00CD5D53">
        <w:rPr>
          <w:sz w:val="20"/>
        </w:rPr>
        <w:t>swathed and combined</w:t>
      </w:r>
      <w:r w:rsidR="004A5B33">
        <w:rPr>
          <w:sz w:val="20"/>
        </w:rPr>
        <w:t xml:space="preserve"> after drying</w:t>
      </w:r>
      <w:r w:rsidR="004A5B33" w:rsidRPr="00CD5D53">
        <w:rPr>
          <w:sz w:val="20"/>
        </w:rPr>
        <w:t xml:space="preserve">. </w:t>
      </w:r>
      <w:r w:rsidRPr="00E141CD">
        <w:rPr>
          <w:sz w:val="20"/>
        </w:rPr>
        <w:t xml:space="preserve">Average seed production at the </w:t>
      </w:r>
      <w:smartTag w:uri="urn:schemas-microsoft-com:office:smarttags" w:element="place">
        <w:smartTag w:uri="urn:schemas-microsoft-com:office:smarttags" w:element="PlaceName">
          <w:r w:rsidRPr="00E141CD">
            <w:rPr>
              <w:sz w:val="20"/>
            </w:rPr>
            <w:t>Knox</w:t>
          </w:r>
        </w:smartTag>
        <w:r w:rsidRPr="00E141CD">
          <w:rPr>
            <w:sz w:val="20"/>
          </w:rPr>
          <w:t xml:space="preserve"> </w:t>
        </w:r>
        <w:smartTag w:uri="urn:schemas-microsoft-com:office:smarttags" w:element="PlaceType">
          <w:r w:rsidRPr="00E141CD">
            <w:rPr>
              <w:sz w:val="20"/>
            </w:rPr>
            <w:t>City</w:t>
          </w:r>
        </w:smartTag>
        <w:r w:rsidRPr="00E141CD">
          <w:rPr>
            <w:sz w:val="20"/>
          </w:rPr>
          <w:t xml:space="preserve"> </w:t>
        </w:r>
        <w:smartTag w:uri="urn:schemas-microsoft-com:office:smarttags" w:element="PlaceName">
          <w:r w:rsidRPr="00E141CD">
            <w:rPr>
              <w:sz w:val="20"/>
            </w:rPr>
            <w:t>Plant</w:t>
          </w:r>
        </w:smartTag>
        <w:r>
          <w:rPr>
            <w:sz w:val="20"/>
          </w:rPr>
          <w:t xml:space="preserve"> </w:t>
        </w:r>
        <w:smartTag w:uri="urn:schemas-microsoft-com:office:smarttags" w:element="PlaceName">
          <w:r w:rsidRPr="00E141CD">
            <w:rPr>
              <w:sz w:val="20"/>
            </w:rPr>
            <w:t>Materials</w:t>
          </w:r>
        </w:smartTag>
        <w:r w:rsidRPr="00E141CD">
          <w:rPr>
            <w:sz w:val="20"/>
          </w:rPr>
          <w:t xml:space="preserve"> </w:t>
        </w:r>
        <w:smartTag w:uri="urn:schemas-microsoft-com:office:smarttags" w:element="PlaceType">
          <w:r w:rsidRPr="00E141CD">
            <w:rPr>
              <w:sz w:val="20"/>
            </w:rPr>
            <w:t>Center</w:t>
          </w:r>
        </w:smartTag>
      </w:smartTag>
      <w:r w:rsidRPr="00E141CD">
        <w:rPr>
          <w:sz w:val="20"/>
        </w:rPr>
        <w:t xml:space="preserve"> has been</w:t>
      </w:r>
      <w:r>
        <w:rPr>
          <w:sz w:val="20"/>
        </w:rPr>
        <w:t xml:space="preserve"> recorded at </w:t>
      </w:r>
      <w:r w:rsidRPr="00CD5D53">
        <w:rPr>
          <w:bCs/>
          <w:sz w:val="20"/>
        </w:rPr>
        <w:t xml:space="preserve">550 </w:t>
      </w:r>
      <w:r w:rsidRPr="00CD5D53">
        <w:rPr>
          <w:sz w:val="20"/>
        </w:rPr>
        <w:t>pounds per acr</w:t>
      </w:r>
      <w:r>
        <w:rPr>
          <w:sz w:val="20"/>
        </w:rPr>
        <w:t xml:space="preserve">e. </w:t>
      </w:r>
      <w:r w:rsidR="00136061">
        <w:rPr>
          <w:sz w:val="20"/>
        </w:rPr>
        <w:t xml:space="preserve"> About 37 percent of harvested material </w:t>
      </w:r>
      <w:r w:rsidR="004A06A7">
        <w:rPr>
          <w:sz w:val="20"/>
        </w:rPr>
        <w:t xml:space="preserve">at </w:t>
      </w:r>
      <w:smartTag w:uri="urn:schemas-microsoft-com:office:smarttags" w:element="place">
        <w:smartTag w:uri="urn:schemas-microsoft-com:office:smarttags" w:element="City">
          <w:r w:rsidR="004A06A7">
            <w:rPr>
              <w:sz w:val="20"/>
            </w:rPr>
            <w:t>Manhattan</w:t>
          </w:r>
        </w:smartTag>
        <w:r w:rsidR="004A06A7">
          <w:rPr>
            <w:sz w:val="20"/>
          </w:rPr>
          <w:t xml:space="preserve">, </w:t>
        </w:r>
        <w:smartTag w:uri="urn:schemas-microsoft-com:office:smarttags" w:element="State">
          <w:r w:rsidR="004A06A7">
            <w:rPr>
              <w:sz w:val="20"/>
            </w:rPr>
            <w:t>Kansas</w:t>
          </w:r>
        </w:smartTag>
      </w:smartTag>
      <w:r w:rsidR="004A06A7">
        <w:rPr>
          <w:sz w:val="20"/>
        </w:rPr>
        <w:t xml:space="preserve">, </w:t>
      </w:r>
      <w:r w:rsidR="00136061">
        <w:rPr>
          <w:sz w:val="20"/>
        </w:rPr>
        <w:t xml:space="preserve">yields clean seed. </w:t>
      </w:r>
      <w:r w:rsidR="002C1B06">
        <w:rPr>
          <w:sz w:val="20"/>
        </w:rPr>
        <w:t xml:space="preserve"> </w:t>
      </w:r>
    </w:p>
    <w:p w:rsidR="00CD49CC" w:rsidRDefault="00CD49CC" w:rsidP="00F802DB">
      <w:pPr>
        <w:pStyle w:val="Bodytext0"/>
      </w:pPr>
    </w:p>
    <w:p w:rsidR="00CD49CC" w:rsidRDefault="00CD49CC" w:rsidP="00F802DB">
      <w:pPr>
        <w:pStyle w:val="Header3"/>
      </w:pPr>
      <w:r>
        <w:t>Cultivars, Improved, and Selected Materials (and area of origin)</w:t>
      </w:r>
    </w:p>
    <w:p w:rsidR="001B1595" w:rsidRDefault="001B1595" w:rsidP="001B1595">
      <w:pPr>
        <w:pStyle w:val="Bodytext0"/>
      </w:pPr>
      <w:r>
        <w:t>The USDA NRCS Plant</w:t>
      </w:r>
      <w:r w:rsidR="007330EA">
        <w:t xml:space="preserve"> Materials Centers have three releases</w:t>
      </w:r>
      <w:r>
        <w:t xml:space="preserve">: </w:t>
      </w:r>
    </w:p>
    <w:p w:rsidR="001B1595" w:rsidRDefault="001B1595" w:rsidP="001B1595">
      <w:pPr>
        <w:autoSpaceDE w:val="0"/>
        <w:autoSpaceDN w:val="0"/>
        <w:adjustRightInd w:val="0"/>
        <w:jc w:val="left"/>
        <w:rPr>
          <w:bCs/>
          <w:sz w:val="20"/>
        </w:rPr>
      </w:pPr>
      <w:r w:rsidRPr="009A5134">
        <w:rPr>
          <w:sz w:val="20"/>
        </w:rPr>
        <w:t xml:space="preserve">‘Comanche’ </w:t>
      </w:r>
      <w:r w:rsidR="002C1B06">
        <w:rPr>
          <w:sz w:val="20"/>
        </w:rPr>
        <w:t xml:space="preserve">(TX) </w:t>
      </w:r>
      <w:r w:rsidRPr="009A5134">
        <w:rPr>
          <w:sz w:val="20"/>
        </w:rPr>
        <w:t>partridge pea</w:t>
      </w:r>
      <w:r w:rsidR="002C1B06">
        <w:rPr>
          <w:sz w:val="20"/>
        </w:rPr>
        <w:t>,</w:t>
      </w:r>
      <w:r w:rsidRPr="009A5134">
        <w:rPr>
          <w:sz w:val="20"/>
        </w:rPr>
        <w:t xml:space="preserve"> a cultivar release from the Knox City Plant Materials Center </w:t>
      </w:r>
      <w:r w:rsidR="004A5B33">
        <w:rPr>
          <w:sz w:val="20"/>
        </w:rPr>
        <w:t xml:space="preserve">(PMC) </w:t>
      </w:r>
      <w:r w:rsidRPr="009A5134">
        <w:rPr>
          <w:sz w:val="20"/>
        </w:rPr>
        <w:t xml:space="preserve">in </w:t>
      </w:r>
      <w:smartTag w:uri="urn:schemas-microsoft-com:office:smarttags" w:element="State">
        <w:smartTag w:uri="urn:schemas-microsoft-com:office:smarttags" w:element="place">
          <w:r w:rsidR="002C1B06" w:rsidRPr="009A5134">
            <w:rPr>
              <w:sz w:val="20"/>
            </w:rPr>
            <w:t>T</w:t>
          </w:r>
          <w:r w:rsidR="002C1B06">
            <w:rPr>
              <w:sz w:val="20"/>
            </w:rPr>
            <w:t>exas</w:t>
          </w:r>
        </w:smartTag>
      </w:smartTag>
      <w:r w:rsidRPr="009A5134">
        <w:rPr>
          <w:sz w:val="20"/>
        </w:rPr>
        <w:t>,</w:t>
      </w:r>
      <w:r w:rsidR="002C1B06">
        <w:rPr>
          <w:sz w:val="20"/>
        </w:rPr>
        <w:t xml:space="preserve"> was</w:t>
      </w:r>
      <w:r w:rsidRPr="009A5134">
        <w:rPr>
          <w:bCs/>
          <w:sz w:val="20"/>
        </w:rPr>
        <w:t xml:space="preserve"> </w:t>
      </w:r>
      <w:r>
        <w:rPr>
          <w:bCs/>
          <w:sz w:val="20"/>
        </w:rPr>
        <w:t>selected</w:t>
      </w:r>
      <w:r>
        <w:rPr>
          <w:b/>
          <w:bCs/>
          <w:sz w:val="20"/>
        </w:rPr>
        <w:t xml:space="preserve"> </w:t>
      </w:r>
      <w:r w:rsidRPr="009A5134">
        <w:rPr>
          <w:bCs/>
          <w:sz w:val="20"/>
        </w:rPr>
        <w:t xml:space="preserve">for use as a warm-season legume cover crop in </w:t>
      </w:r>
      <w:r>
        <w:rPr>
          <w:bCs/>
          <w:sz w:val="20"/>
        </w:rPr>
        <w:t xml:space="preserve">the </w:t>
      </w:r>
      <w:r w:rsidRPr="009A5134">
        <w:rPr>
          <w:bCs/>
          <w:sz w:val="20"/>
        </w:rPr>
        <w:t>re</w:t>
      </w:r>
      <w:r w:rsidR="00D20932">
        <w:rPr>
          <w:bCs/>
          <w:sz w:val="20"/>
        </w:rPr>
        <w:t>-</w:t>
      </w:r>
      <w:r w:rsidRPr="009A5134">
        <w:rPr>
          <w:bCs/>
          <w:sz w:val="20"/>
        </w:rPr>
        <w:t>vegetation of critical area</w:t>
      </w:r>
      <w:r>
        <w:rPr>
          <w:bCs/>
          <w:sz w:val="20"/>
        </w:rPr>
        <w:t xml:space="preserve">s, </w:t>
      </w:r>
      <w:r w:rsidRPr="009A5134">
        <w:rPr>
          <w:bCs/>
          <w:sz w:val="20"/>
        </w:rPr>
        <w:t>mined land</w:t>
      </w:r>
      <w:r>
        <w:rPr>
          <w:bCs/>
          <w:sz w:val="20"/>
        </w:rPr>
        <w:t>s</w:t>
      </w:r>
      <w:r w:rsidRPr="009A5134">
        <w:rPr>
          <w:bCs/>
          <w:sz w:val="20"/>
        </w:rPr>
        <w:t>, as a wildlife food plant, and as a plant</w:t>
      </w:r>
      <w:r>
        <w:rPr>
          <w:bCs/>
          <w:sz w:val="20"/>
        </w:rPr>
        <w:t xml:space="preserve"> </w:t>
      </w:r>
      <w:r w:rsidRPr="009A5134">
        <w:rPr>
          <w:bCs/>
          <w:sz w:val="20"/>
        </w:rPr>
        <w:t>for beautification.</w:t>
      </w:r>
    </w:p>
    <w:p w:rsidR="00697284" w:rsidRDefault="00697284" w:rsidP="001B1595">
      <w:pPr>
        <w:autoSpaceDE w:val="0"/>
        <w:autoSpaceDN w:val="0"/>
        <w:adjustRightInd w:val="0"/>
        <w:jc w:val="left"/>
        <w:rPr>
          <w:bCs/>
          <w:sz w:val="20"/>
        </w:rPr>
      </w:pPr>
    </w:p>
    <w:p w:rsidR="00697284" w:rsidRPr="009A5134" w:rsidRDefault="00697284" w:rsidP="00697284">
      <w:pPr>
        <w:autoSpaceDE w:val="0"/>
        <w:autoSpaceDN w:val="0"/>
        <w:adjustRightInd w:val="0"/>
        <w:jc w:val="left"/>
        <w:rPr>
          <w:sz w:val="20"/>
        </w:rPr>
      </w:pPr>
      <w:r>
        <w:rPr>
          <w:sz w:val="20"/>
        </w:rPr>
        <w:t>‘</w:t>
      </w:r>
      <w:r w:rsidRPr="009A5134">
        <w:rPr>
          <w:sz w:val="20"/>
        </w:rPr>
        <w:t>Riley</w:t>
      </w:r>
      <w:r>
        <w:rPr>
          <w:sz w:val="20"/>
        </w:rPr>
        <w:t>’ (KS),</w:t>
      </w:r>
      <w:r w:rsidRPr="009A5134">
        <w:rPr>
          <w:sz w:val="20"/>
        </w:rPr>
        <w:t xml:space="preserve"> a release from the Manhattan Plant Materials Center in</w:t>
      </w:r>
      <w:r>
        <w:rPr>
          <w:sz w:val="20"/>
        </w:rPr>
        <w:t xml:space="preserve"> Manhattan,</w:t>
      </w:r>
      <w:r w:rsidRPr="009A5134">
        <w:rPr>
          <w:sz w:val="20"/>
        </w:rPr>
        <w:t xml:space="preserve"> K</w:t>
      </w:r>
      <w:r>
        <w:rPr>
          <w:sz w:val="20"/>
        </w:rPr>
        <w:t>ansas</w:t>
      </w:r>
      <w:r w:rsidRPr="009A5134">
        <w:rPr>
          <w:sz w:val="20"/>
        </w:rPr>
        <w:t xml:space="preserve">, </w:t>
      </w:r>
      <w:r>
        <w:rPr>
          <w:sz w:val="20"/>
        </w:rPr>
        <w:t xml:space="preserve">was </w:t>
      </w:r>
      <w:r w:rsidRPr="009A5134">
        <w:rPr>
          <w:sz w:val="20"/>
        </w:rPr>
        <w:t xml:space="preserve">developed to provide an adapted </w:t>
      </w:r>
      <w:r>
        <w:rPr>
          <w:sz w:val="20"/>
        </w:rPr>
        <w:t>cultivar</w:t>
      </w:r>
      <w:r w:rsidRPr="009A5134">
        <w:rPr>
          <w:sz w:val="20"/>
        </w:rPr>
        <w:t xml:space="preserve"> for use in wildlife</w:t>
      </w:r>
      <w:r>
        <w:rPr>
          <w:sz w:val="20"/>
        </w:rPr>
        <w:t xml:space="preserve"> </w:t>
      </w:r>
      <w:r w:rsidRPr="009A5134">
        <w:rPr>
          <w:sz w:val="20"/>
        </w:rPr>
        <w:t xml:space="preserve">habitat improvement, erosion control, and </w:t>
      </w:r>
      <w:r>
        <w:rPr>
          <w:sz w:val="20"/>
        </w:rPr>
        <w:t>r</w:t>
      </w:r>
      <w:r w:rsidRPr="009A5134">
        <w:rPr>
          <w:sz w:val="20"/>
        </w:rPr>
        <w:t>ecreational area plantings in the Central</w:t>
      </w:r>
      <w:r>
        <w:rPr>
          <w:sz w:val="20"/>
        </w:rPr>
        <w:t xml:space="preserve"> </w:t>
      </w:r>
      <w:r w:rsidRPr="009A5134">
        <w:rPr>
          <w:sz w:val="20"/>
        </w:rPr>
        <w:t>Plains Region.</w:t>
      </w:r>
      <w:r w:rsidR="00F57612">
        <w:rPr>
          <w:sz w:val="20"/>
        </w:rPr>
        <w:t xml:space="preserve">  Riley has also been shown to be adapted for </w:t>
      </w:r>
      <w:r w:rsidR="00F57612">
        <w:rPr>
          <w:sz w:val="20"/>
        </w:rPr>
        <w:lastRenderedPageBreak/>
        <w:t xml:space="preserve">conservation use in southwestern and southern </w:t>
      </w:r>
      <w:smartTag w:uri="urn:schemas-microsoft-com:office:smarttags" w:element="State">
        <w:r w:rsidR="00F57612">
          <w:rPr>
            <w:sz w:val="20"/>
          </w:rPr>
          <w:t>Missouri</w:t>
        </w:r>
      </w:smartTag>
      <w:r w:rsidR="00F57612">
        <w:rPr>
          <w:sz w:val="20"/>
        </w:rPr>
        <w:t xml:space="preserve">, </w:t>
      </w:r>
      <w:smartTag w:uri="urn:schemas-microsoft-com:office:smarttags" w:element="State">
        <w:r w:rsidR="00F57612">
          <w:rPr>
            <w:sz w:val="20"/>
          </w:rPr>
          <w:t>Arkansas</w:t>
        </w:r>
      </w:smartTag>
      <w:r w:rsidR="00F57612">
        <w:rPr>
          <w:sz w:val="20"/>
        </w:rPr>
        <w:t xml:space="preserve">; western </w:t>
      </w:r>
      <w:smartTag w:uri="urn:schemas-microsoft-com:office:smarttags" w:element="State">
        <w:r w:rsidR="00F57612">
          <w:rPr>
            <w:sz w:val="20"/>
          </w:rPr>
          <w:t>Tennessee</w:t>
        </w:r>
      </w:smartTag>
      <w:r w:rsidR="00F57612">
        <w:rPr>
          <w:sz w:val="20"/>
        </w:rPr>
        <w:t xml:space="preserve">, northeastern </w:t>
      </w:r>
      <w:smartTag w:uri="urn:schemas-microsoft-com:office:smarttags" w:element="State">
        <w:r w:rsidR="00F57612">
          <w:rPr>
            <w:sz w:val="20"/>
          </w:rPr>
          <w:t>Mississippi</w:t>
        </w:r>
      </w:smartTag>
      <w:r w:rsidR="00F57612">
        <w:rPr>
          <w:sz w:val="20"/>
        </w:rPr>
        <w:t xml:space="preserve">, western </w:t>
      </w:r>
      <w:smartTag w:uri="urn:schemas-microsoft-com:office:smarttags" w:element="State">
        <w:r w:rsidR="00F57612">
          <w:rPr>
            <w:sz w:val="20"/>
          </w:rPr>
          <w:t>Louisiana</w:t>
        </w:r>
      </w:smartTag>
      <w:r w:rsidR="00F57612">
        <w:rPr>
          <w:sz w:val="20"/>
        </w:rPr>
        <w:t xml:space="preserve">, and northeast </w:t>
      </w:r>
      <w:smartTag w:uri="urn:schemas-microsoft-com:office:smarttags" w:element="place">
        <w:smartTag w:uri="urn:schemas-microsoft-com:office:smarttags" w:element="State">
          <w:r w:rsidR="00F57612">
            <w:rPr>
              <w:sz w:val="20"/>
            </w:rPr>
            <w:t>Texas</w:t>
          </w:r>
        </w:smartTag>
      </w:smartTag>
      <w:r w:rsidR="00F57612">
        <w:rPr>
          <w:sz w:val="20"/>
        </w:rPr>
        <w:t>.</w:t>
      </w:r>
    </w:p>
    <w:p w:rsidR="002C1B06" w:rsidRDefault="002C1B06" w:rsidP="001B1595">
      <w:pPr>
        <w:numPr>
          <w:ins w:id="4" w:author="john.row" w:date="2007-07-23T09:03:00Z"/>
        </w:numPr>
        <w:autoSpaceDE w:val="0"/>
        <w:autoSpaceDN w:val="0"/>
        <w:adjustRightInd w:val="0"/>
        <w:jc w:val="left"/>
        <w:rPr>
          <w:bCs/>
          <w:sz w:val="20"/>
        </w:rPr>
      </w:pPr>
    </w:p>
    <w:p w:rsidR="001B1595" w:rsidRDefault="001B1595" w:rsidP="001B1595">
      <w:pPr>
        <w:autoSpaceDE w:val="0"/>
        <w:autoSpaceDN w:val="0"/>
        <w:adjustRightInd w:val="0"/>
        <w:jc w:val="left"/>
        <w:rPr>
          <w:sz w:val="20"/>
        </w:rPr>
      </w:pPr>
      <w:r w:rsidRPr="009A5134">
        <w:rPr>
          <w:sz w:val="20"/>
        </w:rPr>
        <w:t xml:space="preserve">Lark Selection </w:t>
      </w:r>
      <w:r w:rsidR="002C1B06">
        <w:rPr>
          <w:sz w:val="20"/>
        </w:rPr>
        <w:t xml:space="preserve">(AR), </w:t>
      </w:r>
      <w:r w:rsidRPr="009A5134">
        <w:rPr>
          <w:sz w:val="20"/>
        </w:rPr>
        <w:t xml:space="preserve">a selected class release from the Jamie L. Whitten </w:t>
      </w:r>
      <w:r w:rsidR="004A5B33">
        <w:rPr>
          <w:sz w:val="20"/>
        </w:rPr>
        <w:t>PMC</w:t>
      </w:r>
      <w:r w:rsidRPr="009A5134">
        <w:rPr>
          <w:sz w:val="20"/>
        </w:rPr>
        <w:t xml:space="preserve"> in</w:t>
      </w:r>
      <w:r>
        <w:rPr>
          <w:sz w:val="20"/>
        </w:rPr>
        <w:t xml:space="preserve"> Coffeeville, </w:t>
      </w:r>
      <w:r w:rsidRPr="009A5134">
        <w:rPr>
          <w:sz w:val="20"/>
        </w:rPr>
        <w:t xml:space="preserve"> </w:t>
      </w:r>
      <w:r w:rsidR="002C1B06" w:rsidRPr="009A5134">
        <w:rPr>
          <w:sz w:val="20"/>
        </w:rPr>
        <w:t>M</w:t>
      </w:r>
      <w:r w:rsidR="002C1B06">
        <w:rPr>
          <w:sz w:val="20"/>
        </w:rPr>
        <w:t>ississippi</w:t>
      </w:r>
      <w:r w:rsidRPr="009A5134">
        <w:rPr>
          <w:sz w:val="20"/>
        </w:rPr>
        <w:t xml:space="preserve">, </w:t>
      </w:r>
      <w:r w:rsidR="002C1B06">
        <w:rPr>
          <w:sz w:val="20"/>
        </w:rPr>
        <w:t xml:space="preserve">was </w:t>
      </w:r>
      <w:r w:rsidRPr="009A5134">
        <w:rPr>
          <w:sz w:val="20"/>
        </w:rPr>
        <w:t>selected to</w:t>
      </w:r>
      <w:r>
        <w:rPr>
          <w:sz w:val="20"/>
        </w:rPr>
        <w:t xml:space="preserve"> </w:t>
      </w:r>
      <w:r w:rsidRPr="009A5134">
        <w:rPr>
          <w:sz w:val="20"/>
        </w:rPr>
        <w:t>provide an ad</w:t>
      </w:r>
      <w:r>
        <w:rPr>
          <w:sz w:val="20"/>
        </w:rPr>
        <w:t>apt</w:t>
      </w:r>
      <w:r w:rsidRPr="009A5134">
        <w:rPr>
          <w:sz w:val="20"/>
        </w:rPr>
        <w:t>ed partridge pea for use in critical area seeding mixtures</w:t>
      </w:r>
      <w:r>
        <w:rPr>
          <w:sz w:val="20"/>
        </w:rPr>
        <w:t>,</w:t>
      </w:r>
      <w:r w:rsidRPr="009A5134">
        <w:rPr>
          <w:sz w:val="20"/>
        </w:rPr>
        <w:t xml:space="preserve"> wildlife food and cover</w:t>
      </w:r>
      <w:r>
        <w:rPr>
          <w:sz w:val="20"/>
        </w:rPr>
        <w:t>,</w:t>
      </w:r>
      <w:r w:rsidRPr="009A5134">
        <w:rPr>
          <w:sz w:val="20"/>
        </w:rPr>
        <w:t xml:space="preserve"> and beautification</w:t>
      </w:r>
      <w:r>
        <w:rPr>
          <w:sz w:val="20"/>
        </w:rPr>
        <w:t xml:space="preserve"> </w:t>
      </w:r>
      <w:r w:rsidRPr="009A5134">
        <w:rPr>
          <w:sz w:val="20"/>
        </w:rPr>
        <w:t>of roadsides in Arkansas, Louisiana, Mississippi, Alabama, and western</w:t>
      </w:r>
      <w:r>
        <w:rPr>
          <w:sz w:val="20"/>
        </w:rPr>
        <w:t xml:space="preserve"> </w:t>
      </w:r>
      <w:r w:rsidRPr="009A5134">
        <w:rPr>
          <w:sz w:val="20"/>
        </w:rPr>
        <w:t>Tennessee (mid-South region).</w:t>
      </w:r>
    </w:p>
    <w:p w:rsidR="001B1595" w:rsidRDefault="001B1595" w:rsidP="00024DE6">
      <w:pPr>
        <w:jc w:val="left"/>
        <w:rPr>
          <w:sz w:val="20"/>
        </w:rPr>
      </w:pPr>
    </w:p>
    <w:p w:rsidR="00024DE6" w:rsidRPr="001244A5" w:rsidRDefault="00024DE6" w:rsidP="00024DE6">
      <w:pPr>
        <w:jc w:val="left"/>
        <w:rPr>
          <w:sz w:val="20"/>
        </w:rPr>
      </w:pPr>
      <w:r w:rsidRPr="001244A5">
        <w:rPr>
          <w:sz w:val="20"/>
        </w:rPr>
        <w:t xml:space="preserve">Contact your local Natural Resources Conservation Service (formerly Soil Conservation Service) office for more information.  Look in the phone book </w:t>
      </w:r>
      <w:r w:rsidR="00F8244F" w:rsidRPr="001244A5">
        <w:rPr>
          <w:sz w:val="20"/>
        </w:rPr>
        <w:t>under “United</w:t>
      </w:r>
      <w:r w:rsidRPr="001244A5">
        <w:rPr>
          <w:sz w:val="20"/>
        </w:rPr>
        <w:t xml:space="preserve"> States Government”.  The Natural Resources Conservation Service will be listed under the subheading “Department of Agriculture.”</w:t>
      </w:r>
    </w:p>
    <w:p w:rsidR="00024DE6" w:rsidRDefault="00024DE6" w:rsidP="00F802DB">
      <w:pPr>
        <w:pStyle w:val="Bodytext0"/>
      </w:pPr>
    </w:p>
    <w:p w:rsidR="002375B8" w:rsidRDefault="002375B8" w:rsidP="00F802DB">
      <w:pPr>
        <w:pStyle w:val="Header3"/>
      </w:pPr>
      <w:r>
        <w:t>References</w:t>
      </w:r>
    </w:p>
    <w:p w:rsidR="0072610A" w:rsidRDefault="0072610A" w:rsidP="0072610A">
      <w:pPr>
        <w:pStyle w:val="Bodytext0"/>
      </w:pPr>
      <w:r>
        <w:t xml:space="preserve">Ajilvsgi, G. 1991. </w:t>
      </w:r>
      <w:r>
        <w:rPr>
          <w:i/>
          <w:iCs/>
        </w:rPr>
        <w:t xml:space="preserve">Wildflowers of </w:t>
      </w:r>
      <w:smartTag w:uri="urn:schemas-microsoft-com:office:smarttags" w:element="place">
        <w:smartTag w:uri="urn:schemas-microsoft-com:office:smarttags" w:element="State">
          <w:r>
            <w:rPr>
              <w:i/>
              <w:iCs/>
            </w:rPr>
            <w:t>Texas</w:t>
          </w:r>
        </w:smartTag>
      </w:smartTag>
      <w:r>
        <w:t xml:space="preserve">. Shear Publishing, </w:t>
      </w:r>
      <w:smartTag w:uri="urn:schemas-microsoft-com:office:smarttags" w:element="place">
        <w:smartTag w:uri="urn:schemas-microsoft-com:office:smarttags" w:element="City">
          <w:r>
            <w:t>Fredericksburg</w:t>
          </w:r>
        </w:smartTag>
        <w:r>
          <w:t xml:space="preserve">, </w:t>
        </w:r>
        <w:smartTag w:uri="urn:schemas-microsoft-com:office:smarttags" w:element="State">
          <w:r w:rsidR="003F6AF9">
            <w:t>Texas</w:t>
          </w:r>
        </w:smartTag>
      </w:smartTag>
      <w:r>
        <w:t>.</w:t>
      </w:r>
    </w:p>
    <w:p w:rsidR="0072610A" w:rsidRDefault="0072610A" w:rsidP="0072610A">
      <w:pPr>
        <w:pStyle w:val="Bodytext0"/>
      </w:pPr>
    </w:p>
    <w:p w:rsidR="0072610A" w:rsidRDefault="0072610A" w:rsidP="0072610A">
      <w:pPr>
        <w:pStyle w:val="Bodytext0"/>
      </w:pPr>
      <w:r w:rsidRPr="0069182D">
        <w:rPr>
          <w:bCs/>
        </w:rPr>
        <w:t>Englert, J. M. et al.</w:t>
      </w:r>
      <w:r>
        <w:t xml:space="preserve"> 1999–. </w:t>
      </w:r>
      <w:r w:rsidRPr="007330EA">
        <w:rPr>
          <w:i/>
        </w:rPr>
        <w:t xml:space="preserve">USDA-NRCS </w:t>
      </w:r>
      <w:r w:rsidR="007330EA" w:rsidRPr="007330EA">
        <w:rPr>
          <w:i/>
        </w:rPr>
        <w:t>i</w:t>
      </w:r>
      <w:r w:rsidRPr="007330EA">
        <w:rPr>
          <w:i/>
        </w:rPr>
        <w:t>mproved conservation plant materials released by NRCS and cooperators</w:t>
      </w:r>
      <w:r>
        <w:t xml:space="preserve">. </w:t>
      </w:r>
      <w:smartTag w:uri="urn:schemas-microsoft-com:office:smarttags" w:element="PlaceName">
        <w:r w:rsidR="007330EA">
          <w:t>USDA</w:t>
        </w:r>
      </w:smartTag>
      <w:r w:rsidR="007330EA">
        <w:t xml:space="preserve"> </w:t>
      </w:r>
      <w:smartTag w:uri="urn:schemas-microsoft-com:office:smarttags" w:element="PlaceName">
        <w:r w:rsidR="007330EA">
          <w:t>NRCS</w:t>
        </w:r>
      </w:smartTag>
      <w:r w:rsidR="007330EA">
        <w:t xml:space="preserve"> </w:t>
      </w:r>
      <w:smartTag w:uri="urn:schemas-microsoft-com:office:smarttags" w:element="PlaceName">
        <w:r w:rsidR="007330EA">
          <w:t>National</w:t>
        </w:r>
      </w:smartTag>
      <w:r w:rsidR="007330EA">
        <w:t xml:space="preserve"> </w:t>
      </w:r>
      <w:smartTag w:uri="urn:schemas-microsoft-com:office:smarttags" w:element="PlaceName">
        <w:r w:rsidR="007330EA">
          <w:t>Plant</w:t>
        </w:r>
      </w:smartTag>
      <w:r w:rsidR="007330EA">
        <w:t xml:space="preserve"> </w:t>
      </w:r>
      <w:smartTag w:uri="urn:schemas-microsoft-com:office:smarttags" w:element="PlaceName">
        <w:r w:rsidR="007330EA">
          <w:t>Materials</w:t>
        </w:r>
      </w:smartTag>
      <w:r w:rsidR="007330EA">
        <w:t xml:space="preserve"> </w:t>
      </w:r>
      <w:smartTag w:uri="urn:schemas-microsoft-com:office:smarttags" w:element="PlaceType">
        <w:r w:rsidR="007330EA">
          <w:t>Center</w:t>
        </w:r>
      </w:smartTag>
      <w:r w:rsidR="007330EA">
        <w:t xml:space="preserve">, </w:t>
      </w:r>
      <w:smartTag w:uri="urn:schemas-microsoft-com:office:smarttags" w:element="place">
        <w:smartTag w:uri="urn:schemas-microsoft-com:office:smarttags" w:element="City">
          <w:r w:rsidR="007330EA">
            <w:t>Beltsville</w:t>
          </w:r>
        </w:smartTag>
        <w:r w:rsidR="003F6AF9">
          <w:t xml:space="preserve">, </w:t>
        </w:r>
        <w:smartTag w:uri="urn:schemas-microsoft-com:office:smarttags" w:element="State">
          <w:r w:rsidR="003F6AF9">
            <w:t>Maryland</w:t>
          </w:r>
        </w:smartTag>
      </w:smartTag>
      <w:r w:rsidR="007330EA">
        <w:t>.</w:t>
      </w:r>
    </w:p>
    <w:p w:rsidR="0072610A" w:rsidRDefault="0072610A" w:rsidP="0072610A">
      <w:pPr>
        <w:pStyle w:val="Bodytext0"/>
      </w:pPr>
    </w:p>
    <w:p w:rsidR="0072610A" w:rsidRDefault="0072610A" w:rsidP="0072610A">
      <w:pPr>
        <w:jc w:val="left"/>
        <w:rPr>
          <w:sz w:val="20"/>
        </w:rPr>
      </w:pPr>
      <w:r w:rsidRPr="0069182D">
        <w:rPr>
          <w:bCs/>
          <w:sz w:val="20"/>
        </w:rPr>
        <w:t>Graham, E. H</w:t>
      </w:r>
      <w:r w:rsidRPr="0094136D">
        <w:rPr>
          <w:b/>
          <w:bCs/>
          <w:sz w:val="20"/>
        </w:rPr>
        <w:t>.</w:t>
      </w:r>
      <w:r w:rsidRPr="0094136D">
        <w:rPr>
          <w:sz w:val="20"/>
        </w:rPr>
        <w:t xml:space="preserve"> 1941. Legumes for erosion control and wildlife. USDA Misc. Publ. 412. (Leg ErWild) </w:t>
      </w:r>
    </w:p>
    <w:p w:rsidR="0072610A" w:rsidRPr="0094136D" w:rsidRDefault="0072610A" w:rsidP="0072610A">
      <w:pPr>
        <w:jc w:val="left"/>
        <w:rPr>
          <w:sz w:val="20"/>
        </w:rPr>
      </w:pPr>
    </w:p>
    <w:p w:rsidR="0072610A" w:rsidRDefault="0072610A" w:rsidP="0072610A">
      <w:pPr>
        <w:pStyle w:val="Header3"/>
        <w:rPr>
          <w:b w:val="0"/>
          <w:bCs w:val="0"/>
        </w:rPr>
      </w:pPr>
      <w:r>
        <w:rPr>
          <w:b w:val="0"/>
          <w:bCs w:val="0"/>
        </w:rPr>
        <w:t>Green, D</w:t>
      </w:r>
      <w:r w:rsidR="007330EA">
        <w:rPr>
          <w:b w:val="0"/>
          <w:bCs w:val="0"/>
        </w:rPr>
        <w:t>.</w:t>
      </w:r>
      <w:r>
        <w:rPr>
          <w:b w:val="0"/>
          <w:bCs w:val="0"/>
        </w:rPr>
        <w:t xml:space="preserve">L., </w:t>
      </w:r>
      <w:r w:rsidRPr="007330EA">
        <w:rPr>
          <w:b w:val="0"/>
          <w:bCs w:val="0"/>
          <w:i/>
        </w:rPr>
        <w:t xml:space="preserve">Plant </w:t>
      </w:r>
      <w:r w:rsidR="007330EA" w:rsidRPr="007330EA">
        <w:rPr>
          <w:b w:val="0"/>
          <w:bCs w:val="0"/>
          <w:i/>
        </w:rPr>
        <w:t>p</w:t>
      </w:r>
      <w:r w:rsidRPr="007330EA">
        <w:rPr>
          <w:b w:val="0"/>
          <w:bCs w:val="0"/>
          <w:i/>
        </w:rPr>
        <w:t xml:space="preserve">ollinator </w:t>
      </w:r>
      <w:r w:rsidR="007330EA" w:rsidRPr="007330EA">
        <w:rPr>
          <w:b w:val="0"/>
          <w:bCs w:val="0"/>
          <w:i/>
        </w:rPr>
        <w:t>w</w:t>
      </w:r>
      <w:r w:rsidRPr="007330EA">
        <w:rPr>
          <w:b w:val="0"/>
          <w:bCs w:val="0"/>
          <w:i/>
        </w:rPr>
        <w:t xml:space="preserve">eb </w:t>
      </w:r>
      <w:r w:rsidR="007330EA" w:rsidRPr="007330EA">
        <w:rPr>
          <w:b w:val="0"/>
          <w:bCs w:val="0"/>
          <w:i/>
        </w:rPr>
        <w:t>s</w:t>
      </w:r>
      <w:r w:rsidRPr="007330EA">
        <w:rPr>
          <w:b w:val="0"/>
          <w:bCs w:val="0"/>
          <w:i/>
        </w:rPr>
        <w:t>ite</w:t>
      </w:r>
      <w:r w:rsidR="007330EA">
        <w:rPr>
          <w:b w:val="0"/>
          <w:bCs w:val="0"/>
        </w:rPr>
        <w:t xml:space="preserve">. </w:t>
      </w:r>
      <w:r>
        <w:rPr>
          <w:b w:val="0"/>
          <w:bCs w:val="0"/>
        </w:rPr>
        <w:t xml:space="preserve"> (</w:t>
      </w:r>
      <w:r w:rsidRPr="006D7C44">
        <w:rPr>
          <w:b w:val="0"/>
        </w:rPr>
        <w:t>http://pollinator.com/</w:t>
      </w:r>
      <w:r>
        <w:rPr>
          <w:b w:val="0"/>
        </w:rPr>
        <w:t>index.html</w:t>
      </w:r>
      <w:r>
        <w:rPr>
          <w:b w:val="0"/>
          <w:bCs w:val="0"/>
        </w:rPr>
        <w:t>), 22 March 2006.</w:t>
      </w:r>
    </w:p>
    <w:p w:rsidR="0072610A" w:rsidRDefault="0072610A" w:rsidP="0072610A">
      <w:pPr>
        <w:pStyle w:val="Header3"/>
        <w:rPr>
          <w:b w:val="0"/>
          <w:bCs w:val="0"/>
        </w:rPr>
      </w:pPr>
    </w:p>
    <w:p w:rsidR="0072610A" w:rsidRDefault="0072610A" w:rsidP="0072610A">
      <w:pPr>
        <w:pStyle w:val="Bodytext0"/>
      </w:pPr>
      <w:r>
        <w:t xml:space="preserve">Haddock, M. 2004. </w:t>
      </w:r>
      <w:smartTag w:uri="urn:schemas-microsoft-com:office:smarttags" w:element="place">
        <w:smartTag w:uri="urn:schemas-microsoft-com:office:smarttags" w:element="State">
          <w:r>
            <w:rPr>
              <w:i/>
              <w:iCs/>
            </w:rPr>
            <w:t>Kansas</w:t>
          </w:r>
        </w:smartTag>
      </w:smartTag>
      <w:r>
        <w:rPr>
          <w:i/>
          <w:iCs/>
        </w:rPr>
        <w:t xml:space="preserve"> wildflowers and grasses</w:t>
      </w:r>
      <w:r w:rsidR="007330EA">
        <w:rPr>
          <w:i/>
          <w:iCs/>
        </w:rPr>
        <w:t>.</w:t>
      </w:r>
      <w:r>
        <w:rPr>
          <w:i/>
          <w:iCs/>
        </w:rPr>
        <w:t xml:space="preserve"> </w:t>
      </w:r>
      <w:r>
        <w:t xml:space="preserve">(http://www.lib.ksu.edu/wildflower/, 7 March 2006). </w:t>
      </w:r>
      <w:smartTag w:uri="urn:schemas-microsoft-com:office:smarttags" w:element="PlaceName">
        <w:r>
          <w:t>Kansas</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Manhattan</w:t>
          </w:r>
        </w:smartTag>
      </w:smartTag>
      <w:r>
        <w:t>.</w:t>
      </w:r>
    </w:p>
    <w:p w:rsidR="0072610A" w:rsidRDefault="0072610A" w:rsidP="0072610A">
      <w:pPr>
        <w:pStyle w:val="Bodytext0"/>
      </w:pPr>
    </w:p>
    <w:p w:rsidR="0072610A" w:rsidRDefault="0072610A" w:rsidP="0072610A">
      <w:pPr>
        <w:pStyle w:val="Bodytext0"/>
      </w:pPr>
      <w:r>
        <w:t>Hamel, P.B. and M.U. Chiltoskey. 1975. Cherokee Plants and Their Uses -- A 400 Year History. Sylva, N</w:t>
      </w:r>
      <w:r w:rsidR="007330EA">
        <w:t>.C. Herald Publishing Co. 54p.</w:t>
      </w:r>
    </w:p>
    <w:p w:rsidR="0072610A" w:rsidRDefault="0072610A" w:rsidP="0072610A">
      <w:pPr>
        <w:pStyle w:val="Header3"/>
        <w:rPr>
          <w:b w:val="0"/>
          <w:bCs w:val="0"/>
        </w:rPr>
      </w:pPr>
    </w:p>
    <w:p w:rsidR="0072610A" w:rsidRDefault="0072610A" w:rsidP="0072610A">
      <w:pPr>
        <w:pStyle w:val="Header3"/>
        <w:rPr>
          <w:b w:val="0"/>
          <w:bCs w:val="0"/>
        </w:rPr>
      </w:pPr>
      <w:r>
        <w:rPr>
          <w:b w:val="0"/>
          <w:bCs w:val="0"/>
        </w:rPr>
        <w:t xml:space="preserve">Native Plant Information Network. 2001. </w:t>
      </w:r>
      <w:r>
        <w:rPr>
          <w:b w:val="0"/>
          <w:bCs w:val="0"/>
          <w:i/>
          <w:iCs/>
        </w:rPr>
        <w:t xml:space="preserve">Propagation datasheets </w:t>
      </w:r>
      <w:r>
        <w:rPr>
          <w:b w:val="0"/>
          <w:bCs w:val="0"/>
        </w:rPr>
        <w:t>(http://www.wildflower2. org/NPIN/Clearinghouse/Propagation/propsheets. html,</w:t>
      </w:r>
      <w:r w:rsidRPr="00081DFF">
        <w:rPr>
          <w:b w:val="0"/>
          <w:bCs w:val="0"/>
        </w:rPr>
        <w:t xml:space="preserve"> </w:t>
      </w:r>
      <w:r w:rsidRPr="00081DFF">
        <w:rPr>
          <w:b w:val="0"/>
        </w:rPr>
        <w:t>7 March 2006</w:t>
      </w:r>
      <w:r>
        <w:rPr>
          <w:b w:val="0"/>
          <w:bCs w:val="0"/>
        </w:rPr>
        <w:t xml:space="preserve">). </w:t>
      </w:r>
      <w:smartTag w:uri="urn:schemas-microsoft-com:office:smarttags" w:element="PlaceName">
        <w:r>
          <w:rPr>
            <w:b w:val="0"/>
            <w:bCs w:val="0"/>
          </w:rPr>
          <w:t>Lady</w:t>
        </w:r>
      </w:smartTag>
      <w:r>
        <w:rPr>
          <w:b w:val="0"/>
          <w:bCs w:val="0"/>
        </w:rPr>
        <w:t xml:space="preserve"> </w:t>
      </w:r>
      <w:smartTag w:uri="urn:schemas-microsoft-com:office:smarttags" w:element="PlaceName">
        <w:r>
          <w:rPr>
            <w:b w:val="0"/>
            <w:bCs w:val="0"/>
          </w:rPr>
          <w:t>Bird</w:t>
        </w:r>
      </w:smartTag>
      <w:r>
        <w:rPr>
          <w:b w:val="0"/>
          <w:bCs w:val="0"/>
        </w:rPr>
        <w:t xml:space="preserve"> </w:t>
      </w:r>
      <w:smartTag w:uri="urn:schemas-microsoft-com:office:smarttags" w:element="PlaceName">
        <w:r>
          <w:rPr>
            <w:b w:val="0"/>
            <w:bCs w:val="0"/>
          </w:rPr>
          <w:t>Johnson</w:t>
        </w:r>
      </w:smartTag>
      <w:r>
        <w:rPr>
          <w:b w:val="0"/>
          <w:bCs w:val="0"/>
        </w:rPr>
        <w:t xml:space="preserve"> </w:t>
      </w:r>
      <w:smartTag w:uri="urn:schemas-microsoft-com:office:smarttags" w:element="PlaceName">
        <w:r>
          <w:rPr>
            <w:b w:val="0"/>
            <w:bCs w:val="0"/>
          </w:rPr>
          <w:t>Wildflower</w:t>
        </w:r>
      </w:smartTag>
      <w:r>
        <w:rPr>
          <w:b w:val="0"/>
          <w:bCs w:val="0"/>
        </w:rPr>
        <w:t xml:space="preserve"> </w:t>
      </w:r>
      <w:smartTag w:uri="urn:schemas-microsoft-com:office:smarttags" w:element="PlaceType">
        <w:r>
          <w:rPr>
            <w:b w:val="0"/>
            <w:bCs w:val="0"/>
          </w:rPr>
          <w:t>Center</w:t>
        </w:r>
      </w:smartTag>
      <w:r>
        <w:rPr>
          <w:b w:val="0"/>
          <w:bCs w:val="0"/>
        </w:rPr>
        <w:t xml:space="preserve">, </w:t>
      </w:r>
      <w:smartTag w:uri="urn:schemas-microsoft-com:office:smarttags" w:element="place">
        <w:smartTag w:uri="urn:schemas-microsoft-com:office:smarttags" w:element="City">
          <w:r>
            <w:rPr>
              <w:b w:val="0"/>
              <w:bCs w:val="0"/>
            </w:rPr>
            <w:t>Austin</w:t>
          </w:r>
        </w:smartTag>
      </w:smartTag>
      <w:r>
        <w:rPr>
          <w:b w:val="0"/>
          <w:bCs w:val="0"/>
        </w:rPr>
        <w:t>.</w:t>
      </w:r>
    </w:p>
    <w:p w:rsidR="0072610A" w:rsidRDefault="0072610A" w:rsidP="0072610A">
      <w:pPr>
        <w:pStyle w:val="Header3"/>
        <w:rPr>
          <w:b w:val="0"/>
          <w:bCs w:val="0"/>
        </w:rPr>
      </w:pPr>
    </w:p>
    <w:p w:rsidR="004928E4" w:rsidRPr="004928E4" w:rsidRDefault="007330EA" w:rsidP="004928E4">
      <w:pPr>
        <w:pStyle w:val="Bodytext0"/>
      </w:pPr>
      <w:r w:rsidRPr="009D7B52">
        <w:rPr>
          <w:bCs/>
        </w:rPr>
        <w:t>Samuel Roberts Noble Foundation</w:t>
      </w:r>
      <w:r w:rsidR="0072610A" w:rsidRPr="009D7B52">
        <w:rPr>
          <w:bCs/>
        </w:rPr>
        <w:t xml:space="preserve"> </w:t>
      </w:r>
      <w:r w:rsidRPr="009D7B52">
        <w:rPr>
          <w:bCs/>
          <w:i/>
          <w:iCs/>
        </w:rPr>
        <w:t>Plant image g</w:t>
      </w:r>
      <w:r w:rsidR="0072610A" w:rsidRPr="009D7B52">
        <w:rPr>
          <w:bCs/>
          <w:i/>
          <w:iCs/>
        </w:rPr>
        <w:t>allery</w:t>
      </w:r>
      <w:r w:rsidRPr="009D7B52">
        <w:rPr>
          <w:bCs/>
          <w:iCs/>
        </w:rPr>
        <w:t>.</w:t>
      </w:r>
      <w:r w:rsidR="0072610A" w:rsidRPr="009D7B52">
        <w:rPr>
          <w:bCs/>
          <w:iCs/>
        </w:rPr>
        <w:t xml:space="preserve"> </w:t>
      </w:r>
      <w:r w:rsidR="0072610A" w:rsidRPr="009D7B52">
        <w:rPr>
          <w:bCs/>
        </w:rPr>
        <w:t>(http://www.noble.org/</w:t>
      </w:r>
      <w:r w:rsidR="004928E4" w:rsidRPr="009D7B52">
        <w:t>WebApps/</w:t>
      </w:r>
      <w:r w:rsidR="004928E4" w:rsidRPr="009D7B52">
        <w:rPr>
          <w:bCs/>
        </w:rPr>
        <w:t xml:space="preserve"> PlantI</w:t>
      </w:r>
      <w:r w:rsidR="0072610A" w:rsidRPr="009D7B52">
        <w:rPr>
          <w:bCs/>
        </w:rPr>
        <w:t>mage</w:t>
      </w:r>
      <w:r w:rsidR="004928E4" w:rsidRPr="009D7B52">
        <w:rPr>
          <w:bCs/>
        </w:rPr>
        <w:t>G</w:t>
      </w:r>
      <w:r w:rsidR="0072610A" w:rsidRPr="009D7B52">
        <w:rPr>
          <w:bCs/>
        </w:rPr>
        <w:t>allery/</w:t>
      </w:r>
      <w:r w:rsidR="004928E4" w:rsidRPr="004928E4">
        <w:t xml:space="preserve"> Plant.aspx?PlantID=101&amp;PlantTypeID=1</w:t>
      </w:r>
      <w:r w:rsidR="00D411AB">
        <w:t>)</w:t>
      </w:r>
    </w:p>
    <w:p w:rsidR="0072610A" w:rsidRDefault="007330EA" w:rsidP="0072610A">
      <w:pPr>
        <w:pStyle w:val="Header3"/>
        <w:rPr>
          <w:b w:val="0"/>
          <w:bCs w:val="0"/>
        </w:rPr>
      </w:pPr>
      <w:r>
        <w:rPr>
          <w:b w:val="0"/>
          <w:bCs w:val="0"/>
        </w:rPr>
        <w:t>Accessed: 6 March 2006.</w:t>
      </w:r>
      <w:r w:rsidR="0072610A">
        <w:rPr>
          <w:b w:val="0"/>
          <w:bCs w:val="0"/>
        </w:rPr>
        <w:t xml:space="preserve"> </w:t>
      </w:r>
      <w:smartTag w:uri="urn:schemas-microsoft-com:office:smarttags" w:element="place">
        <w:smartTag w:uri="urn:schemas-microsoft-com:office:smarttags" w:element="City">
          <w:r w:rsidR="0072610A">
            <w:rPr>
              <w:b w:val="0"/>
              <w:bCs w:val="0"/>
            </w:rPr>
            <w:t>Ardmore</w:t>
          </w:r>
        </w:smartTag>
        <w:r w:rsidR="003F6AF9">
          <w:rPr>
            <w:b w:val="0"/>
            <w:bCs w:val="0"/>
          </w:rPr>
          <w:t xml:space="preserve">, </w:t>
        </w:r>
        <w:smartTag w:uri="urn:schemas-microsoft-com:office:smarttags" w:element="State">
          <w:r w:rsidR="003F6AF9">
            <w:rPr>
              <w:b w:val="0"/>
              <w:bCs w:val="0"/>
            </w:rPr>
            <w:t>OK</w:t>
          </w:r>
        </w:smartTag>
      </w:smartTag>
      <w:r w:rsidR="0072610A">
        <w:rPr>
          <w:b w:val="0"/>
          <w:bCs w:val="0"/>
        </w:rPr>
        <w:t>.</w:t>
      </w:r>
    </w:p>
    <w:p w:rsidR="0072610A" w:rsidRDefault="0072610A" w:rsidP="0072610A">
      <w:pPr>
        <w:pStyle w:val="Header3"/>
        <w:rPr>
          <w:b w:val="0"/>
          <w:bCs w:val="0"/>
        </w:rPr>
      </w:pPr>
    </w:p>
    <w:p w:rsidR="0072610A" w:rsidRDefault="0072610A" w:rsidP="0072610A">
      <w:pPr>
        <w:pStyle w:val="Bodytext0"/>
      </w:pPr>
      <w:r w:rsidRPr="00AE618E">
        <w:t>North Carolina Department of Transportation</w:t>
      </w:r>
      <w:r>
        <w:t xml:space="preserve">. </w:t>
      </w:r>
      <w:r w:rsidRPr="00AE618E">
        <w:rPr>
          <w:i/>
          <w:iCs/>
        </w:rPr>
        <w:t xml:space="preserve"> Wildflowers on </w:t>
      </w:r>
      <w:smartTag w:uri="urn:schemas-microsoft-com:office:smarttags" w:element="place">
        <w:smartTag w:uri="urn:schemas-microsoft-com:office:smarttags" w:element="State">
          <w:r w:rsidRPr="00AE618E">
            <w:rPr>
              <w:i/>
              <w:iCs/>
            </w:rPr>
            <w:t>North Carolina</w:t>
          </w:r>
        </w:smartTag>
      </w:smartTag>
      <w:r w:rsidRPr="00AE618E">
        <w:rPr>
          <w:i/>
          <w:iCs/>
        </w:rPr>
        <w:t xml:space="preserve"> Roadsides, </w:t>
      </w:r>
      <w:r w:rsidRPr="00AE618E">
        <w:lastRenderedPageBreak/>
        <w:t>(http://www.</w:t>
      </w:r>
      <w:r>
        <w:t>nc</w:t>
      </w:r>
      <w:r w:rsidRPr="00AE618E">
        <w:t>do</w:t>
      </w:r>
      <w:r>
        <w:t>t</w:t>
      </w:r>
      <w:r w:rsidRPr="00AE618E">
        <w:t>.</w:t>
      </w:r>
      <w:r>
        <w:t>org/</w:t>
      </w:r>
      <w:r w:rsidRPr="00AE618E">
        <w:t>do</w:t>
      </w:r>
      <w:r>
        <w:t>h</w:t>
      </w:r>
      <w:r w:rsidRPr="00AE618E">
        <w:t>/</w:t>
      </w:r>
      <w:r>
        <w:t>operations/dp_eng/</w:t>
      </w:r>
      <w:r w:rsidRPr="00AE618E">
        <w:t>roadside/wildflowerbook/.</w:t>
      </w:r>
      <w:r>
        <w:t xml:space="preserve"> </w:t>
      </w:r>
      <w:smartTag w:uri="urn:schemas-microsoft-com:office:smarttags" w:element="place">
        <w:smartTag w:uri="urn:schemas-microsoft-com:office:smarttags" w:element="City">
          <w:r w:rsidRPr="00AE618E">
            <w:t>Raleigh</w:t>
          </w:r>
        </w:smartTag>
      </w:smartTag>
      <w:r w:rsidRPr="00AE618E">
        <w:t>.</w:t>
      </w:r>
    </w:p>
    <w:p w:rsidR="0072610A" w:rsidRDefault="0072610A" w:rsidP="0072610A">
      <w:pPr>
        <w:pStyle w:val="Bodytext0"/>
      </w:pPr>
    </w:p>
    <w:p w:rsidR="0072610A" w:rsidRDefault="0072610A" w:rsidP="0072610A">
      <w:pPr>
        <w:pStyle w:val="Bodytext0"/>
      </w:pPr>
      <w:r>
        <w:t>Sturtevant, W</w:t>
      </w:r>
      <w:r w:rsidR="007330EA">
        <w:t>.</w:t>
      </w:r>
      <w:r>
        <w:t xml:space="preserve"> 1954</w:t>
      </w:r>
      <w:r w:rsidR="007330EA">
        <w:t xml:space="preserve">. </w:t>
      </w:r>
      <w:r w:rsidRPr="007330EA">
        <w:rPr>
          <w:i/>
        </w:rPr>
        <w:t xml:space="preserve">The Mikasuki Seminole: Medical </w:t>
      </w:r>
      <w:r w:rsidR="007330EA" w:rsidRPr="007330EA">
        <w:rPr>
          <w:i/>
        </w:rPr>
        <w:t>b</w:t>
      </w:r>
      <w:r w:rsidRPr="007330EA">
        <w:rPr>
          <w:i/>
        </w:rPr>
        <w:t xml:space="preserve">eliefs and </w:t>
      </w:r>
      <w:r w:rsidR="007330EA" w:rsidRPr="007330EA">
        <w:rPr>
          <w:i/>
        </w:rPr>
        <w:t>p</w:t>
      </w:r>
      <w:r w:rsidRPr="007330EA">
        <w:rPr>
          <w:i/>
        </w:rPr>
        <w:t>ractices</w:t>
      </w:r>
      <w:r>
        <w:t xml:space="preserve">. </w:t>
      </w:r>
      <w:smartTag w:uri="urn:schemas-microsoft-com:office:smarttags" w:element="place">
        <w:smartTag w:uri="urn:schemas-microsoft-com:office:smarttags" w:element="PlaceName">
          <w:r>
            <w:t>Yale</w:t>
          </w:r>
        </w:smartTag>
        <w:r>
          <w:t xml:space="preserve"> </w:t>
        </w:r>
        <w:smartTag w:uri="urn:schemas-microsoft-com:office:smarttags" w:element="PlaceType">
          <w:r>
            <w:t>University</w:t>
          </w:r>
        </w:smartTag>
      </w:smartTag>
      <w:r>
        <w:t>, PhD Thesis (p. 276, 496)</w:t>
      </w:r>
      <w:r w:rsidR="00F8244F">
        <w:t>.</w:t>
      </w:r>
    </w:p>
    <w:p w:rsidR="00D72184" w:rsidRDefault="00D72184" w:rsidP="0072610A">
      <w:pPr>
        <w:pStyle w:val="Bodytext0"/>
        <w:numPr>
          <w:ins w:id="5" w:author="john.row" w:date="2007-07-24T08:16:00Z"/>
        </w:numPr>
      </w:pPr>
    </w:p>
    <w:p w:rsidR="009B0E8C" w:rsidRDefault="001B1595" w:rsidP="009B0E8C">
      <w:pPr>
        <w:pStyle w:val="Bodytext0"/>
      </w:pPr>
      <w:r>
        <w:t>Tesky, J</w:t>
      </w:r>
      <w:r w:rsidR="007330EA">
        <w:t>.</w:t>
      </w:r>
      <w:r>
        <w:t xml:space="preserve">L. 1992. </w:t>
      </w:r>
      <w:r w:rsidRPr="007330EA">
        <w:rPr>
          <w:i/>
        </w:rPr>
        <w:t>Cassia fasciculata</w:t>
      </w:r>
      <w:r>
        <w:t xml:space="preserve">. In: Fire Effects Information System, [Online]. </w:t>
      </w:r>
      <w:r w:rsidR="009B0E8C">
        <w:t>(http://www.fs.fed.us/database/feis/, 7 March 2006).</w:t>
      </w:r>
    </w:p>
    <w:p w:rsidR="001B1595" w:rsidRDefault="001B1595" w:rsidP="001B1595">
      <w:pPr>
        <w:pStyle w:val="Bodytext0"/>
      </w:pPr>
      <w:smartTag w:uri="urn:schemas-microsoft-com:office:smarttags" w:element="country-region">
        <w:r>
          <w:t>U.S.</w:t>
        </w:r>
      </w:smartTag>
      <w:r>
        <w:t xml:space="preserve"> Department of Agriculture, </w:t>
      </w:r>
      <w:smartTag w:uri="urn:schemas-microsoft-com:office:smarttags" w:element="place">
        <w:r>
          <w:t>Forest</w:t>
        </w:r>
      </w:smartTag>
      <w:r>
        <w:t xml:space="preserve"> Service</w:t>
      </w:r>
    </w:p>
    <w:p w:rsidR="001B1595" w:rsidRDefault="001B1595" w:rsidP="001B1595">
      <w:pPr>
        <w:pStyle w:val="Bodytext0"/>
      </w:pPr>
    </w:p>
    <w:p w:rsidR="0062374B" w:rsidRDefault="0062374B" w:rsidP="0062374B">
      <w:pPr>
        <w:pStyle w:val="Bodytext0"/>
      </w:pPr>
      <w:smartTag w:uri="urn:schemas-microsoft-com:office:smarttags" w:element="place">
        <w:smartTag w:uri="urn:schemas-microsoft-com:office:smarttags" w:element="State">
          <w:r>
            <w:t>Texas</w:t>
          </w:r>
        </w:smartTag>
      </w:smartTag>
      <w:r>
        <w:t xml:space="preserve"> Agricultural Experiment Station, 1986. Comanche Partridge Pea. L221. 4p. </w:t>
      </w:r>
      <w:smartTag w:uri="urn:schemas-microsoft-com:office:smarttags" w:element="PlaceName">
        <w:r>
          <w:t>Texas</w:t>
        </w:r>
      </w:smartTag>
      <w:r>
        <w:t xml:space="preserve"> </w:t>
      </w:r>
      <w:smartTag w:uri="urn:schemas-microsoft-com:office:smarttags" w:element="PlaceName">
        <w:r>
          <w:t>A&amp;M</w:t>
        </w:r>
      </w:smartTag>
      <w:r>
        <w:t xml:space="preserve"> </w:t>
      </w:r>
      <w:smartTag w:uri="urn:schemas-microsoft-com:office:smarttags" w:element="PlaceType">
        <w:r>
          <w:t>University</w:t>
        </w:r>
      </w:smartTag>
      <w:r>
        <w:t xml:space="preserve"> System, </w:t>
      </w:r>
      <w:smartTag w:uri="urn:schemas-microsoft-com:office:smarttags" w:element="City">
        <w:smartTag w:uri="urn:schemas-microsoft-com:office:smarttags" w:element="place">
          <w:r>
            <w:t>College Station</w:t>
          </w:r>
        </w:smartTag>
      </w:smartTag>
      <w:r>
        <w:t>.</w:t>
      </w:r>
    </w:p>
    <w:p w:rsidR="0062374B" w:rsidRDefault="0062374B" w:rsidP="001B1595">
      <w:pPr>
        <w:pStyle w:val="Bodytext0"/>
      </w:pPr>
    </w:p>
    <w:p w:rsidR="001B1595" w:rsidRDefault="0072610A" w:rsidP="001B1595">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rsidR="001B1595">
            <w:t>Jamie</w:t>
          </w:r>
        </w:smartTag>
        <w:r w:rsidR="001B1595">
          <w:t xml:space="preserve"> </w:t>
        </w:r>
        <w:smartTag w:uri="urn:schemas-microsoft-com:office:smarttags" w:element="PlaceName">
          <w:r w:rsidR="001B1595">
            <w:t>L</w:t>
          </w:r>
        </w:smartTag>
        <w:r w:rsidR="001B1595">
          <w:t xml:space="preserve"> </w:t>
        </w:r>
        <w:smartTag w:uri="urn:schemas-microsoft-com:office:smarttags" w:element="PlaceName">
          <w:r w:rsidR="001B1595">
            <w:t>Whitten</w:t>
          </w:r>
        </w:smartTag>
        <w:r w:rsidR="001B1595">
          <w:t xml:space="preserve"> </w:t>
        </w:r>
        <w:smartTag w:uri="urn:schemas-microsoft-com:office:smarttags" w:element="PlaceName">
          <w:r w:rsidR="001B1595">
            <w:t>Plant</w:t>
          </w:r>
        </w:smartTag>
        <w:r w:rsidR="001B1595">
          <w:t xml:space="preserve"> </w:t>
        </w:r>
        <w:smartTag w:uri="urn:schemas-microsoft-com:office:smarttags" w:element="PlaceName">
          <w:r w:rsidR="001B1595">
            <w:t>Materials</w:t>
          </w:r>
        </w:smartTag>
        <w:r w:rsidR="001B1595">
          <w:t xml:space="preserve"> </w:t>
        </w:r>
        <w:smartTag w:uri="urn:schemas-microsoft-com:office:smarttags" w:element="PlaceType">
          <w:r w:rsidR="001B1595">
            <w:t>Center</w:t>
          </w:r>
        </w:smartTag>
      </w:smartTag>
      <w:r w:rsidR="007330EA">
        <w:t>.</w:t>
      </w:r>
      <w:r w:rsidR="001B1595">
        <w:t xml:space="preserve"> </w:t>
      </w:r>
      <w:r w:rsidR="001B1595" w:rsidRPr="007330EA">
        <w:rPr>
          <w:i/>
        </w:rPr>
        <w:t>Notic</w:t>
      </w:r>
      <w:r w:rsidR="001B1595" w:rsidRPr="007330EA">
        <w:rPr>
          <w:i/>
        </w:rPr>
        <w:t>e</w:t>
      </w:r>
      <w:r w:rsidRPr="007330EA">
        <w:rPr>
          <w:i/>
        </w:rPr>
        <w:t xml:space="preserve"> </w:t>
      </w:r>
      <w:r w:rsidR="001B1595" w:rsidRPr="007330EA">
        <w:rPr>
          <w:i/>
        </w:rPr>
        <w:t xml:space="preserve">of </w:t>
      </w:r>
      <w:r w:rsidR="007330EA" w:rsidRPr="007330EA">
        <w:rPr>
          <w:i/>
        </w:rPr>
        <w:t>r</w:t>
      </w:r>
      <w:r w:rsidR="001B1595" w:rsidRPr="007330EA">
        <w:rPr>
          <w:i/>
        </w:rPr>
        <w:t xml:space="preserve">elease: Lark </w:t>
      </w:r>
      <w:r w:rsidR="007330EA" w:rsidRPr="007330EA">
        <w:rPr>
          <w:i/>
        </w:rPr>
        <w:t>s</w:t>
      </w:r>
      <w:r w:rsidR="001B1595" w:rsidRPr="007330EA">
        <w:rPr>
          <w:i/>
        </w:rPr>
        <w:t>election partridge pea</w:t>
      </w:r>
      <w:r w:rsidR="007330EA">
        <w:t xml:space="preserve">. </w:t>
      </w:r>
      <w:r w:rsidR="001B1595">
        <w:t>(</w:t>
      </w:r>
      <w:r w:rsidR="00DD0678">
        <w:t>http://plant-materials.nrcs.usda.gov/pubs/mspmcrnchfa2.pdf)</w:t>
      </w:r>
      <w:r w:rsidR="001B1595">
        <w:t xml:space="preserve"> </w:t>
      </w:r>
      <w:smartTag w:uri="urn:schemas-microsoft-com:office:smarttags" w:element="place">
        <w:smartTag w:uri="urn:schemas-microsoft-com:office:smarttags" w:element="PlaceName">
          <w:r w:rsidR="001B1595">
            <w:t>USDA-NRCS</w:t>
          </w:r>
        </w:smartTag>
        <w:r w:rsidR="001B1595">
          <w:t xml:space="preserve"> </w:t>
        </w:r>
        <w:smartTag w:uri="urn:schemas-microsoft-com:office:smarttags" w:element="PlaceName">
          <w:r w:rsidR="001B1595">
            <w:t>Jamie</w:t>
          </w:r>
        </w:smartTag>
        <w:r w:rsidR="001B1595">
          <w:t xml:space="preserve"> </w:t>
        </w:r>
        <w:smartTag w:uri="urn:schemas-microsoft-com:office:smarttags" w:element="PlaceName">
          <w:r w:rsidR="001B1595">
            <w:t>L.</w:t>
          </w:r>
        </w:smartTag>
        <w:r w:rsidR="001B1595">
          <w:t xml:space="preserve"> </w:t>
        </w:r>
        <w:smartTag w:uri="urn:schemas-microsoft-com:office:smarttags" w:element="PlaceName">
          <w:r w:rsidR="001B1595">
            <w:t>Whitten</w:t>
          </w:r>
        </w:smartTag>
        <w:r w:rsidR="001B1595">
          <w:t xml:space="preserve"> </w:t>
        </w:r>
        <w:smartTag w:uri="urn:schemas-microsoft-com:office:smarttags" w:element="PlaceName">
          <w:r w:rsidR="001B1595">
            <w:t>Plant</w:t>
          </w:r>
        </w:smartTag>
        <w:r w:rsidR="001B1595">
          <w:t xml:space="preserve"> </w:t>
        </w:r>
        <w:smartTag w:uri="urn:schemas-microsoft-com:office:smarttags" w:element="PlaceName">
          <w:r w:rsidR="001B1595">
            <w:t>Materials</w:t>
          </w:r>
        </w:smartTag>
        <w:r w:rsidR="001B1595">
          <w:t xml:space="preserve"> </w:t>
        </w:r>
        <w:smartTag w:uri="urn:schemas-microsoft-com:office:smarttags" w:element="PlaceType">
          <w:r w:rsidR="001B1595">
            <w:t>Center</w:t>
          </w:r>
        </w:smartTag>
      </w:smartTag>
      <w:r w:rsidR="001B1595">
        <w:t>, Coffeeville, MS. 3p.</w:t>
      </w:r>
    </w:p>
    <w:p w:rsidR="001B1595" w:rsidRDefault="001B1595" w:rsidP="001B1595">
      <w:pPr>
        <w:pStyle w:val="Bodytext0"/>
      </w:pPr>
    </w:p>
    <w:p w:rsidR="001B1595" w:rsidRDefault="0072610A" w:rsidP="001B1595">
      <w:pPr>
        <w:pStyle w:val="Bodytext0"/>
      </w:pPr>
      <w:r>
        <w:t xml:space="preserve">USDA NRCS </w:t>
      </w:r>
      <w:r w:rsidR="001B1595">
        <w:t xml:space="preserve">James E.’Bud’ </w:t>
      </w:r>
      <w:smartTag w:uri="urn:schemas-microsoft-com:office:smarttags" w:element="place">
        <w:smartTag w:uri="urn:schemas-microsoft-com:office:smarttags" w:element="PlaceName">
          <w:r w:rsidR="001B1595">
            <w:t>Smith</w:t>
          </w:r>
        </w:smartTag>
        <w:r w:rsidR="001B1595">
          <w:t xml:space="preserve"> </w:t>
        </w:r>
        <w:smartTag w:uri="urn:schemas-microsoft-com:office:smarttags" w:element="PlaceName">
          <w:r w:rsidR="001B1595">
            <w:t>Plant</w:t>
          </w:r>
        </w:smartTag>
        <w:r w:rsidR="001B1595">
          <w:t xml:space="preserve"> </w:t>
        </w:r>
        <w:smartTag w:uri="urn:schemas-microsoft-com:office:smarttags" w:element="PlaceName">
          <w:r w:rsidR="001B1595">
            <w:t>Materials</w:t>
          </w:r>
        </w:smartTag>
        <w:r w:rsidR="001B1595">
          <w:t xml:space="preserve"> </w:t>
        </w:r>
        <w:smartTag w:uri="urn:schemas-microsoft-com:office:smarttags" w:element="PlaceType">
          <w:r w:rsidR="001B1595">
            <w:t>Center</w:t>
          </w:r>
        </w:smartTag>
      </w:smartTag>
      <w:r w:rsidR="007330EA">
        <w:t>.</w:t>
      </w:r>
      <w:r w:rsidR="001B1595">
        <w:t xml:space="preserve"> </w:t>
      </w:r>
      <w:r w:rsidR="001B1595" w:rsidRPr="007330EA">
        <w:rPr>
          <w:i/>
        </w:rPr>
        <w:t xml:space="preserve">Notice of </w:t>
      </w:r>
      <w:r w:rsidR="007330EA" w:rsidRPr="007330EA">
        <w:rPr>
          <w:i/>
        </w:rPr>
        <w:t>r</w:t>
      </w:r>
      <w:r w:rsidR="001B1595" w:rsidRPr="007330EA">
        <w:rPr>
          <w:i/>
        </w:rPr>
        <w:t>elease: “Comanche” partridge pea</w:t>
      </w:r>
      <w:r w:rsidR="001B1595">
        <w:t>.</w:t>
      </w:r>
      <w:r w:rsidR="001B1595" w:rsidRPr="00CD298B">
        <w:t xml:space="preserve"> </w:t>
      </w:r>
      <w:r w:rsidR="001B1595">
        <w:t xml:space="preserve">(http://plant-materials.nrcs.usda.gov/pubs/txpmcrnchfa2.pdf) USDA-NRCS James E.’Bud’ </w:t>
      </w:r>
      <w:smartTag w:uri="urn:schemas-microsoft-com:office:smarttags" w:element="PlaceName">
        <w:r w:rsidR="001B1595">
          <w:t>Smith</w:t>
        </w:r>
      </w:smartTag>
      <w:r w:rsidR="001B1595">
        <w:t xml:space="preserve"> </w:t>
      </w:r>
      <w:smartTag w:uri="urn:schemas-microsoft-com:office:smarttags" w:element="PlaceName">
        <w:r w:rsidR="001B1595">
          <w:t>Plant</w:t>
        </w:r>
      </w:smartTag>
      <w:r w:rsidR="001B1595">
        <w:t xml:space="preserve"> </w:t>
      </w:r>
      <w:smartTag w:uri="urn:schemas-microsoft-com:office:smarttags" w:element="PlaceName">
        <w:r w:rsidR="001B1595">
          <w:t>Materials</w:t>
        </w:r>
      </w:smartTag>
      <w:r w:rsidR="001B1595">
        <w:t xml:space="preserve"> </w:t>
      </w:r>
      <w:smartTag w:uri="urn:schemas-microsoft-com:office:smarttags" w:element="PlaceType">
        <w:r w:rsidR="001B1595">
          <w:t>Center</w:t>
        </w:r>
      </w:smartTag>
      <w:r w:rsidR="001B1595">
        <w:t xml:space="preserve">, </w:t>
      </w:r>
      <w:smartTag w:uri="urn:schemas-microsoft-com:office:smarttags" w:element="place">
        <w:smartTag w:uri="urn:schemas-microsoft-com:office:smarttags" w:element="City">
          <w:r w:rsidR="001B1595">
            <w:t>Knox City</w:t>
          </w:r>
        </w:smartTag>
        <w:r w:rsidR="001B1595">
          <w:t xml:space="preserve">, </w:t>
        </w:r>
        <w:smartTag w:uri="urn:schemas-microsoft-com:office:smarttags" w:element="State">
          <w:r w:rsidR="001B1595">
            <w:t>TX</w:t>
          </w:r>
        </w:smartTag>
      </w:smartTag>
      <w:r w:rsidR="001B1595">
        <w:t>, 2p.</w:t>
      </w:r>
    </w:p>
    <w:p w:rsidR="001B1595" w:rsidRDefault="001B1595" w:rsidP="001B1595">
      <w:pPr>
        <w:pStyle w:val="Bodytext0"/>
      </w:pPr>
    </w:p>
    <w:p w:rsidR="001B1595" w:rsidRDefault="0072610A" w:rsidP="001B1595">
      <w:pPr>
        <w:pStyle w:val="Bodytext0"/>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rsidR="001B1595">
            <w:t>Manhattan</w:t>
          </w:r>
        </w:smartTag>
        <w:r w:rsidR="001B1595">
          <w:t xml:space="preserve"> </w:t>
        </w:r>
        <w:smartTag w:uri="urn:schemas-microsoft-com:office:smarttags" w:element="PlaceName">
          <w:r w:rsidR="001B1595">
            <w:t>Plant</w:t>
          </w:r>
        </w:smartTag>
        <w:r w:rsidR="001B1595">
          <w:t xml:space="preserve"> </w:t>
        </w:r>
        <w:smartTag w:uri="urn:schemas-microsoft-com:office:smarttags" w:element="PlaceName">
          <w:r w:rsidR="001B1595">
            <w:t>Materials</w:t>
          </w:r>
        </w:smartTag>
        <w:r w:rsidR="001B1595">
          <w:t xml:space="preserve"> </w:t>
        </w:r>
        <w:smartTag w:uri="urn:schemas-microsoft-com:office:smarttags" w:element="PlaceType">
          <w:r w:rsidR="001B1595">
            <w:t>Center</w:t>
          </w:r>
        </w:smartTag>
      </w:smartTag>
      <w:r w:rsidR="001B1595">
        <w:t xml:space="preserve">. </w:t>
      </w:r>
      <w:r w:rsidR="001B1595" w:rsidRPr="00A25CF2">
        <w:rPr>
          <w:i/>
        </w:rPr>
        <w:t xml:space="preserve">Notice of </w:t>
      </w:r>
      <w:r w:rsidR="00A25CF2" w:rsidRPr="00A25CF2">
        <w:rPr>
          <w:i/>
        </w:rPr>
        <w:t>r</w:t>
      </w:r>
      <w:r w:rsidR="001B1595" w:rsidRPr="00A25CF2">
        <w:rPr>
          <w:i/>
        </w:rPr>
        <w:t xml:space="preserve">elease: </w:t>
      </w:r>
      <w:r w:rsidR="0062374B">
        <w:rPr>
          <w:i/>
        </w:rPr>
        <w:t>‘</w:t>
      </w:r>
      <w:r w:rsidR="001B1595" w:rsidRPr="00A25CF2">
        <w:rPr>
          <w:i/>
        </w:rPr>
        <w:t>Riley</w:t>
      </w:r>
      <w:r w:rsidR="0062374B">
        <w:rPr>
          <w:i/>
        </w:rPr>
        <w:t>’</w:t>
      </w:r>
      <w:r w:rsidR="001B1595" w:rsidRPr="00A25CF2">
        <w:rPr>
          <w:i/>
        </w:rPr>
        <w:t xml:space="preserve"> showy partridge pea</w:t>
      </w:r>
      <w:r w:rsidR="001B1595">
        <w:t>.</w:t>
      </w:r>
      <w:r w:rsidR="001B1595" w:rsidRPr="00CD298B">
        <w:t xml:space="preserve"> </w:t>
      </w:r>
      <w:r w:rsidR="001B1595">
        <w:t xml:space="preserve">(http://plant-materials.nrcs.usda.gov/pubs/kspmcrnchfa2.pdf) </w:t>
      </w:r>
      <w:smartTag w:uri="urn:schemas-microsoft-com:office:smarttags" w:element="PlaceName">
        <w:r w:rsidR="001B1595">
          <w:t>USDA-NRCS</w:t>
        </w:r>
      </w:smartTag>
      <w:r w:rsidR="001B1595">
        <w:t xml:space="preserve"> </w:t>
      </w:r>
      <w:smartTag w:uri="urn:schemas-microsoft-com:office:smarttags" w:element="PlaceName">
        <w:r w:rsidR="001B1595">
          <w:t>Plant</w:t>
        </w:r>
      </w:smartTag>
      <w:r w:rsidR="001B1595">
        <w:t xml:space="preserve"> </w:t>
      </w:r>
      <w:smartTag w:uri="urn:schemas-microsoft-com:office:smarttags" w:element="PlaceName">
        <w:r w:rsidR="001B1595">
          <w:t>Materials</w:t>
        </w:r>
      </w:smartTag>
      <w:r w:rsidR="001B1595">
        <w:t xml:space="preserve"> </w:t>
      </w:r>
      <w:smartTag w:uri="urn:schemas-microsoft-com:office:smarttags" w:element="PlaceType">
        <w:r w:rsidR="001B1595">
          <w:t>Center</w:t>
        </w:r>
      </w:smartTag>
      <w:r w:rsidR="001B1595">
        <w:t xml:space="preserve">, </w:t>
      </w:r>
      <w:smartTag w:uri="urn:schemas-microsoft-com:office:smarttags" w:element="place">
        <w:smartTag w:uri="urn:schemas-microsoft-com:office:smarttags" w:element="City">
          <w:r w:rsidR="001B1595">
            <w:t>Manhattan</w:t>
          </w:r>
        </w:smartTag>
        <w:r w:rsidR="001B1595">
          <w:t xml:space="preserve">, </w:t>
        </w:r>
        <w:smartTag w:uri="urn:schemas-microsoft-com:office:smarttags" w:element="State">
          <w:r w:rsidR="001B1595">
            <w:t>KS</w:t>
          </w:r>
        </w:smartTag>
      </w:smartTag>
      <w:r w:rsidR="001B1595">
        <w:t xml:space="preserve">. </w:t>
      </w:r>
      <w:r w:rsidR="0062374B">
        <w:t>8p</w:t>
      </w:r>
      <w:r w:rsidR="001B1595">
        <w:t>.</w:t>
      </w:r>
    </w:p>
    <w:p w:rsidR="001B1595" w:rsidRDefault="001B1595" w:rsidP="001B1595">
      <w:pPr>
        <w:pStyle w:val="Bodytext0"/>
      </w:pPr>
    </w:p>
    <w:p w:rsidR="0072610A" w:rsidRPr="0094136D" w:rsidRDefault="0072610A" w:rsidP="0072610A">
      <w:pPr>
        <w:pStyle w:val="Bodytext0"/>
      </w:pPr>
      <w:r w:rsidRPr="0094136D">
        <w:t>USDA, ARS, National Genetic Resources Program.</w:t>
      </w:r>
      <w:r w:rsidRPr="0094136D">
        <w:br/>
      </w:r>
      <w:r w:rsidRPr="0094136D">
        <w:rPr>
          <w:i/>
          <w:iCs/>
        </w:rPr>
        <w:t>Germplasm Resources Information Network - (GRIN)</w:t>
      </w:r>
      <w:r w:rsidRPr="0094136D">
        <w:t xml:space="preserve"> </w:t>
      </w:r>
      <w:r w:rsidR="000B5407">
        <w:t>(</w:t>
      </w:r>
      <w:r w:rsidR="009B0E8C" w:rsidRPr="0094136D">
        <w:t>http://www.ars-grin.gov2/cgi-bin/npgs/html/tax_search.pl</w:t>
      </w:r>
      <w:r w:rsidR="000B5407">
        <w:t>)</w:t>
      </w:r>
      <w:r w:rsidR="009B0E8C">
        <w:t xml:space="preserve"> </w:t>
      </w:r>
      <w:r w:rsidR="000B5407" w:rsidRPr="0094136D">
        <w:t>[Online</w:t>
      </w:r>
      <w:r w:rsidR="000B5407">
        <w:t xml:space="preserve">: cited </w:t>
      </w:r>
      <w:r w:rsidR="000B5407" w:rsidRPr="0094136D">
        <w:t>16 March 2006].</w:t>
      </w:r>
      <w:r w:rsidR="000B5407">
        <w:t xml:space="preserve"> </w:t>
      </w:r>
      <w:r w:rsidRPr="0094136D">
        <w:t xml:space="preserve">National Germplasm Resources Laboratory, </w:t>
      </w:r>
      <w:smartTag w:uri="urn:schemas-microsoft-com:office:smarttags" w:element="place">
        <w:smartTag w:uri="urn:schemas-microsoft-com:office:smarttags" w:element="City">
          <w:r w:rsidRPr="0094136D">
            <w:t>Beltsville</w:t>
          </w:r>
        </w:smartTag>
        <w:r w:rsidRPr="0094136D">
          <w:t xml:space="preserve">, </w:t>
        </w:r>
        <w:smartTag w:uri="urn:schemas-microsoft-com:office:smarttags" w:element="State">
          <w:r w:rsidRPr="0094136D">
            <w:t>M</w:t>
          </w:r>
          <w:r w:rsidR="009B0E8C">
            <w:t>D</w:t>
          </w:r>
        </w:smartTag>
      </w:smartTag>
      <w:r w:rsidRPr="0094136D">
        <w:br/>
      </w:r>
    </w:p>
    <w:p w:rsidR="0072610A" w:rsidRDefault="0072610A" w:rsidP="0072610A">
      <w:pPr>
        <w:tabs>
          <w:tab w:val="left" w:pos="2430"/>
        </w:tabs>
        <w:jc w:val="left"/>
      </w:pPr>
      <w:r>
        <w:rPr>
          <w:sz w:val="20"/>
        </w:rPr>
        <w:t>USDA NRCS 2006.  The PLANTS database. (</w:t>
      </w:r>
      <w:hyperlink r:id="rId9" w:history="1">
        <w:r>
          <w:rPr>
            <w:rStyle w:val="Hyperlink"/>
            <w:sz w:val="20"/>
          </w:rPr>
          <w:t>http</w:t>
        </w:r>
        <w:bookmarkStart w:id="6" w:name="_Hlt39895319"/>
        <w:r>
          <w:rPr>
            <w:rStyle w:val="Hyperlink"/>
            <w:sz w:val="20"/>
          </w:rPr>
          <w:t>:</w:t>
        </w:r>
        <w:bookmarkEnd w:id="6"/>
        <w:r>
          <w:rPr>
            <w:rStyle w:val="Hyperlink"/>
            <w:sz w:val="20"/>
          </w:rPr>
          <w:t>//plants.usda.gov)</w:t>
        </w:r>
      </w:hyperlink>
      <w:r>
        <w:rPr>
          <w:sz w:val="20"/>
        </w:rPr>
        <w:t xml:space="preserve">.   </w:t>
      </w:r>
      <w:smartTag w:uri="urn:schemas-microsoft-com:office:smarttags" w:element="PlaceName">
        <w:r>
          <w:rPr>
            <w:sz w:val="20"/>
            <w:u w:val="single"/>
          </w:rPr>
          <w:t>National</w:t>
        </w:r>
      </w:smartTag>
      <w:r>
        <w:rPr>
          <w:sz w:val="20"/>
          <w:u w:val="single"/>
        </w:rPr>
        <w:t xml:space="preserve"> </w:t>
      </w:r>
      <w:smartTag w:uri="urn:schemas-microsoft-com:office:smarttags" w:element="PlaceName">
        <w:r>
          <w:rPr>
            <w:sz w:val="20"/>
            <w:u w:val="single"/>
          </w:rPr>
          <w:t>Plant</w:t>
        </w:r>
      </w:smartTag>
      <w:r>
        <w:rPr>
          <w:sz w:val="20"/>
          <w:u w:val="single"/>
        </w:rPr>
        <w:t xml:space="preserve"> </w:t>
      </w:r>
      <w:smartTag w:uri="urn:schemas-microsoft-com:office:smarttags" w:element="PlaceName">
        <w:r>
          <w:rPr>
            <w:sz w:val="20"/>
            <w:u w:val="single"/>
          </w:rPr>
          <w:t>Data</w:t>
        </w:r>
      </w:smartTag>
      <w:r>
        <w:rPr>
          <w:sz w:val="20"/>
          <w:u w:val="single"/>
        </w:rPr>
        <w:t xml:space="preserve"> </w:t>
      </w:r>
      <w:smartTag w:uri="urn:schemas-microsoft-com:office:smarttags" w:element="PlaceType">
        <w:r>
          <w:rPr>
            <w:sz w:val="20"/>
            <w:u w:val="single"/>
          </w:rPr>
          <w:t>Center</w:t>
        </w:r>
      </w:smartTag>
      <w:r>
        <w:rPr>
          <w:sz w:val="20"/>
        </w:rPr>
        <w:t xml:space="preserve">, </w:t>
      </w:r>
      <w:smartTag w:uri="urn:schemas-microsoft-com:office:smarttags" w:element="place">
        <w:smartTag w:uri="urn:schemas-microsoft-com:office:smarttags" w:element="City">
          <w:r>
            <w:rPr>
              <w:sz w:val="20"/>
            </w:rPr>
            <w:t>Baton Rouge</w:t>
          </w:r>
        </w:smartTag>
        <w:r>
          <w:rPr>
            <w:sz w:val="20"/>
          </w:rPr>
          <w:t xml:space="preserve">, </w:t>
        </w:r>
        <w:smartTag w:uri="urn:schemas-microsoft-com:office:smarttags" w:element="State">
          <w:r>
            <w:rPr>
              <w:sz w:val="20"/>
            </w:rPr>
            <w:t>LA.</w:t>
          </w:r>
        </w:smartTag>
      </w:smartTag>
      <w:r>
        <w:rPr>
          <w:sz w:val="20"/>
        </w:rPr>
        <w:t xml:space="preserve"> Accessed: 22</w:t>
      </w:r>
      <w:r w:rsidR="004A06A7">
        <w:rPr>
          <w:sz w:val="20"/>
        </w:rPr>
        <w:t xml:space="preserve"> </w:t>
      </w:r>
      <w:r>
        <w:rPr>
          <w:sz w:val="20"/>
        </w:rPr>
        <w:t>March</w:t>
      </w:r>
      <w:r w:rsidR="004A06A7">
        <w:rPr>
          <w:sz w:val="20"/>
        </w:rPr>
        <w:t xml:space="preserve"> </w:t>
      </w:r>
      <w:r>
        <w:rPr>
          <w:sz w:val="20"/>
        </w:rPr>
        <w:t>2006.</w:t>
      </w:r>
    </w:p>
    <w:p w:rsidR="0072610A" w:rsidRDefault="0072610A" w:rsidP="0072610A">
      <w:pPr>
        <w:pStyle w:val="Bodytext0"/>
      </w:pPr>
    </w:p>
    <w:p w:rsidR="0062374B" w:rsidRDefault="0062374B" w:rsidP="0062374B">
      <w:pPr>
        <w:pStyle w:val="Bodytext0"/>
      </w:pPr>
      <w:r>
        <w:t>Wolfe, J.A. 1991. Technical Notes:</w:t>
      </w:r>
      <w:r w:rsidRPr="00A26E9D">
        <w:t xml:space="preserve"> </w:t>
      </w:r>
      <w:smartTag w:uri="urn:schemas-microsoft-com:office:smarttags" w:element="place">
        <w:smartTag w:uri="urn:schemas-microsoft-com:office:smarttags" w:element="PlaceName">
          <w:r>
            <w:t>Coffeeville</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Seed Production and Variation Among Selected Partridgepea Accessions.</w:t>
      </w:r>
      <w:r w:rsidRPr="00A26E9D">
        <w:t xml:space="preserve"> </w:t>
      </w:r>
      <w:r w:rsidR="00295094">
        <w:t>(</w:t>
      </w:r>
      <w:r w:rsidR="00295094" w:rsidRPr="00295094">
        <w:t>http://www.plant-materials.nrcs.usda.gov/pubs/mspmctn21991.pdf</w:t>
      </w:r>
      <w:r>
        <w:t xml:space="preserve">) </w:t>
      </w:r>
      <w:r w:rsidRPr="007748F8">
        <w:t>[</w:t>
      </w:r>
      <w:r w:rsidR="003F6AF9">
        <w:t>A</w:t>
      </w:r>
      <w:r w:rsidR="004A06A7">
        <w:t>ccessed</w:t>
      </w:r>
      <w:r>
        <w:t xml:space="preserve"> </w:t>
      </w:r>
      <w:r>
        <w:rPr>
          <w:bCs/>
        </w:rPr>
        <w:t>20</w:t>
      </w:r>
      <w:r w:rsidRPr="00F36430">
        <w:rPr>
          <w:bCs/>
        </w:rPr>
        <w:t xml:space="preserve"> </w:t>
      </w:r>
      <w:r>
        <w:rPr>
          <w:bCs/>
        </w:rPr>
        <w:t xml:space="preserve">July </w:t>
      </w:r>
      <w:r w:rsidRPr="00F36430">
        <w:rPr>
          <w:bCs/>
        </w:rPr>
        <w:t>200</w:t>
      </w:r>
      <w:r>
        <w:rPr>
          <w:bCs/>
        </w:rPr>
        <w:t>7].</w:t>
      </w:r>
      <w:r w:rsidRPr="00F36430">
        <w:rPr>
          <w:bCs/>
        </w:rPr>
        <w:t xml:space="preserve"> </w:t>
      </w:r>
      <w:r>
        <w:t xml:space="preserve"> </w:t>
      </w:r>
      <w:smartTag w:uri="urn:schemas-microsoft-com:office:smarttags" w:element="place">
        <w:smartTag w:uri="urn:schemas-microsoft-com:office:smarttags" w:element="PlaceName">
          <w:r>
            <w:t>USDA-NRCS</w:t>
          </w:r>
        </w:smartTag>
        <w:r>
          <w:t xml:space="preserve"> </w:t>
        </w:r>
        <w:smartTag w:uri="urn:schemas-microsoft-com:office:smarttags" w:element="PlaceName">
          <w:r>
            <w:t>Jamie</w:t>
          </w:r>
        </w:smartTag>
        <w:r>
          <w:t xml:space="preserve"> </w:t>
        </w:r>
        <w:smartTag w:uri="urn:schemas-microsoft-com:office:smarttags" w:element="PlaceName">
          <w:r>
            <w:t>L.</w:t>
          </w:r>
        </w:smartTag>
        <w:r>
          <w:t xml:space="preserve"> </w:t>
        </w:r>
        <w:smartTag w:uri="urn:schemas-microsoft-com:office:smarttags" w:element="PlaceName">
          <w:r>
            <w:t>Whitten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Coffeeville, MS. Vol. 7(2). 10p. </w:t>
      </w:r>
    </w:p>
    <w:p w:rsidR="0062374B" w:rsidRDefault="0062374B" w:rsidP="0072610A">
      <w:pPr>
        <w:pStyle w:val="Bodytext0"/>
      </w:pPr>
    </w:p>
    <w:p w:rsidR="008A32E3" w:rsidRDefault="00DD41E3" w:rsidP="00F802DB">
      <w:pPr>
        <w:pStyle w:val="Header3"/>
      </w:pPr>
      <w:r>
        <w:t>Prepared By</w:t>
      </w:r>
      <w:r w:rsidR="008A32E3">
        <w:t>:</w:t>
      </w:r>
      <w:r w:rsidR="00C15545">
        <w:t xml:space="preserve"> </w:t>
      </w:r>
    </w:p>
    <w:p w:rsidR="008A32E3" w:rsidRDefault="008A32E3" w:rsidP="008A32E3">
      <w:pPr>
        <w:pStyle w:val="Header3"/>
        <w:rPr>
          <w:b w:val="0"/>
          <w:bCs w:val="0"/>
        </w:rPr>
      </w:pPr>
      <w:r>
        <w:rPr>
          <w:b w:val="0"/>
          <w:bCs w:val="0"/>
          <w:i/>
          <w:iCs/>
        </w:rPr>
        <w:t>Morris J Houck</w:t>
      </w:r>
      <w:r w:rsidRPr="009D7B52">
        <w:rPr>
          <w:b w:val="0"/>
          <w:bCs w:val="0"/>
          <w:iCs/>
        </w:rPr>
        <w:t xml:space="preserve">, </w:t>
      </w:r>
      <w:r>
        <w:rPr>
          <w:b w:val="0"/>
          <w:bCs w:val="0"/>
        </w:rPr>
        <w:t xml:space="preserve">USDA NRCS Alexandria, Louisiana, formerly, Plant Materials Center, Knox City, Texas and </w:t>
      </w:r>
      <w:r w:rsidRPr="008A32E3">
        <w:rPr>
          <w:b w:val="0"/>
          <w:bCs w:val="0"/>
          <w:i/>
        </w:rPr>
        <w:t xml:space="preserve">John </w:t>
      </w:r>
      <w:r w:rsidR="001F7FC1">
        <w:rPr>
          <w:b w:val="0"/>
          <w:bCs w:val="0"/>
          <w:i/>
        </w:rPr>
        <w:t xml:space="preserve">M. </w:t>
      </w:r>
      <w:r w:rsidRPr="008A32E3">
        <w:rPr>
          <w:b w:val="0"/>
          <w:bCs w:val="0"/>
          <w:i/>
        </w:rPr>
        <w:t>Row</w:t>
      </w:r>
      <w:r>
        <w:rPr>
          <w:b w:val="0"/>
          <w:bCs w:val="0"/>
        </w:rPr>
        <w:t>, Plant Materials Center, Manhattan, Kansas</w:t>
      </w:r>
    </w:p>
    <w:p w:rsidR="008A32E3" w:rsidRDefault="008A32E3" w:rsidP="00F802DB">
      <w:pPr>
        <w:pStyle w:val="Header3"/>
      </w:pPr>
    </w:p>
    <w:p w:rsidR="00CD49CC" w:rsidRDefault="00C15545" w:rsidP="00F802DB">
      <w:pPr>
        <w:pStyle w:val="Header3"/>
      </w:pPr>
      <w:r>
        <w:t>Species Coordinator</w:t>
      </w:r>
      <w:r w:rsidR="008A32E3">
        <w:t>:</w:t>
      </w:r>
    </w:p>
    <w:p w:rsidR="0072610A" w:rsidRDefault="0072610A" w:rsidP="0072610A">
      <w:pPr>
        <w:pStyle w:val="Header3"/>
        <w:rPr>
          <w:b w:val="0"/>
          <w:bCs w:val="0"/>
        </w:rPr>
      </w:pPr>
      <w:r>
        <w:rPr>
          <w:b w:val="0"/>
          <w:bCs w:val="0"/>
          <w:i/>
          <w:iCs/>
        </w:rPr>
        <w:t>Morris J</w:t>
      </w:r>
      <w:r w:rsidR="00E72686">
        <w:rPr>
          <w:b w:val="0"/>
          <w:bCs w:val="0"/>
          <w:i/>
          <w:iCs/>
        </w:rPr>
        <w:t>.</w:t>
      </w:r>
      <w:r>
        <w:rPr>
          <w:b w:val="0"/>
          <w:bCs w:val="0"/>
          <w:i/>
          <w:iCs/>
        </w:rPr>
        <w:t xml:space="preserve"> Houck</w:t>
      </w:r>
      <w:r w:rsidR="009D7B52" w:rsidRPr="009D7B52">
        <w:rPr>
          <w:b w:val="0"/>
          <w:bCs w:val="0"/>
          <w:iCs/>
        </w:rPr>
        <w:t xml:space="preserve">, </w:t>
      </w:r>
      <w:r>
        <w:rPr>
          <w:b w:val="0"/>
          <w:bCs w:val="0"/>
        </w:rPr>
        <w:t xml:space="preserve">USDA NRCS </w:t>
      </w:r>
      <w:r w:rsidR="003F6AF9">
        <w:rPr>
          <w:b w:val="0"/>
          <w:bCs w:val="0"/>
        </w:rPr>
        <w:t xml:space="preserve">Alexandria, Louisiana, formerly,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Materials</w:t>
        </w:r>
      </w:smartTag>
      <w:r>
        <w:rPr>
          <w:b w:val="0"/>
          <w:bCs w:val="0"/>
        </w:rPr>
        <w:t xml:space="preserve"> </w:t>
      </w:r>
      <w:smartTag w:uri="urn:schemas-microsoft-com:office:smarttags" w:element="PlaceType">
        <w:r>
          <w:rPr>
            <w:b w:val="0"/>
            <w:bCs w:val="0"/>
          </w:rPr>
          <w:t>Center</w:t>
        </w:r>
      </w:smartTag>
      <w:r w:rsidR="007330EA">
        <w:rPr>
          <w:b w:val="0"/>
          <w:bCs w:val="0"/>
        </w:rPr>
        <w:t xml:space="preserve">, </w:t>
      </w:r>
      <w:smartTag w:uri="urn:schemas-microsoft-com:office:smarttags" w:element="place">
        <w:smartTag w:uri="urn:schemas-microsoft-com:office:smarttags" w:element="City">
          <w:r>
            <w:rPr>
              <w:b w:val="0"/>
              <w:bCs w:val="0"/>
            </w:rPr>
            <w:t>Knox City</w:t>
          </w:r>
        </w:smartTag>
        <w:r>
          <w:rPr>
            <w:b w:val="0"/>
            <w:bCs w:val="0"/>
          </w:rPr>
          <w:t xml:space="preserve">, </w:t>
        </w:r>
        <w:smartTag w:uri="urn:schemas-microsoft-com:office:smarttags" w:element="State">
          <w:r>
            <w:rPr>
              <w:b w:val="0"/>
              <w:bCs w:val="0"/>
            </w:rPr>
            <w:t>Texas</w:t>
          </w:r>
        </w:smartTag>
      </w:smartTag>
    </w:p>
    <w:p w:rsidR="00F57612" w:rsidRDefault="00F57612" w:rsidP="0072610A">
      <w:pPr>
        <w:pStyle w:val="Header3"/>
        <w:numPr>
          <w:ins w:id="7" w:author="john.row" w:date="2007-07-27T11:43:00Z"/>
        </w:numPr>
        <w:rPr>
          <w:b w:val="0"/>
          <w:bCs w:val="0"/>
        </w:rPr>
      </w:pPr>
    </w:p>
    <w:p w:rsidR="00CD49CC" w:rsidRDefault="002375B8" w:rsidP="00FF0390">
      <w:pPr>
        <w:pStyle w:val="Header4"/>
      </w:pPr>
      <w:r>
        <w:t xml:space="preserve">Edited: </w:t>
      </w:r>
      <w:r w:rsidR="001B1595">
        <w:t>22mar2006 jsp</w:t>
      </w:r>
      <w:r w:rsidR="009D7B52">
        <w:t>; 07082</w:t>
      </w:r>
      <w:r w:rsidR="00D90C24">
        <w:t>3</w:t>
      </w:r>
      <w:r w:rsidR="009D7B52">
        <w:t xml:space="preserve">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A86C46" w:rsidRPr="00DD41E3">
          <w:rPr>
            <w:rStyle w:val="Hyperlink"/>
            <w:rFonts w:ascii="Times New Roman" w:hAnsi="Times New Roman"/>
            <w:i/>
            <w:sz w:val="16"/>
            <w:szCs w:val="16"/>
          </w:rPr>
          <w:t>Con</w:t>
        </w:r>
        <w:r w:rsidR="00A86C46">
          <w:rPr>
            <w:rStyle w:val="Hyperlink"/>
            <w:rFonts w:ascii="Times New Roman" w:hAnsi="Times New Roman"/>
            <w:i/>
            <w:sz w:val="16"/>
            <w:szCs w:val="16"/>
          </w:rPr>
          <w:t>s</w:t>
        </w:r>
        <w:r w:rsidR="00A86C46" w:rsidRPr="00DD41E3">
          <w:rPr>
            <w:rStyle w:val="Hyperlink"/>
            <w:rFonts w:ascii="Times New Roman" w:hAnsi="Times New Roman"/>
            <w:i/>
            <w:sz w:val="16"/>
            <w:szCs w:val="16"/>
          </w:rPr>
          <w:t xml:space="preserve">ervation </w:t>
        </w:r>
        <w:r w:rsidRPr="00DD41E3">
          <w:rPr>
            <w:rStyle w:val="Hyperlink"/>
            <w:rFonts w:ascii="Times New Roman" w:hAnsi="Times New Roman"/>
            <w:i/>
            <w:sz w:val="16"/>
            <w:szCs w:val="16"/>
          </w:rPr>
          <w:t>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8B1" w:rsidRDefault="00CC18B1">
      <w:r>
        <w:separator/>
      </w:r>
    </w:p>
  </w:endnote>
  <w:endnote w:type="continuationSeparator" w:id="0">
    <w:p w:rsidR="00CC18B1" w:rsidRDefault="00CC18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smartTag w:uri="urn:schemas-microsoft-com:office:smarttags" w:element="country-region">
      <w:smartTag w:uri="urn:schemas-microsoft-com:office:smarttags" w:element="place">
        <w:r w:rsidRPr="0036701D">
          <w:rPr>
            <w:b/>
            <w:sz w:val="20"/>
          </w:rPr>
          <w:t>United States</w:t>
        </w:r>
      </w:smartTag>
    </w:smartTag>
    <w:r w:rsidRPr="0036701D">
      <w:rPr>
        <w:b/>
        <w:sz w:val="20"/>
      </w:rPr>
      <w:t xml:space="preserve"> Department of Agriculture-Natural Resources Conservation Service</w:t>
    </w: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8B1" w:rsidRDefault="00CC18B1">
      <w:r>
        <w:separator/>
      </w:r>
    </w:p>
  </w:footnote>
  <w:footnote w:type="continuationSeparator" w:id="0">
    <w:p w:rsidR="00CC18B1" w:rsidRDefault="00CC18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95D" w:rsidRDefault="004E595D" w:rsidP="004E595D">
    <w:pPr>
      <w:pStyle w:val="Header"/>
      <w:jc w:val="both"/>
    </w:pPr>
    <w:r>
      <w:pict>
        <v:line id="_x0000_s2111" style="position:absolute;left:0;text-align:left;z-index:251657728" from="-4.95pt,54.2pt" to="472.05pt,54.2pt" strokecolor="navy" strokeweight="3pt"/>
      </w:pict>
    </w:r>
    <w:r w:rsidR="00FC78F0">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Pr="00FF0390">
      <w:rPr>
        <w:color w:val="000080"/>
        <w:sz w:val="64"/>
        <w:szCs w:val="64"/>
      </w:rPr>
      <w:t>Plant Guide</w:t>
    </w:r>
    <w:r>
      <w:rPr>
        <w:color w:val="000080"/>
        <w:sz w:val="64"/>
        <w:szCs w:val="64"/>
      </w:rPr>
      <w:t xml:space="preserve">      </w:t>
    </w:r>
  </w:p>
  <w:p w:rsidR="00CD49CC" w:rsidRDefault="00CD49CC" w:rsidP="00B755F2">
    <w:pPr>
      <w:pStyle w:val="Header"/>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7553F"/>
    <w:rsid w:val="0008114A"/>
    <w:rsid w:val="00084663"/>
    <w:rsid w:val="000867C9"/>
    <w:rsid w:val="000A1774"/>
    <w:rsid w:val="000B5407"/>
    <w:rsid w:val="000F1970"/>
    <w:rsid w:val="00136061"/>
    <w:rsid w:val="001478F1"/>
    <w:rsid w:val="001B1595"/>
    <w:rsid w:val="001C1E87"/>
    <w:rsid w:val="001C4209"/>
    <w:rsid w:val="001D6A53"/>
    <w:rsid w:val="001F7210"/>
    <w:rsid w:val="001F7FC1"/>
    <w:rsid w:val="002148DF"/>
    <w:rsid w:val="00222F37"/>
    <w:rsid w:val="002265A9"/>
    <w:rsid w:val="002375B8"/>
    <w:rsid w:val="0026727E"/>
    <w:rsid w:val="00295094"/>
    <w:rsid w:val="002C1B06"/>
    <w:rsid w:val="00357F86"/>
    <w:rsid w:val="0036701D"/>
    <w:rsid w:val="003749B3"/>
    <w:rsid w:val="00377934"/>
    <w:rsid w:val="003813FC"/>
    <w:rsid w:val="00395D33"/>
    <w:rsid w:val="003B5FB2"/>
    <w:rsid w:val="003D3A46"/>
    <w:rsid w:val="003F6AF9"/>
    <w:rsid w:val="004032F8"/>
    <w:rsid w:val="004052E3"/>
    <w:rsid w:val="00416D52"/>
    <w:rsid w:val="004340C9"/>
    <w:rsid w:val="004364E5"/>
    <w:rsid w:val="00437F11"/>
    <w:rsid w:val="00453DBC"/>
    <w:rsid w:val="004928E4"/>
    <w:rsid w:val="004A06A7"/>
    <w:rsid w:val="004A50AC"/>
    <w:rsid w:val="004A5B33"/>
    <w:rsid w:val="004E2BD6"/>
    <w:rsid w:val="004E595D"/>
    <w:rsid w:val="005038D6"/>
    <w:rsid w:val="00520FAC"/>
    <w:rsid w:val="00552D5D"/>
    <w:rsid w:val="00585A66"/>
    <w:rsid w:val="00592CFA"/>
    <w:rsid w:val="005A2740"/>
    <w:rsid w:val="0061608E"/>
    <w:rsid w:val="0062374B"/>
    <w:rsid w:val="00675AFA"/>
    <w:rsid w:val="00697284"/>
    <w:rsid w:val="006B4B3E"/>
    <w:rsid w:val="00704132"/>
    <w:rsid w:val="00712AC4"/>
    <w:rsid w:val="0072610A"/>
    <w:rsid w:val="007330EA"/>
    <w:rsid w:val="00747909"/>
    <w:rsid w:val="007A3680"/>
    <w:rsid w:val="007D0529"/>
    <w:rsid w:val="00820ABD"/>
    <w:rsid w:val="0083486C"/>
    <w:rsid w:val="008572AB"/>
    <w:rsid w:val="008A32E3"/>
    <w:rsid w:val="008B3C33"/>
    <w:rsid w:val="008E6018"/>
    <w:rsid w:val="008F3D5A"/>
    <w:rsid w:val="00906439"/>
    <w:rsid w:val="009B07DA"/>
    <w:rsid w:val="009B0E8C"/>
    <w:rsid w:val="009B13EE"/>
    <w:rsid w:val="009D7B52"/>
    <w:rsid w:val="00A06FE6"/>
    <w:rsid w:val="00A12175"/>
    <w:rsid w:val="00A25CF2"/>
    <w:rsid w:val="00A35DA2"/>
    <w:rsid w:val="00A86C46"/>
    <w:rsid w:val="00AD30BE"/>
    <w:rsid w:val="00AE758D"/>
    <w:rsid w:val="00B47D46"/>
    <w:rsid w:val="00B755F2"/>
    <w:rsid w:val="00B8425D"/>
    <w:rsid w:val="00BE5356"/>
    <w:rsid w:val="00BF44A8"/>
    <w:rsid w:val="00C15545"/>
    <w:rsid w:val="00C71B7B"/>
    <w:rsid w:val="00C82708"/>
    <w:rsid w:val="00CC18B1"/>
    <w:rsid w:val="00CD49CC"/>
    <w:rsid w:val="00CE5DF6"/>
    <w:rsid w:val="00CF7EC1"/>
    <w:rsid w:val="00D02C2F"/>
    <w:rsid w:val="00D20932"/>
    <w:rsid w:val="00D34773"/>
    <w:rsid w:val="00D411AB"/>
    <w:rsid w:val="00D61A1E"/>
    <w:rsid w:val="00D62818"/>
    <w:rsid w:val="00D72184"/>
    <w:rsid w:val="00D90C24"/>
    <w:rsid w:val="00DD0678"/>
    <w:rsid w:val="00DD41E3"/>
    <w:rsid w:val="00E72686"/>
    <w:rsid w:val="00E93233"/>
    <w:rsid w:val="00EE68C4"/>
    <w:rsid w:val="00F1350F"/>
    <w:rsid w:val="00F43617"/>
    <w:rsid w:val="00F57612"/>
    <w:rsid w:val="00F725B1"/>
    <w:rsid w:val="00F72ADF"/>
    <w:rsid w:val="00F802DB"/>
    <w:rsid w:val="00F8244F"/>
    <w:rsid w:val="00F9482A"/>
    <w:rsid w:val="00FA009D"/>
    <w:rsid w:val="00FC78F0"/>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552D5D"/>
    <w:rPr>
      <w:rFonts w:ascii="Tahoma" w:hAnsi="Tahoma" w:cs="Tahoma"/>
      <w:sz w:val="16"/>
      <w:szCs w:val="16"/>
    </w:rPr>
  </w:style>
  <w:style w:type="character" w:styleId="CommentReference">
    <w:name w:val="annotation reference"/>
    <w:basedOn w:val="DefaultParagraphFont"/>
    <w:semiHidden/>
    <w:rsid w:val="003F6AF9"/>
    <w:rPr>
      <w:sz w:val="16"/>
      <w:szCs w:val="16"/>
    </w:rPr>
  </w:style>
  <w:style w:type="paragraph" w:styleId="CommentText">
    <w:name w:val="annotation text"/>
    <w:basedOn w:val="Normal"/>
    <w:semiHidden/>
    <w:rsid w:val="003F6AF9"/>
    <w:rPr>
      <w:sz w:val="20"/>
    </w:rPr>
  </w:style>
  <w:style w:type="paragraph" w:styleId="CommentSubject">
    <w:name w:val="annotation subject"/>
    <w:basedOn w:val="CommentText"/>
    <w:next w:val="CommentText"/>
    <w:semiHidden/>
    <w:rsid w:val="003F6AF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PARTRIDGE PEA</vt:lpstr>
    </vt:vector>
  </TitlesOfParts>
  <Company>USDA NRCS National Plant Data Center</Company>
  <LinksUpToDate>false</LinksUpToDate>
  <CharactersWithSpaces>13648</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4980737</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PARTRIDGE PEA</dc:title>
  <dc:subject>Chamaecrista fasciculata (Michx.) Greene</dc:subject>
  <dc:creator>John Row</dc:creator>
  <cp:keywords/>
  <cp:lastModifiedBy>William Farrell</cp:lastModifiedBy>
  <cp:revision>2</cp:revision>
  <cp:lastPrinted>2007-07-23T16:14:00Z</cp:lastPrinted>
  <dcterms:created xsi:type="dcterms:W3CDTF">2011-01-25T23:19:00Z</dcterms:created>
  <dcterms:modified xsi:type="dcterms:W3CDTF">2011-01-25T23:19:00Z</dcterms:modified>
</cp:coreProperties>
</file>