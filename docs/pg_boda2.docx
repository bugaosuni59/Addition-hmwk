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030E" w:rsidRPr="00FB030E" w:rsidRDefault="00E16378" w:rsidP="00FB030E">
      <w:pPr>
        <w:pStyle w:val="Title"/>
        <w:rPr>
          <w:sz w:val="24"/>
          <w:szCs w:val="24"/>
        </w:rPr>
      </w:pPr>
      <w:r>
        <w:rPr>
          <w:noProof/>
          <w:sz w:val="24"/>
          <w:szCs w:val="24"/>
        </w:rPr>
        <w:drawing>
          <wp:anchor distT="0" distB="0" distL="114300" distR="114300" simplePos="0" relativeHeight="251658240" behindDoc="0" locked="0" layoutInCell="1" allowOverlap="1">
            <wp:simplePos x="0" y="0"/>
            <wp:positionH relativeFrom="column">
              <wp:posOffset>73083</wp:posOffset>
            </wp:positionH>
            <wp:positionV relativeFrom="paragraph">
              <wp:posOffset>-4157</wp:posOffset>
            </wp:positionV>
            <wp:extent cx="1882024" cy="573579"/>
            <wp:effectExtent l="0" t="0" r="4445" b="0"/>
            <wp:wrapNone/>
            <wp:docPr id="2" name="Picture 1" descr="This is the Natural Resources Conservation Service logo" title="NRC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_color copy.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82024" cy="573579"/>
                    </a:xfrm>
                    <a:prstGeom prst="rect">
                      <a:avLst/>
                    </a:prstGeom>
                  </pic:spPr>
                </pic:pic>
              </a:graphicData>
            </a:graphic>
          </wp:anchor>
        </w:drawing>
      </w:r>
      <w:r w:rsidR="003759E1" w:rsidRPr="00FB030E">
        <w:rPr>
          <w:sz w:val="24"/>
          <w:szCs w:val="24"/>
        </w:rPr>
        <w:tab/>
      </w:r>
    </w:p>
    <w:p w:rsidR="00CD49CC" w:rsidRPr="003759E1" w:rsidRDefault="001D3988" w:rsidP="00FD2384">
      <w:pPr>
        <w:pStyle w:val="Title"/>
        <w:spacing w:after="120"/>
        <w:sectPr w:rsidR="00CD49CC" w:rsidRPr="003759E1" w:rsidSect="00FB030E">
          <w:headerReference w:type="even" r:id="rId10"/>
          <w:headerReference w:type="default" r:id="rId11"/>
          <w:footerReference w:type="even" r:id="rId12"/>
          <w:footerReference w:type="default" r:id="rId13"/>
          <w:headerReference w:type="first" r:id="rId14"/>
          <w:footerReference w:type="first" r:id="rId15"/>
          <w:type w:val="continuous"/>
          <w:pgSz w:w="12240" w:h="15840" w:code="1"/>
          <w:pgMar w:top="1080" w:right="1080" w:bottom="1080" w:left="1080" w:header="720" w:footer="720" w:gutter="0"/>
          <w:cols w:space="720"/>
          <w:titlePg/>
          <w:docGrid w:linePitch="326"/>
        </w:sectPr>
      </w:pPr>
      <w:r w:rsidRPr="003759E1">
        <w:t>Plant Guide</w:t>
      </w:r>
    </w:p>
    <w:p w:rsidR="00614036" w:rsidRPr="004F78CE" w:rsidRDefault="00614036" w:rsidP="00E9203C">
      <w:pPr>
        <w:pStyle w:val="Heading1"/>
      </w:pPr>
      <w:del w:id="0" w:author="Julie DePue - NRCS, Beltsville, MD" w:date="2013-08-06T15:39:00Z">
        <w:r w:rsidRPr="004F78CE" w:rsidDel="00DF6599">
          <w:lastRenderedPageBreak/>
          <w:delText>COMMON NAME</w:delText>
        </w:r>
      </w:del>
      <w:ins w:id="1" w:author="Julie DePue - NRCS, Beltsville, MD" w:date="2013-08-06T15:39:00Z">
        <w:r w:rsidR="00DF6599">
          <w:t>buffalograss</w:t>
        </w:r>
      </w:ins>
    </w:p>
    <w:p w:rsidR="00CE7C18" w:rsidRDefault="00EB31EA" w:rsidP="00CE7C18">
      <w:pPr>
        <w:pStyle w:val="Heading2"/>
      </w:pPr>
      <w:proofErr w:type="gramStart"/>
      <w:r>
        <w:t>Bouteloua dactyloides</w:t>
      </w:r>
      <w:r w:rsidR="00614036" w:rsidRPr="00A90532">
        <w:t xml:space="preserve"> </w:t>
      </w:r>
      <w:r w:rsidR="00A43AB6">
        <w:rPr>
          <w:i w:val="0"/>
        </w:rPr>
        <w:t>(Nutt.)</w:t>
      </w:r>
      <w:proofErr w:type="gramEnd"/>
      <w:r w:rsidR="00A43AB6">
        <w:rPr>
          <w:i w:val="0"/>
        </w:rPr>
        <w:t xml:space="preserve"> J.T.Columbus</w:t>
      </w:r>
    </w:p>
    <w:p w:rsidR="00614036" w:rsidRPr="00A90532" w:rsidRDefault="00A43AB6" w:rsidP="006A29CA">
      <w:pPr>
        <w:pStyle w:val="PlantSymbol"/>
      </w:pPr>
      <w:r>
        <w:t>Plant Symbol = BODA2</w:t>
      </w:r>
    </w:p>
    <w:p w:rsidR="00843B30" w:rsidRDefault="001478F1" w:rsidP="00843B30">
      <w:pPr>
        <w:pStyle w:val="BodytextNRCS"/>
        <w:spacing w:before="240"/>
      </w:pPr>
      <w:r w:rsidRPr="00354A89">
        <w:rPr>
          <w:i/>
        </w:rPr>
        <w:t>Contributed by</w:t>
      </w:r>
      <w:r w:rsidRPr="008517EF">
        <w:t>:</w:t>
      </w:r>
      <w:r w:rsidR="007B51E8">
        <w:t xml:space="preserve">  USDA NRCS </w:t>
      </w:r>
      <w:r w:rsidR="00CF529C">
        <w:t xml:space="preserve">East Texas </w:t>
      </w:r>
      <w:r w:rsidR="007B51E8">
        <w:t>P</w:t>
      </w:r>
      <w:r w:rsidR="001A1F2E">
        <w:t>lant Materials Center</w:t>
      </w:r>
      <w:r w:rsidR="00843B30">
        <w:rPr>
          <w:i/>
          <w:noProof/>
          <w:sz w:val="16"/>
          <w:szCs w:val="16"/>
        </w:rPr>
        <w:drawing>
          <wp:inline distT="0" distB="0" distL="0" distR="0" wp14:anchorId="22A3493A" wp14:editId="6D3D0664">
            <wp:extent cx="2685011" cy="1986742"/>
            <wp:effectExtent l="0" t="0" r="1270" b="0"/>
            <wp:docPr id="1" name="Picture 1" descr="This is am image of buffalo grass showing foliage and seed heads." title="Photo of buffalograss foliage and flo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da2_001_svp.jpg"/>
                    <pic:cNvPicPr/>
                  </pic:nvPicPr>
                  <pic:blipFill rotWithShape="1">
                    <a:blip r:embed="rId16">
                      <a:extLst>
                        <a:ext uri="{28A0092B-C50C-407E-A947-70E740481C1C}">
                          <a14:useLocalDpi xmlns:a14="http://schemas.microsoft.com/office/drawing/2010/main" val="0"/>
                        </a:ext>
                      </a:extLst>
                    </a:blip>
                    <a:srcRect t="16945" b="16666"/>
                    <a:stretch/>
                  </pic:blipFill>
                  <pic:spPr bwMode="auto">
                    <a:xfrm>
                      <a:off x="0" y="0"/>
                      <a:ext cx="2686263" cy="1987668"/>
                    </a:xfrm>
                    <a:prstGeom prst="rect">
                      <a:avLst/>
                    </a:prstGeom>
                    <a:ln>
                      <a:noFill/>
                    </a:ln>
                    <a:extLst>
                      <a:ext uri="{53640926-AAD7-44D8-BBD7-CCE9431645EC}">
                        <a14:shadowObscured xmlns:a14="http://schemas.microsoft.com/office/drawing/2010/main"/>
                      </a:ext>
                    </a:extLst>
                  </pic:spPr>
                </pic:pic>
              </a:graphicData>
            </a:graphic>
          </wp:inline>
        </w:drawing>
      </w:r>
    </w:p>
    <w:p w:rsidR="00A67DAC" w:rsidRDefault="00843B30" w:rsidP="004F78CE">
      <w:pPr>
        <w:pStyle w:val="CaptionNRCS"/>
      </w:pPr>
      <w:r>
        <w:t>Robin R. Buckallew @ USDA-NRCS PLANTS Database</w:t>
      </w:r>
    </w:p>
    <w:p w:rsidR="0063641D" w:rsidRPr="00A43AB6" w:rsidRDefault="000F1970" w:rsidP="00A43AB6">
      <w:pPr>
        <w:pStyle w:val="Heading3"/>
      </w:pPr>
      <w:r w:rsidRPr="00A90532">
        <w:t>Alternate Names</w:t>
      </w:r>
    </w:p>
    <w:p w:rsidR="0063641D" w:rsidRPr="000968E2" w:rsidRDefault="0063641D" w:rsidP="0063641D">
      <w:pPr>
        <w:pStyle w:val="NRCSBodyText"/>
        <w:rPr>
          <w:i/>
        </w:rPr>
      </w:pPr>
      <w:r>
        <w:rPr>
          <w:i/>
        </w:rPr>
        <w:t xml:space="preserve">Scientific Alternate Names:  </w:t>
      </w:r>
      <w:r w:rsidR="00A43AB6">
        <w:rPr>
          <w:i/>
        </w:rPr>
        <w:t xml:space="preserve">Buchloe dactyloides </w:t>
      </w:r>
      <w:r w:rsidR="00A43AB6" w:rsidRPr="00CF5D8F">
        <w:t>(Nutt</w:t>
      </w:r>
      <w:r w:rsidR="00A43AB6">
        <w:rPr>
          <w:i/>
        </w:rPr>
        <w:t>.</w:t>
      </w:r>
      <w:r w:rsidR="00A43AB6" w:rsidRPr="00CF5D8F">
        <w:t xml:space="preserve">) </w:t>
      </w:r>
      <w:r w:rsidR="00A43AB6" w:rsidRPr="00F26B99">
        <w:t>Engelm</w:t>
      </w:r>
      <w:r w:rsidR="00A43AB6">
        <w:rPr>
          <w:i/>
        </w:rPr>
        <w:t>.</w:t>
      </w:r>
    </w:p>
    <w:p w:rsidR="00CD49CC" w:rsidRDefault="00CD49CC" w:rsidP="007866F3">
      <w:pPr>
        <w:pStyle w:val="Heading3"/>
      </w:pPr>
      <w:r w:rsidRPr="00A90532">
        <w:t>Uses</w:t>
      </w:r>
    </w:p>
    <w:p w:rsidR="00A43AB6" w:rsidRPr="00F97F48" w:rsidRDefault="00A43AB6" w:rsidP="00A43AB6">
      <w:pPr>
        <w:jc w:val="left"/>
        <w:rPr>
          <w:i/>
          <w:sz w:val="20"/>
        </w:rPr>
      </w:pPr>
      <w:bookmarkStart w:id="2" w:name="OLE_LINK1"/>
      <w:r w:rsidRPr="00A43AB6">
        <w:rPr>
          <w:i/>
          <w:sz w:val="20"/>
        </w:rPr>
        <w:t>Livestock</w:t>
      </w:r>
      <w:r w:rsidR="00F97F48">
        <w:rPr>
          <w:i/>
          <w:sz w:val="20"/>
        </w:rPr>
        <w:t xml:space="preserve">: </w:t>
      </w:r>
      <w:r w:rsidRPr="00A43AB6">
        <w:rPr>
          <w:sz w:val="20"/>
        </w:rPr>
        <w:t xml:space="preserve">Buffalograss is </w:t>
      </w:r>
      <w:r w:rsidR="00CF566F">
        <w:rPr>
          <w:sz w:val="20"/>
        </w:rPr>
        <w:t xml:space="preserve">primarily used </w:t>
      </w:r>
      <w:r w:rsidRPr="00A43AB6">
        <w:rPr>
          <w:sz w:val="20"/>
        </w:rPr>
        <w:t xml:space="preserve">for range grazing and is important </w:t>
      </w:r>
      <w:r w:rsidR="00CF566F">
        <w:rPr>
          <w:sz w:val="20"/>
        </w:rPr>
        <w:t xml:space="preserve">component </w:t>
      </w:r>
      <w:r w:rsidRPr="00A43AB6">
        <w:rPr>
          <w:sz w:val="20"/>
        </w:rPr>
        <w:t xml:space="preserve">of the shortgrass and mixed grass prairies. (Leithead et al. 1971 and Howard, 1995). </w:t>
      </w:r>
      <w:r w:rsidR="00CF5D8F">
        <w:rPr>
          <w:sz w:val="20"/>
        </w:rPr>
        <w:t xml:space="preserve">Buffalograss </w:t>
      </w:r>
      <w:r w:rsidR="00CF5D8F" w:rsidRPr="00A43AB6">
        <w:rPr>
          <w:sz w:val="20"/>
        </w:rPr>
        <w:t>is</w:t>
      </w:r>
      <w:r w:rsidRPr="00A43AB6">
        <w:rPr>
          <w:sz w:val="20"/>
        </w:rPr>
        <w:t xml:space="preserve"> utilized by all classes of livestock</w:t>
      </w:r>
      <w:r w:rsidR="001A1F2E">
        <w:rPr>
          <w:sz w:val="20"/>
        </w:rPr>
        <w:t xml:space="preserve">. It </w:t>
      </w:r>
      <w:r w:rsidRPr="00A43AB6">
        <w:rPr>
          <w:sz w:val="20"/>
        </w:rPr>
        <w:t xml:space="preserve">is considered </w:t>
      </w:r>
      <w:r w:rsidR="00046291" w:rsidRPr="00A43AB6">
        <w:rPr>
          <w:sz w:val="20"/>
        </w:rPr>
        <w:t>good</w:t>
      </w:r>
      <w:r w:rsidRPr="00A43AB6">
        <w:rPr>
          <w:sz w:val="20"/>
        </w:rPr>
        <w:t xml:space="preserve"> quality forage</w:t>
      </w:r>
      <w:r w:rsidR="00F4408F">
        <w:rPr>
          <w:sz w:val="20"/>
        </w:rPr>
        <w:t>,</w:t>
      </w:r>
      <w:r w:rsidRPr="00A43AB6">
        <w:rPr>
          <w:sz w:val="20"/>
        </w:rPr>
        <w:t xml:space="preserve"> </w:t>
      </w:r>
      <w:r w:rsidR="00F26B99" w:rsidRPr="00A43AB6">
        <w:rPr>
          <w:sz w:val="20"/>
        </w:rPr>
        <w:t>and nutritional</w:t>
      </w:r>
      <w:r w:rsidRPr="00A43AB6">
        <w:rPr>
          <w:sz w:val="20"/>
        </w:rPr>
        <w:t xml:space="preserve"> qualities do not decline significantly during curing (Hitchcock, 1951)</w:t>
      </w:r>
      <w:r w:rsidR="001A1F2E">
        <w:rPr>
          <w:sz w:val="20"/>
        </w:rPr>
        <w:t>.</w:t>
      </w:r>
    </w:p>
    <w:p w:rsidR="00A43AB6" w:rsidRPr="00A43AB6" w:rsidRDefault="00A43AB6" w:rsidP="00A43AB6">
      <w:pPr>
        <w:jc w:val="left"/>
        <w:rPr>
          <w:sz w:val="20"/>
        </w:rPr>
      </w:pPr>
    </w:p>
    <w:p w:rsidR="00A43AB6" w:rsidRPr="00F97F48" w:rsidRDefault="00A43AB6" w:rsidP="00A43AB6">
      <w:pPr>
        <w:jc w:val="left"/>
        <w:rPr>
          <w:i/>
          <w:sz w:val="20"/>
        </w:rPr>
      </w:pPr>
      <w:r w:rsidRPr="00A43AB6">
        <w:rPr>
          <w:i/>
          <w:sz w:val="20"/>
        </w:rPr>
        <w:t>Wildlife</w:t>
      </w:r>
      <w:r w:rsidR="00F97F48">
        <w:rPr>
          <w:i/>
          <w:sz w:val="20"/>
        </w:rPr>
        <w:t xml:space="preserve">: </w:t>
      </w:r>
      <w:r w:rsidRPr="00A43AB6">
        <w:rPr>
          <w:sz w:val="20"/>
        </w:rPr>
        <w:t>Buffalograss is consumed by several species of prairie animals including the white tailed deer, bison, and prairie dogs (</w:t>
      </w:r>
      <w:r w:rsidR="00D073E9">
        <w:rPr>
          <w:sz w:val="20"/>
        </w:rPr>
        <w:t xml:space="preserve">Chamrad and Box, 1968; Clippinger, 1989; Duble, 2012. </w:t>
      </w:r>
      <w:r w:rsidR="00D073E9" w:rsidRPr="00D073E9">
        <w:rPr>
          <w:sz w:val="20"/>
        </w:rPr>
        <w:t xml:space="preserve"> </w:t>
      </w:r>
      <w:r w:rsidR="00D073E9" w:rsidRPr="00A43AB6">
        <w:rPr>
          <w:sz w:val="20"/>
        </w:rPr>
        <w:t>This plant is a larval host for the Green Skipper (Ladybird Johnson Wildflower Center, 2013). Grasshoppers including the White whiskered grasshopper</w:t>
      </w:r>
      <w:r w:rsidR="00D073E9">
        <w:rPr>
          <w:sz w:val="20"/>
        </w:rPr>
        <w:t xml:space="preserve">, </w:t>
      </w:r>
      <w:r w:rsidR="00D073E9" w:rsidRPr="00A43AB6">
        <w:rPr>
          <w:sz w:val="20"/>
        </w:rPr>
        <w:t xml:space="preserve">Red winged grasshopper, Carolina grasshopper, Slantfaced Pasture grasshopper, Large headed grasshopper, and Mottled Sand grasshopper </w:t>
      </w:r>
      <w:r w:rsidR="000E27A4">
        <w:rPr>
          <w:sz w:val="20"/>
        </w:rPr>
        <w:t>feed on buffalograss foliage</w:t>
      </w:r>
      <w:r w:rsidR="00D073E9" w:rsidRPr="00A43AB6">
        <w:rPr>
          <w:sz w:val="20"/>
        </w:rPr>
        <w:t xml:space="preserve"> (Illinois Wildflowers, 2012).</w:t>
      </w:r>
      <w:r w:rsidR="00D073E9">
        <w:rPr>
          <w:sz w:val="20"/>
        </w:rPr>
        <w:t xml:space="preserve">                                                                                                                                                                                                                                                                                                                                                                                                                                  </w:t>
      </w:r>
      <w:del w:id="3" w:author="Brakie, Melinda - NRCS, Nacogdoches, TX" w:date="2013-08-05T15:20:00Z">
        <w:r w:rsidR="00D073E9" w:rsidDel="00D073E9">
          <w:rPr>
            <w:sz w:val="20"/>
          </w:rPr>
          <w:delText xml:space="preserve"> </w:delText>
        </w:r>
      </w:del>
    </w:p>
    <w:p w:rsidR="00A43AB6" w:rsidRPr="00A43AB6" w:rsidRDefault="00A43AB6" w:rsidP="00A43AB6">
      <w:pPr>
        <w:jc w:val="left"/>
        <w:rPr>
          <w:sz w:val="20"/>
        </w:rPr>
      </w:pPr>
    </w:p>
    <w:p w:rsidR="00A43AB6" w:rsidRPr="00F97F48" w:rsidRDefault="00A43AB6" w:rsidP="00A43AB6">
      <w:pPr>
        <w:jc w:val="left"/>
        <w:rPr>
          <w:i/>
          <w:sz w:val="20"/>
        </w:rPr>
      </w:pPr>
      <w:r w:rsidRPr="00A43AB6">
        <w:rPr>
          <w:i/>
          <w:sz w:val="20"/>
        </w:rPr>
        <w:t>Landscaping</w:t>
      </w:r>
      <w:r w:rsidR="00F97F48">
        <w:rPr>
          <w:i/>
          <w:sz w:val="20"/>
        </w:rPr>
        <w:t xml:space="preserve">: </w:t>
      </w:r>
      <w:r w:rsidRPr="00A43AB6">
        <w:rPr>
          <w:sz w:val="20"/>
        </w:rPr>
        <w:t xml:space="preserve">Buffalograss is growing in popularity for use in low traffic areas and a possible substitute for </w:t>
      </w:r>
      <w:r w:rsidR="00F97F48" w:rsidRPr="00A43AB6">
        <w:rPr>
          <w:sz w:val="20"/>
        </w:rPr>
        <w:t>nonnative</w:t>
      </w:r>
      <w:r w:rsidRPr="00A43AB6">
        <w:rPr>
          <w:sz w:val="20"/>
        </w:rPr>
        <w:t xml:space="preserve"> </w:t>
      </w:r>
      <w:r w:rsidR="0094218C">
        <w:rPr>
          <w:sz w:val="20"/>
        </w:rPr>
        <w:t xml:space="preserve">warm season </w:t>
      </w:r>
      <w:r w:rsidRPr="00A43AB6">
        <w:rPr>
          <w:sz w:val="20"/>
        </w:rPr>
        <w:t>grasses such as bermudagrass</w:t>
      </w:r>
      <w:r w:rsidR="000E27A4">
        <w:rPr>
          <w:sz w:val="20"/>
        </w:rPr>
        <w:t xml:space="preserve"> (</w:t>
      </w:r>
      <w:r w:rsidR="000E27A4" w:rsidRPr="00260890">
        <w:rPr>
          <w:i/>
          <w:sz w:val="20"/>
        </w:rPr>
        <w:t>Cynodon dactylon</w:t>
      </w:r>
      <w:r w:rsidR="000E27A4">
        <w:rPr>
          <w:sz w:val="20"/>
        </w:rPr>
        <w:t>)</w:t>
      </w:r>
      <w:r w:rsidRPr="00A43AB6">
        <w:rPr>
          <w:sz w:val="20"/>
        </w:rPr>
        <w:t>, St. Augustine</w:t>
      </w:r>
      <w:r w:rsidR="000E27A4">
        <w:rPr>
          <w:sz w:val="20"/>
        </w:rPr>
        <w:t xml:space="preserve"> (</w:t>
      </w:r>
      <w:r w:rsidR="000E27A4" w:rsidRPr="00260890">
        <w:rPr>
          <w:i/>
          <w:sz w:val="20"/>
        </w:rPr>
        <w:t>Stenotaphrum</w:t>
      </w:r>
      <w:r w:rsidR="000E27A4">
        <w:rPr>
          <w:sz w:val="20"/>
        </w:rPr>
        <w:t xml:space="preserve">  </w:t>
      </w:r>
      <w:r w:rsidR="000E27A4" w:rsidRPr="00260890">
        <w:rPr>
          <w:i/>
          <w:sz w:val="20"/>
        </w:rPr>
        <w:t>secundatum</w:t>
      </w:r>
      <w:r w:rsidR="000E27A4">
        <w:rPr>
          <w:sz w:val="20"/>
        </w:rPr>
        <w:t>)</w:t>
      </w:r>
      <w:r w:rsidRPr="00A43AB6">
        <w:rPr>
          <w:sz w:val="20"/>
        </w:rPr>
        <w:t>, and zoysia</w:t>
      </w:r>
      <w:r w:rsidR="000E27A4">
        <w:rPr>
          <w:sz w:val="20"/>
        </w:rPr>
        <w:t xml:space="preserve"> (</w:t>
      </w:r>
      <w:r w:rsidR="000E27A4" w:rsidRPr="00260890">
        <w:rPr>
          <w:i/>
          <w:sz w:val="20"/>
        </w:rPr>
        <w:t>Zoysia japonica</w:t>
      </w:r>
      <w:r w:rsidR="000E27A4">
        <w:rPr>
          <w:sz w:val="20"/>
        </w:rPr>
        <w:t>)</w:t>
      </w:r>
      <w:r w:rsidRPr="00A43AB6">
        <w:rPr>
          <w:sz w:val="20"/>
        </w:rPr>
        <w:t xml:space="preserve"> (Huang, 1999 </w:t>
      </w:r>
      <w:r w:rsidRPr="00A43AB6">
        <w:rPr>
          <w:sz w:val="20"/>
        </w:rPr>
        <w:lastRenderedPageBreak/>
        <w:t>and Mintenko et al., 2002). Johnson et al. (2000) noted that buffalograss has a slower growth rate</w:t>
      </w:r>
      <w:r>
        <w:t xml:space="preserve"> </w:t>
      </w:r>
      <w:r w:rsidRPr="00A43AB6">
        <w:rPr>
          <w:sz w:val="20"/>
        </w:rPr>
        <w:t xml:space="preserve">than other commercially available non-native turfgrasses. </w:t>
      </w:r>
      <w:r w:rsidR="0094218C">
        <w:rPr>
          <w:sz w:val="20"/>
        </w:rPr>
        <w:t>Biran et al. (1981) observed that sparse, tall growing</w:t>
      </w:r>
      <w:r w:rsidR="001A1F2E">
        <w:rPr>
          <w:sz w:val="20"/>
        </w:rPr>
        <w:t>,</w:t>
      </w:r>
      <w:r w:rsidR="0094218C">
        <w:rPr>
          <w:sz w:val="20"/>
        </w:rPr>
        <w:t xml:space="preserve"> warm se</w:t>
      </w:r>
      <w:r w:rsidR="003B5175">
        <w:rPr>
          <w:sz w:val="20"/>
        </w:rPr>
        <w:t>a</w:t>
      </w:r>
      <w:r w:rsidR="0094218C">
        <w:rPr>
          <w:sz w:val="20"/>
        </w:rPr>
        <w:t xml:space="preserve">son grasses tend to have high evapotranspiration (ET) rates while shorter, denser grasses had low ET rates. </w:t>
      </w:r>
      <w:r w:rsidRPr="00A43AB6">
        <w:rPr>
          <w:sz w:val="20"/>
        </w:rPr>
        <w:t xml:space="preserve"> Beard and Kim (1989) and Kim</w:t>
      </w:r>
      <w:r>
        <w:t xml:space="preserve"> </w:t>
      </w:r>
      <w:r w:rsidRPr="00A43AB6">
        <w:rPr>
          <w:sz w:val="20"/>
        </w:rPr>
        <w:t>(1983) noted lower</w:t>
      </w:r>
      <w:r>
        <w:t xml:space="preserve"> </w:t>
      </w:r>
      <w:r w:rsidR="001A1F2E">
        <w:t>ET</w:t>
      </w:r>
      <w:r w:rsidRPr="00A43AB6">
        <w:rPr>
          <w:sz w:val="20"/>
        </w:rPr>
        <w:t xml:space="preserve"> and slower growth rates </w:t>
      </w:r>
      <w:r w:rsidR="00260890">
        <w:rPr>
          <w:sz w:val="20"/>
        </w:rPr>
        <w:t>of buffalograss</w:t>
      </w:r>
      <w:r w:rsidR="001A1F2E">
        <w:rPr>
          <w:sz w:val="20"/>
        </w:rPr>
        <w:t xml:space="preserve"> compared </w:t>
      </w:r>
      <w:r w:rsidR="00260890">
        <w:rPr>
          <w:sz w:val="20"/>
        </w:rPr>
        <w:t>to</w:t>
      </w:r>
      <w:r w:rsidR="00260890" w:rsidRPr="00A43AB6">
        <w:rPr>
          <w:sz w:val="20"/>
        </w:rPr>
        <w:t xml:space="preserve"> common</w:t>
      </w:r>
      <w:r w:rsidRPr="00A43AB6">
        <w:rPr>
          <w:sz w:val="20"/>
        </w:rPr>
        <w:t xml:space="preserve"> bermudagrass (</w:t>
      </w:r>
      <w:r w:rsidRPr="009C697D">
        <w:rPr>
          <w:i/>
          <w:sz w:val="20"/>
        </w:rPr>
        <w:t>C</w:t>
      </w:r>
      <w:r w:rsidR="009C697D" w:rsidRPr="009C697D">
        <w:rPr>
          <w:i/>
          <w:sz w:val="20"/>
        </w:rPr>
        <w:t>.</w:t>
      </w:r>
      <w:r w:rsidRPr="009C697D">
        <w:rPr>
          <w:i/>
          <w:sz w:val="20"/>
        </w:rPr>
        <w:t xml:space="preserve"> dactylon</w:t>
      </w:r>
      <w:r w:rsidRPr="00A43AB6">
        <w:rPr>
          <w:sz w:val="20"/>
        </w:rPr>
        <w:t>) under uniform and optimum growing conditions.</w:t>
      </w:r>
      <w:r w:rsidR="003F16C7">
        <w:rPr>
          <w:sz w:val="20"/>
        </w:rPr>
        <w:t xml:space="preserve"> </w:t>
      </w:r>
      <w:r w:rsidRPr="00A43AB6">
        <w:rPr>
          <w:sz w:val="20"/>
        </w:rPr>
        <w:t xml:space="preserve"> </w:t>
      </w:r>
      <w:r w:rsidR="000225F7">
        <w:rPr>
          <w:sz w:val="20"/>
        </w:rPr>
        <w:t>In another study by Kim and Beard (</w:t>
      </w:r>
      <w:r w:rsidR="003B5175">
        <w:rPr>
          <w:sz w:val="20"/>
        </w:rPr>
        <w:t xml:space="preserve">1988), of eleven warm season and cool season turfgrasses, buffalograss showed the lowest average </w:t>
      </w:r>
      <w:r w:rsidR="003F16C7">
        <w:rPr>
          <w:sz w:val="20"/>
        </w:rPr>
        <w:t>ET</w:t>
      </w:r>
      <w:r w:rsidR="003B5175">
        <w:rPr>
          <w:sz w:val="20"/>
        </w:rPr>
        <w:t xml:space="preserve"> rate of 4.8 mmd</w:t>
      </w:r>
      <w:r w:rsidR="003B5175" w:rsidRPr="00A8608E">
        <w:rPr>
          <w:sz w:val="20"/>
          <w:vertAlign w:val="superscript"/>
        </w:rPr>
        <w:t>-1</w:t>
      </w:r>
      <w:r w:rsidR="003F16C7">
        <w:rPr>
          <w:sz w:val="20"/>
        </w:rPr>
        <w:t>.</w:t>
      </w:r>
      <w:r w:rsidRPr="00A43AB6">
        <w:rPr>
          <w:sz w:val="20"/>
        </w:rPr>
        <w:t xml:space="preserve"> </w:t>
      </w:r>
      <w:r w:rsidR="00135038">
        <w:rPr>
          <w:sz w:val="20"/>
        </w:rPr>
        <w:t>A study</w:t>
      </w:r>
      <w:r w:rsidR="003B5175">
        <w:rPr>
          <w:sz w:val="20"/>
        </w:rPr>
        <w:t xml:space="preserve"> in Texas</w:t>
      </w:r>
      <w:r w:rsidRPr="00A43AB6">
        <w:rPr>
          <w:sz w:val="20"/>
        </w:rPr>
        <w:t xml:space="preserve"> of native and non-native grasses</w:t>
      </w:r>
      <w:r w:rsidR="003B5175">
        <w:rPr>
          <w:sz w:val="20"/>
        </w:rPr>
        <w:t>,</w:t>
      </w:r>
      <w:r w:rsidRPr="00A43AB6">
        <w:rPr>
          <w:sz w:val="20"/>
        </w:rPr>
        <w:t xml:space="preserve"> buffalograss</w:t>
      </w:r>
      <w:r w:rsidR="00135038">
        <w:rPr>
          <w:sz w:val="20"/>
        </w:rPr>
        <w:t xml:space="preserve"> (</w:t>
      </w:r>
      <w:r w:rsidR="00135038" w:rsidRPr="00135038">
        <w:rPr>
          <w:i/>
          <w:sz w:val="20"/>
        </w:rPr>
        <w:t>B. dactyloides</w:t>
      </w:r>
      <w:r w:rsidR="00135038">
        <w:rPr>
          <w:sz w:val="20"/>
        </w:rPr>
        <w:t>)</w:t>
      </w:r>
      <w:r w:rsidRPr="00A43AB6">
        <w:rPr>
          <w:sz w:val="20"/>
        </w:rPr>
        <w:t xml:space="preserve"> demonstrated higher survivability (85-98%) than bermudagrass (</w:t>
      </w:r>
      <w:r w:rsidRPr="009C697D">
        <w:rPr>
          <w:i/>
          <w:sz w:val="20"/>
        </w:rPr>
        <w:t>C.</w:t>
      </w:r>
      <w:r w:rsidRPr="00A43AB6">
        <w:rPr>
          <w:sz w:val="20"/>
        </w:rPr>
        <w:t xml:space="preserve"> </w:t>
      </w:r>
      <w:r w:rsidRPr="009C697D">
        <w:rPr>
          <w:i/>
          <w:sz w:val="20"/>
        </w:rPr>
        <w:t>dactylon</w:t>
      </w:r>
      <w:r w:rsidRPr="00A43AB6">
        <w:rPr>
          <w:sz w:val="20"/>
        </w:rPr>
        <w:t>) (5-35%) after 3 years</w:t>
      </w:r>
      <w:r w:rsidR="00F97F48">
        <w:rPr>
          <w:sz w:val="20"/>
        </w:rPr>
        <w:t xml:space="preserve"> </w:t>
      </w:r>
      <w:r w:rsidRPr="00A43AB6">
        <w:rPr>
          <w:sz w:val="20"/>
        </w:rPr>
        <w:t>(</w:t>
      </w:r>
      <w:r>
        <w:rPr>
          <w:sz w:val="20"/>
        </w:rPr>
        <w:t>McAfee and Leps</w:t>
      </w:r>
      <w:r w:rsidR="00CF566F" w:rsidRPr="00A43AB6">
        <w:rPr>
          <w:sz w:val="20"/>
        </w:rPr>
        <w:t>, 2001</w:t>
      </w:r>
      <w:r w:rsidRPr="00A43AB6">
        <w:rPr>
          <w:sz w:val="20"/>
        </w:rPr>
        <w:t>).</w:t>
      </w:r>
    </w:p>
    <w:p w:rsidR="00A43AB6" w:rsidRPr="00A43AB6" w:rsidRDefault="00A43AB6" w:rsidP="00A43AB6">
      <w:pPr>
        <w:jc w:val="left"/>
        <w:rPr>
          <w:sz w:val="20"/>
        </w:rPr>
      </w:pPr>
      <w:r w:rsidRPr="00A43AB6">
        <w:rPr>
          <w:sz w:val="20"/>
        </w:rPr>
        <w:t xml:space="preserve"> </w:t>
      </w:r>
    </w:p>
    <w:p w:rsidR="00A43AB6" w:rsidRPr="00F97F48" w:rsidRDefault="00A43AB6" w:rsidP="00A43AB6">
      <w:pPr>
        <w:jc w:val="left"/>
        <w:rPr>
          <w:i/>
          <w:sz w:val="20"/>
        </w:rPr>
      </w:pPr>
      <w:r w:rsidRPr="00A43AB6">
        <w:rPr>
          <w:i/>
          <w:sz w:val="20"/>
        </w:rPr>
        <w:t>Erosion Control</w:t>
      </w:r>
      <w:r w:rsidR="00F97F48">
        <w:rPr>
          <w:i/>
          <w:sz w:val="20"/>
        </w:rPr>
        <w:t xml:space="preserve">: </w:t>
      </w:r>
      <w:r w:rsidRPr="00A43AB6">
        <w:rPr>
          <w:sz w:val="20"/>
        </w:rPr>
        <w:t>Buffalograss forms a dense sod that impedes soil erosion. The plants develop numerous fine roots that are tough and wiry</w:t>
      </w:r>
      <w:r w:rsidR="00CF566F">
        <w:rPr>
          <w:sz w:val="20"/>
        </w:rPr>
        <w:t>;</w:t>
      </w:r>
      <w:r w:rsidRPr="00A43AB6">
        <w:rPr>
          <w:sz w:val="20"/>
        </w:rPr>
        <w:t xml:space="preserve"> penetrat</w:t>
      </w:r>
      <w:r w:rsidR="00CF566F">
        <w:rPr>
          <w:sz w:val="20"/>
        </w:rPr>
        <w:t>ing</w:t>
      </w:r>
      <w:r w:rsidRPr="00A43AB6">
        <w:rPr>
          <w:sz w:val="20"/>
        </w:rPr>
        <w:t xml:space="preserve"> into the soil 4 to 6 feet. In a study conducted on Holdrege silt loam and Chernozem Wabash silt loam, approximately 70% (by weight) of the roots of buffalograss plants were in the first 6 inches of the soil profile (Weaver, 1958).</w:t>
      </w:r>
    </w:p>
    <w:p w:rsidR="003D0BA9" w:rsidRPr="000968E2" w:rsidRDefault="003D0BA9" w:rsidP="003D0BA9">
      <w:pPr>
        <w:pStyle w:val="NRCSBodyText"/>
        <w:rPr>
          <w:i/>
        </w:rPr>
      </w:pPr>
    </w:p>
    <w:p w:rsidR="007866F3" w:rsidRDefault="00CD49CC" w:rsidP="007866F3">
      <w:pPr>
        <w:pStyle w:val="Heading3"/>
      </w:pPr>
      <w:r w:rsidRPr="00A90532">
        <w:t>Status</w:t>
      </w:r>
    </w:p>
    <w:p w:rsidR="00CD49CC" w:rsidRDefault="00CD49CC" w:rsidP="009372DC">
      <w:pPr>
        <w:pStyle w:val="BodytextNRCS"/>
      </w:pPr>
      <w:r>
        <w:t>Please consult the PLANTS Web site and your State Department of Natural Resources for this plant’s current status (</w:t>
      </w:r>
      <w:r w:rsidR="00EE3490">
        <w:t>e.g.,</w:t>
      </w:r>
      <w:r>
        <w:t xml:space="preserve"> threatened or endangered species, state noxious status, and wetland indicator values).</w:t>
      </w:r>
    </w:p>
    <w:bookmarkEnd w:id="2"/>
    <w:p w:rsidR="00A43AB6" w:rsidRPr="00A43AB6" w:rsidRDefault="00CD49CC" w:rsidP="00A43AB6">
      <w:pPr>
        <w:pStyle w:val="Heading3"/>
      </w:pPr>
      <w:r w:rsidRPr="00A90532">
        <w:t>Description</w:t>
      </w:r>
    </w:p>
    <w:p w:rsidR="00A43AB6" w:rsidRPr="00F97F48" w:rsidRDefault="00A43AB6" w:rsidP="00A43AB6">
      <w:pPr>
        <w:jc w:val="left"/>
        <w:rPr>
          <w:i/>
          <w:sz w:val="20"/>
        </w:rPr>
      </w:pPr>
      <w:r w:rsidRPr="00A43AB6">
        <w:rPr>
          <w:i/>
          <w:sz w:val="20"/>
        </w:rPr>
        <w:t>General</w:t>
      </w:r>
      <w:r w:rsidR="00F97F48">
        <w:rPr>
          <w:i/>
          <w:sz w:val="20"/>
        </w:rPr>
        <w:t xml:space="preserve">: </w:t>
      </w:r>
      <w:r w:rsidRPr="00A43AB6">
        <w:rPr>
          <w:sz w:val="20"/>
        </w:rPr>
        <w:t>Buffalograss is a native</w:t>
      </w:r>
      <w:r w:rsidR="00CF566F">
        <w:rPr>
          <w:sz w:val="20"/>
        </w:rPr>
        <w:t>,</w:t>
      </w:r>
      <w:r w:rsidRPr="00A43AB6">
        <w:rPr>
          <w:sz w:val="20"/>
        </w:rPr>
        <w:t xml:space="preserve"> warm season</w:t>
      </w:r>
      <w:r w:rsidR="00CF566F">
        <w:rPr>
          <w:sz w:val="20"/>
        </w:rPr>
        <w:t>,</w:t>
      </w:r>
      <w:r w:rsidRPr="00A43AB6">
        <w:rPr>
          <w:sz w:val="20"/>
        </w:rPr>
        <w:t xml:space="preserve"> </w:t>
      </w:r>
      <w:r w:rsidR="00DF3C84" w:rsidRPr="00A43AB6">
        <w:rPr>
          <w:sz w:val="20"/>
        </w:rPr>
        <w:t>stoloniferous</w:t>
      </w:r>
      <w:r w:rsidR="00046291">
        <w:rPr>
          <w:sz w:val="20"/>
        </w:rPr>
        <w:t xml:space="preserve"> </w:t>
      </w:r>
      <w:r w:rsidR="00F4408F" w:rsidRPr="00A43AB6">
        <w:rPr>
          <w:sz w:val="20"/>
        </w:rPr>
        <w:t>perennial</w:t>
      </w:r>
      <w:r w:rsidR="00302466">
        <w:rPr>
          <w:sz w:val="20"/>
        </w:rPr>
        <w:t xml:space="preserve"> that grows</w:t>
      </w:r>
      <w:r w:rsidR="00F4408F" w:rsidRPr="00A43AB6">
        <w:rPr>
          <w:sz w:val="20"/>
        </w:rPr>
        <w:t xml:space="preserve"> </w:t>
      </w:r>
      <w:r w:rsidRPr="00A43AB6">
        <w:rPr>
          <w:sz w:val="20"/>
        </w:rPr>
        <w:t>4 to 6 inches in height. The leaf blade is 1/8 inch wide and 3 to 6 inches long. The ligule is a row of short hair.  Th</w:t>
      </w:r>
      <w:r w:rsidR="003F16C7">
        <w:rPr>
          <w:sz w:val="20"/>
        </w:rPr>
        <w:t>e</w:t>
      </w:r>
      <w:r w:rsidRPr="00A43AB6">
        <w:rPr>
          <w:sz w:val="20"/>
        </w:rPr>
        <w:t xml:space="preserve"> plant is dioecious</w:t>
      </w:r>
      <w:r w:rsidR="003F16C7">
        <w:rPr>
          <w:sz w:val="20"/>
        </w:rPr>
        <w:t>.</w:t>
      </w:r>
      <w:r w:rsidRPr="00A43AB6">
        <w:rPr>
          <w:sz w:val="20"/>
        </w:rPr>
        <w:t xml:space="preserve"> Both </w:t>
      </w:r>
      <w:r w:rsidR="0009102A">
        <w:rPr>
          <w:sz w:val="20"/>
        </w:rPr>
        <w:t xml:space="preserve">sexes </w:t>
      </w:r>
      <w:r w:rsidRPr="00A43AB6">
        <w:rPr>
          <w:sz w:val="20"/>
        </w:rPr>
        <w:t>have a spike for the seed head. The female flowers are burs partially hidden among the leaves and the male flowers have 2 or 3 short spikes on slender, erect stems (Leithead et al.</w:t>
      </w:r>
      <w:r w:rsidR="003F16C7">
        <w:rPr>
          <w:sz w:val="20"/>
        </w:rPr>
        <w:t>,</w:t>
      </w:r>
      <w:r w:rsidRPr="00A43AB6">
        <w:rPr>
          <w:sz w:val="20"/>
        </w:rPr>
        <w:t xml:space="preserve"> 1971).</w:t>
      </w:r>
    </w:p>
    <w:p w:rsidR="008D68DC" w:rsidRPr="00A43AB6" w:rsidRDefault="008D68DC" w:rsidP="00A43AB6">
      <w:pPr>
        <w:jc w:val="left"/>
        <w:rPr>
          <w:sz w:val="20"/>
        </w:rPr>
      </w:pPr>
    </w:p>
    <w:p w:rsidR="002375B8" w:rsidRDefault="002375B8" w:rsidP="008D68DC">
      <w:pPr>
        <w:jc w:val="left"/>
        <w:rPr>
          <w:sz w:val="20"/>
        </w:rPr>
      </w:pPr>
      <w:r w:rsidRPr="008D68DC">
        <w:rPr>
          <w:i/>
          <w:sz w:val="20"/>
        </w:rPr>
        <w:t>Distribution</w:t>
      </w:r>
      <w:r w:rsidRPr="008D68DC">
        <w:rPr>
          <w:sz w:val="20"/>
        </w:rPr>
        <w:t>:</w:t>
      </w:r>
      <w:r w:rsidR="004011BB" w:rsidRPr="008D68DC">
        <w:rPr>
          <w:sz w:val="20"/>
        </w:rPr>
        <w:t xml:space="preserve">  </w:t>
      </w:r>
      <w:r w:rsidR="008D68DC" w:rsidRPr="008D68DC">
        <w:rPr>
          <w:sz w:val="20"/>
        </w:rPr>
        <w:t xml:space="preserve"> It is found from western Minnesota to Montana and then </w:t>
      </w:r>
      <w:r w:rsidR="003F16C7">
        <w:rPr>
          <w:sz w:val="20"/>
        </w:rPr>
        <w:t>S</w:t>
      </w:r>
      <w:r w:rsidR="008D68DC" w:rsidRPr="008D68DC">
        <w:rPr>
          <w:sz w:val="20"/>
        </w:rPr>
        <w:t>outh to Arizona and eastward to Louisiana (Hitchcock, 1951).</w:t>
      </w:r>
      <w:r w:rsidR="00B93BEF" w:rsidRPr="00964586">
        <w:t xml:space="preserve"> </w:t>
      </w:r>
      <w:r w:rsidR="00AD4AFA">
        <w:t xml:space="preserve"> </w:t>
      </w:r>
      <w:r w:rsidRPr="008D68DC">
        <w:rPr>
          <w:sz w:val="20"/>
        </w:rPr>
        <w:t>For current distribution, please consult the Plant Profile page for this species on the PLANTS Web site.</w:t>
      </w:r>
    </w:p>
    <w:p w:rsidR="008D68DC" w:rsidRPr="008D68DC" w:rsidRDefault="008D68DC" w:rsidP="008D68DC">
      <w:pPr>
        <w:jc w:val="left"/>
        <w:rPr>
          <w:sz w:val="20"/>
        </w:rPr>
      </w:pPr>
    </w:p>
    <w:p w:rsidR="008D68DC" w:rsidRPr="008D68DC" w:rsidRDefault="002375B8" w:rsidP="008D68DC">
      <w:pPr>
        <w:jc w:val="left"/>
        <w:rPr>
          <w:sz w:val="20"/>
        </w:rPr>
      </w:pPr>
      <w:r w:rsidRPr="008D68DC">
        <w:rPr>
          <w:i/>
          <w:sz w:val="20"/>
        </w:rPr>
        <w:t>Habitat</w:t>
      </w:r>
      <w:r w:rsidRPr="008D68DC">
        <w:rPr>
          <w:sz w:val="20"/>
        </w:rPr>
        <w:t>:</w:t>
      </w:r>
      <w:r w:rsidR="006B4B3E" w:rsidRPr="008D68DC">
        <w:rPr>
          <w:sz w:val="20"/>
        </w:rPr>
        <w:t xml:space="preserve"> </w:t>
      </w:r>
      <w:r w:rsidR="008D68DC" w:rsidRPr="008D68DC">
        <w:rPr>
          <w:sz w:val="20"/>
        </w:rPr>
        <w:t>Buffalograss is found on clay soils in moderate to low rainfall areas (15 to 30 inches annually)</w:t>
      </w:r>
      <w:r w:rsidR="008D68DC">
        <w:rPr>
          <w:sz w:val="20"/>
        </w:rPr>
        <w:t xml:space="preserve"> </w:t>
      </w:r>
      <w:r w:rsidR="008D68DC" w:rsidRPr="008D68DC">
        <w:rPr>
          <w:sz w:val="20"/>
        </w:rPr>
        <w:t>(Duble,</w:t>
      </w:r>
      <w:r w:rsidR="00484AB1">
        <w:rPr>
          <w:sz w:val="20"/>
        </w:rPr>
        <w:t xml:space="preserve"> </w:t>
      </w:r>
      <w:r w:rsidR="008D68DC" w:rsidRPr="008D68DC">
        <w:rPr>
          <w:sz w:val="20"/>
        </w:rPr>
        <w:t>2012) and tolerates alkaline soils (University of Wyoming, 2013)</w:t>
      </w:r>
      <w:r w:rsidR="008D68DC">
        <w:rPr>
          <w:sz w:val="20"/>
        </w:rPr>
        <w:t>.</w:t>
      </w:r>
    </w:p>
    <w:p w:rsidR="00135038" w:rsidRDefault="00135038" w:rsidP="00DE7F41">
      <w:pPr>
        <w:pStyle w:val="BodytextNRCS"/>
        <w:spacing w:before="240"/>
        <w:rPr>
          <w:b/>
        </w:rPr>
      </w:pPr>
    </w:p>
    <w:p w:rsidR="00CD49CC" w:rsidRPr="00DE7F41" w:rsidRDefault="00CD49CC" w:rsidP="00DE7F41">
      <w:pPr>
        <w:pStyle w:val="BodytextNRCS"/>
        <w:spacing w:before="240"/>
        <w:rPr>
          <w:b/>
        </w:rPr>
      </w:pPr>
      <w:r w:rsidRPr="00DE7F41">
        <w:rPr>
          <w:b/>
        </w:rPr>
        <w:lastRenderedPageBreak/>
        <w:t>Adaptation</w:t>
      </w:r>
    </w:p>
    <w:p w:rsidR="008D68DC" w:rsidRPr="008D68DC" w:rsidRDefault="008D68DC" w:rsidP="008D68DC">
      <w:pPr>
        <w:jc w:val="left"/>
        <w:rPr>
          <w:sz w:val="20"/>
        </w:rPr>
      </w:pPr>
      <w:r w:rsidRPr="008D68DC">
        <w:rPr>
          <w:sz w:val="20"/>
        </w:rPr>
        <w:t xml:space="preserve">Buffalograss is found on dry prairies on medium to fine textured soils (Hatch, 1995). It is prevalent </w:t>
      </w:r>
      <w:r w:rsidR="007321D5">
        <w:rPr>
          <w:sz w:val="20"/>
        </w:rPr>
        <w:t xml:space="preserve">in the short grass prairie region of </w:t>
      </w:r>
      <w:r w:rsidRPr="008D68DC">
        <w:rPr>
          <w:sz w:val="20"/>
        </w:rPr>
        <w:t>the Great Plains</w:t>
      </w:r>
      <w:r w:rsidR="007321D5">
        <w:rPr>
          <w:sz w:val="20"/>
        </w:rPr>
        <w:t xml:space="preserve"> uplands</w:t>
      </w:r>
      <w:r w:rsidR="00135038">
        <w:rPr>
          <w:sz w:val="20"/>
        </w:rPr>
        <w:t xml:space="preserve"> </w:t>
      </w:r>
      <w:r w:rsidRPr="008D68DC">
        <w:rPr>
          <w:sz w:val="20"/>
        </w:rPr>
        <w:t>(Hitchcock, 1951).</w:t>
      </w:r>
    </w:p>
    <w:p w:rsidR="00DE7F41" w:rsidRPr="00135038" w:rsidRDefault="00DE7F41" w:rsidP="00DE7F41">
      <w:pPr>
        <w:pStyle w:val="NRCSBodyText"/>
      </w:pPr>
    </w:p>
    <w:p w:rsidR="00CD49CC" w:rsidRPr="00721B7E" w:rsidRDefault="00CD49CC" w:rsidP="00721B7E">
      <w:pPr>
        <w:pStyle w:val="Heading3"/>
      </w:pPr>
      <w:r w:rsidRPr="00721B7E">
        <w:t>Establishment</w:t>
      </w:r>
    </w:p>
    <w:p w:rsidR="008D68DC" w:rsidRDefault="0009102A" w:rsidP="008D68DC">
      <w:pPr>
        <w:jc w:val="left"/>
        <w:rPr>
          <w:sz w:val="20"/>
        </w:rPr>
      </w:pPr>
      <w:r w:rsidRPr="008D68DC">
        <w:rPr>
          <w:sz w:val="20"/>
        </w:rPr>
        <w:t xml:space="preserve">Buffalograss can be established by </w:t>
      </w:r>
      <w:r>
        <w:rPr>
          <w:sz w:val="20"/>
        </w:rPr>
        <w:t xml:space="preserve">direct </w:t>
      </w:r>
      <w:r w:rsidRPr="008D68DC">
        <w:rPr>
          <w:sz w:val="20"/>
        </w:rPr>
        <w:t>seed</w:t>
      </w:r>
      <w:r>
        <w:rPr>
          <w:sz w:val="20"/>
        </w:rPr>
        <w:t>ing</w:t>
      </w:r>
      <w:r w:rsidRPr="008D68DC">
        <w:rPr>
          <w:sz w:val="20"/>
        </w:rPr>
        <w:t xml:space="preserve"> or </w:t>
      </w:r>
      <w:r>
        <w:rPr>
          <w:sz w:val="20"/>
        </w:rPr>
        <w:t xml:space="preserve">via </w:t>
      </w:r>
      <w:r w:rsidRPr="008D68DC">
        <w:rPr>
          <w:sz w:val="20"/>
        </w:rPr>
        <w:t xml:space="preserve">vegetative plugs </w:t>
      </w:r>
      <w:r>
        <w:rPr>
          <w:sz w:val="20"/>
        </w:rPr>
        <w:t>and</w:t>
      </w:r>
      <w:r w:rsidRPr="008D68DC">
        <w:rPr>
          <w:sz w:val="20"/>
        </w:rPr>
        <w:t xml:space="preserve"> sod.</w:t>
      </w:r>
      <w:r>
        <w:rPr>
          <w:sz w:val="20"/>
        </w:rPr>
        <w:t xml:space="preserve">  </w:t>
      </w:r>
      <w:r w:rsidR="008D68DC" w:rsidRPr="008D68DC">
        <w:rPr>
          <w:sz w:val="20"/>
        </w:rPr>
        <w:t>Soil analysis should be performed prior to planting to determine the necessary levels of nitrogen, phosphorus, and potassium. When planting seed, nitrogen should not be applied until the stand is established.</w:t>
      </w:r>
    </w:p>
    <w:p w:rsidR="00046291" w:rsidRPr="008D68DC" w:rsidRDefault="00046291" w:rsidP="008D68DC">
      <w:pPr>
        <w:jc w:val="left"/>
        <w:rPr>
          <w:sz w:val="20"/>
        </w:rPr>
      </w:pPr>
    </w:p>
    <w:p w:rsidR="008D68DC" w:rsidRDefault="008D68DC" w:rsidP="008D68DC">
      <w:pPr>
        <w:jc w:val="left"/>
        <w:rPr>
          <w:sz w:val="20"/>
        </w:rPr>
      </w:pPr>
      <w:r w:rsidRPr="008D68DC">
        <w:rPr>
          <w:sz w:val="20"/>
        </w:rPr>
        <w:t>Seedbed preparation should begin well in advance of planting in the spring. Establish a clean, weed free seedbed by either tillage or herbicides. Prior to planting, the soil should be firm and have accumulated</w:t>
      </w:r>
      <w:r w:rsidR="000B6BFD">
        <w:rPr>
          <w:sz w:val="20"/>
        </w:rPr>
        <w:t xml:space="preserve"> </w:t>
      </w:r>
      <w:r w:rsidR="0009102A">
        <w:rPr>
          <w:sz w:val="20"/>
        </w:rPr>
        <w:t>adequate</w:t>
      </w:r>
      <w:r w:rsidRPr="008D68DC">
        <w:rPr>
          <w:sz w:val="20"/>
        </w:rPr>
        <w:t xml:space="preserve"> soil moisture.</w:t>
      </w:r>
    </w:p>
    <w:p w:rsidR="00046291" w:rsidRPr="008D68DC" w:rsidRDefault="00046291" w:rsidP="008D68DC">
      <w:pPr>
        <w:jc w:val="left"/>
        <w:rPr>
          <w:sz w:val="20"/>
        </w:rPr>
      </w:pPr>
    </w:p>
    <w:p w:rsidR="008D68DC" w:rsidRPr="008D68DC" w:rsidRDefault="008D68DC" w:rsidP="008D68DC">
      <w:pPr>
        <w:jc w:val="left"/>
        <w:rPr>
          <w:sz w:val="20"/>
        </w:rPr>
      </w:pPr>
    </w:p>
    <w:p w:rsidR="008D68DC" w:rsidRPr="008D68DC" w:rsidRDefault="008D68DC" w:rsidP="008D68DC">
      <w:pPr>
        <w:jc w:val="left"/>
        <w:rPr>
          <w:b/>
          <w:sz w:val="20"/>
        </w:rPr>
      </w:pPr>
      <w:r>
        <w:rPr>
          <w:b/>
          <w:sz w:val="20"/>
        </w:rPr>
        <w:t xml:space="preserve"> S</w:t>
      </w:r>
      <w:r w:rsidRPr="008D68DC">
        <w:rPr>
          <w:b/>
          <w:sz w:val="20"/>
        </w:rPr>
        <w:t>eed</w:t>
      </w:r>
    </w:p>
    <w:p w:rsidR="008D68DC" w:rsidRDefault="007321D5" w:rsidP="008D68DC">
      <w:pPr>
        <w:jc w:val="left"/>
        <w:rPr>
          <w:sz w:val="20"/>
        </w:rPr>
      </w:pPr>
      <w:r>
        <w:rPr>
          <w:sz w:val="20"/>
        </w:rPr>
        <w:t>Seed should be planted with a grain drill</w:t>
      </w:r>
      <w:r w:rsidR="0012489D">
        <w:rPr>
          <w:sz w:val="20"/>
        </w:rPr>
        <w:t xml:space="preserve"> equipped with a native seed box</w:t>
      </w:r>
      <w:r>
        <w:rPr>
          <w:sz w:val="20"/>
        </w:rPr>
        <w:t xml:space="preserve"> and planted to a depth of ½ inch.  If broadcast</w:t>
      </w:r>
      <w:r w:rsidR="00E766AF">
        <w:rPr>
          <w:sz w:val="20"/>
        </w:rPr>
        <w:t xml:space="preserve"> planting</w:t>
      </w:r>
      <w:r>
        <w:rPr>
          <w:sz w:val="20"/>
        </w:rPr>
        <w:t>, the seeding rate should be increased</w:t>
      </w:r>
      <w:r w:rsidR="00E766AF">
        <w:rPr>
          <w:sz w:val="20"/>
        </w:rPr>
        <w:t>, and some form of drag should be used after broadcasting to cover the seed, provide good seed</w:t>
      </w:r>
      <w:r w:rsidR="003F16C7">
        <w:rPr>
          <w:sz w:val="20"/>
        </w:rPr>
        <w:t>-</w:t>
      </w:r>
      <w:r w:rsidR="00E766AF">
        <w:rPr>
          <w:sz w:val="20"/>
        </w:rPr>
        <w:t>to</w:t>
      </w:r>
      <w:r w:rsidR="003F16C7">
        <w:rPr>
          <w:sz w:val="20"/>
        </w:rPr>
        <w:t>-</w:t>
      </w:r>
      <w:r w:rsidR="00E766AF">
        <w:rPr>
          <w:sz w:val="20"/>
        </w:rPr>
        <w:t xml:space="preserve">soil contact, and conserve soil moisture.  </w:t>
      </w:r>
    </w:p>
    <w:p w:rsidR="00046291" w:rsidRPr="008D68DC" w:rsidRDefault="00046291" w:rsidP="008D68DC">
      <w:pPr>
        <w:jc w:val="left"/>
        <w:rPr>
          <w:sz w:val="20"/>
        </w:rPr>
      </w:pPr>
    </w:p>
    <w:p w:rsidR="008D68DC" w:rsidRDefault="008D68DC" w:rsidP="008D68DC">
      <w:pPr>
        <w:jc w:val="left"/>
        <w:rPr>
          <w:sz w:val="20"/>
        </w:rPr>
      </w:pPr>
      <w:r w:rsidRPr="008D68DC">
        <w:rPr>
          <w:sz w:val="20"/>
        </w:rPr>
        <w:t>For pasture</w:t>
      </w:r>
      <w:r w:rsidR="009C697D">
        <w:rPr>
          <w:sz w:val="20"/>
        </w:rPr>
        <w:t>,</w:t>
      </w:r>
      <w:r w:rsidR="00135038" w:rsidRPr="008D68DC">
        <w:rPr>
          <w:sz w:val="20"/>
        </w:rPr>
        <w:t xml:space="preserve"> rang</w:t>
      </w:r>
      <w:r w:rsidR="00135038">
        <w:rPr>
          <w:sz w:val="20"/>
        </w:rPr>
        <w:t>eland</w:t>
      </w:r>
      <w:r w:rsidRPr="008D68DC">
        <w:rPr>
          <w:sz w:val="20"/>
        </w:rPr>
        <w:t xml:space="preserve"> and wildlife plantings, seeding rates for a monoculture stand range from 8 to 26 </w:t>
      </w:r>
      <w:r w:rsidR="00176D79">
        <w:rPr>
          <w:sz w:val="20"/>
        </w:rPr>
        <w:t>pound</w:t>
      </w:r>
      <w:r w:rsidR="00D2117C">
        <w:rPr>
          <w:sz w:val="20"/>
        </w:rPr>
        <w:t>s</w:t>
      </w:r>
      <w:r w:rsidR="00176D79">
        <w:rPr>
          <w:sz w:val="20"/>
        </w:rPr>
        <w:t xml:space="preserve"> per live </w:t>
      </w:r>
      <w:r w:rsidR="002D70B2">
        <w:rPr>
          <w:sz w:val="20"/>
        </w:rPr>
        <w:t xml:space="preserve">seed </w:t>
      </w:r>
      <w:r w:rsidR="002D70B2" w:rsidRPr="008D68DC">
        <w:rPr>
          <w:sz w:val="20"/>
        </w:rPr>
        <w:t>per</w:t>
      </w:r>
      <w:r w:rsidRPr="008D68DC">
        <w:rPr>
          <w:sz w:val="20"/>
        </w:rPr>
        <w:t xml:space="preserve"> acre </w:t>
      </w:r>
      <w:r w:rsidR="001929AD" w:rsidRPr="008D68DC">
        <w:rPr>
          <w:sz w:val="20"/>
        </w:rPr>
        <w:t>(</w:t>
      </w:r>
      <w:r w:rsidR="001F4CF8">
        <w:rPr>
          <w:sz w:val="20"/>
        </w:rPr>
        <w:t xml:space="preserve">USDA / </w:t>
      </w:r>
      <w:r w:rsidR="001929AD" w:rsidRPr="008D68DC">
        <w:rPr>
          <w:sz w:val="20"/>
        </w:rPr>
        <w:t xml:space="preserve">Texas </w:t>
      </w:r>
      <w:r w:rsidR="001929AD">
        <w:rPr>
          <w:sz w:val="20"/>
        </w:rPr>
        <w:t>Natural Resources Conservation Service</w:t>
      </w:r>
      <w:r w:rsidR="001929AD" w:rsidRPr="008D68DC">
        <w:rPr>
          <w:sz w:val="20"/>
        </w:rPr>
        <w:t>, 2001</w:t>
      </w:r>
      <w:r w:rsidR="001929AD">
        <w:rPr>
          <w:sz w:val="20"/>
        </w:rPr>
        <w:t>;</w:t>
      </w:r>
      <w:r w:rsidR="001929AD" w:rsidRPr="008D68DC">
        <w:rPr>
          <w:sz w:val="20"/>
        </w:rPr>
        <w:t xml:space="preserve"> </w:t>
      </w:r>
      <w:r w:rsidR="001929AD">
        <w:rPr>
          <w:sz w:val="20"/>
        </w:rPr>
        <w:t>Boltz</w:t>
      </w:r>
      <w:r w:rsidR="001929AD" w:rsidRPr="008D68DC">
        <w:rPr>
          <w:sz w:val="20"/>
        </w:rPr>
        <w:t>, 2012)</w:t>
      </w:r>
      <w:r w:rsidR="001929AD">
        <w:rPr>
          <w:sz w:val="20"/>
        </w:rPr>
        <w:t xml:space="preserve"> </w:t>
      </w:r>
      <w:r w:rsidRPr="008D68DC">
        <w:rPr>
          <w:sz w:val="20"/>
        </w:rPr>
        <w:t xml:space="preserve">depending upon the intended use </w:t>
      </w:r>
      <w:r w:rsidR="00E766AF">
        <w:rPr>
          <w:sz w:val="20"/>
        </w:rPr>
        <w:t>of</w:t>
      </w:r>
      <w:r w:rsidRPr="008D68DC">
        <w:rPr>
          <w:sz w:val="20"/>
        </w:rPr>
        <w:t xml:space="preserve"> the planting.  Buffalograss contains approximately 50,000 seed per pound. </w:t>
      </w:r>
      <w:r w:rsidR="00E766AF">
        <w:rPr>
          <w:sz w:val="20"/>
        </w:rPr>
        <w:t xml:space="preserve">When </w:t>
      </w:r>
      <w:r w:rsidRPr="008D68DC">
        <w:rPr>
          <w:sz w:val="20"/>
        </w:rPr>
        <w:t>planting mixtures</w:t>
      </w:r>
      <w:r w:rsidR="00E766AF">
        <w:rPr>
          <w:sz w:val="20"/>
        </w:rPr>
        <w:t xml:space="preserve">, the seeding rate may be </w:t>
      </w:r>
      <w:r w:rsidR="001F4CF8">
        <w:rPr>
          <w:sz w:val="20"/>
        </w:rPr>
        <w:t xml:space="preserve">proportionately adjusted </w:t>
      </w:r>
      <w:r w:rsidR="009C697D">
        <w:rPr>
          <w:sz w:val="20"/>
        </w:rPr>
        <w:t>based on</w:t>
      </w:r>
      <w:r w:rsidR="00E766AF">
        <w:rPr>
          <w:sz w:val="20"/>
        </w:rPr>
        <w:t xml:space="preserve"> the desired amount of buffalograss in the planting.</w:t>
      </w:r>
      <w:r w:rsidRPr="008D68DC">
        <w:rPr>
          <w:sz w:val="20"/>
        </w:rPr>
        <w:t xml:space="preserve"> Please consult your local Natural Resources Conservation Service Field Office before beginning preparation and planting.</w:t>
      </w:r>
    </w:p>
    <w:p w:rsidR="008D68DC" w:rsidRPr="008D68DC" w:rsidRDefault="008D68DC" w:rsidP="008D68DC">
      <w:pPr>
        <w:jc w:val="left"/>
        <w:rPr>
          <w:sz w:val="20"/>
        </w:rPr>
      </w:pPr>
    </w:p>
    <w:p w:rsidR="008D68DC" w:rsidRDefault="008D68DC" w:rsidP="008D68DC">
      <w:pPr>
        <w:jc w:val="left"/>
        <w:rPr>
          <w:sz w:val="20"/>
        </w:rPr>
      </w:pPr>
      <w:r w:rsidRPr="008D68DC">
        <w:rPr>
          <w:sz w:val="20"/>
        </w:rPr>
        <w:t>For lawn/residential planting</w:t>
      </w:r>
      <w:r w:rsidR="00094603">
        <w:rPr>
          <w:sz w:val="20"/>
        </w:rPr>
        <w:t>:</w:t>
      </w:r>
      <w:r w:rsidRPr="008D68DC">
        <w:rPr>
          <w:sz w:val="20"/>
        </w:rPr>
        <w:t xml:space="preserve">  </w:t>
      </w:r>
      <w:r w:rsidR="00094603">
        <w:rPr>
          <w:sz w:val="20"/>
        </w:rPr>
        <w:t xml:space="preserve">When </w:t>
      </w:r>
      <w:r w:rsidRPr="008D68DC">
        <w:rPr>
          <w:sz w:val="20"/>
        </w:rPr>
        <w:t xml:space="preserve">broadcasting seed, </w:t>
      </w:r>
      <w:r w:rsidR="00094603">
        <w:rPr>
          <w:sz w:val="20"/>
        </w:rPr>
        <w:t>u</w:t>
      </w:r>
      <w:r w:rsidRPr="008D68DC">
        <w:rPr>
          <w:sz w:val="20"/>
        </w:rPr>
        <w:t xml:space="preserve">se a seeding rate of 3 to 5 </w:t>
      </w:r>
      <w:r w:rsidR="001929AD" w:rsidRPr="008D68DC">
        <w:rPr>
          <w:sz w:val="20"/>
        </w:rPr>
        <w:t>pounds</w:t>
      </w:r>
      <w:r w:rsidR="001929AD">
        <w:rPr>
          <w:sz w:val="20"/>
        </w:rPr>
        <w:t xml:space="preserve"> per</w:t>
      </w:r>
      <w:r w:rsidR="00612EFA">
        <w:rPr>
          <w:sz w:val="20"/>
        </w:rPr>
        <w:t xml:space="preserve"> </w:t>
      </w:r>
      <w:r w:rsidRPr="008D68DC">
        <w:rPr>
          <w:sz w:val="20"/>
        </w:rPr>
        <w:t xml:space="preserve">1,000 </w:t>
      </w:r>
      <w:r w:rsidR="00612EFA">
        <w:rPr>
          <w:sz w:val="20"/>
        </w:rPr>
        <w:t>ft</w:t>
      </w:r>
      <w:r w:rsidR="00612EFA" w:rsidRPr="001929AD">
        <w:rPr>
          <w:sz w:val="20"/>
          <w:vertAlign w:val="superscript"/>
        </w:rPr>
        <w:t>2</w:t>
      </w:r>
      <w:r w:rsidR="001929AD">
        <w:rPr>
          <w:sz w:val="20"/>
        </w:rPr>
        <w:t xml:space="preserve">. </w:t>
      </w:r>
      <w:r w:rsidRPr="008D68DC">
        <w:rPr>
          <w:sz w:val="20"/>
        </w:rPr>
        <w:t>After planting, water to prevent drying of the soil surface. Emergence of grass seedlings should occur in 7 to 21 days after planting (Koski, 2012).</w:t>
      </w:r>
    </w:p>
    <w:p w:rsidR="008D68DC" w:rsidRPr="008D68DC" w:rsidRDefault="008D68DC" w:rsidP="008D68DC">
      <w:pPr>
        <w:jc w:val="left"/>
        <w:rPr>
          <w:sz w:val="20"/>
        </w:rPr>
      </w:pPr>
    </w:p>
    <w:p w:rsidR="008D68DC" w:rsidRPr="008D68DC" w:rsidRDefault="008D68DC" w:rsidP="008D68DC">
      <w:pPr>
        <w:jc w:val="left"/>
        <w:rPr>
          <w:b/>
          <w:sz w:val="20"/>
        </w:rPr>
      </w:pPr>
      <w:r>
        <w:rPr>
          <w:b/>
          <w:sz w:val="20"/>
        </w:rPr>
        <w:t>Vegetative</w:t>
      </w:r>
    </w:p>
    <w:p w:rsidR="001929AD" w:rsidRDefault="008D68DC" w:rsidP="008D68DC">
      <w:pPr>
        <w:jc w:val="left"/>
        <w:rPr>
          <w:sz w:val="20"/>
        </w:rPr>
      </w:pPr>
      <w:r w:rsidRPr="008D68DC">
        <w:rPr>
          <w:sz w:val="20"/>
        </w:rPr>
        <w:t xml:space="preserve">Transplanted plugs can </w:t>
      </w:r>
      <w:r w:rsidR="00094603">
        <w:rPr>
          <w:sz w:val="20"/>
        </w:rPr>
        <w:t>spread</w:t>
      </w:r>
      <w:r w:rsidRPr="008D68DC">
        <w:rPr>
          <w:sz w:val="20"/>
        </w:rPr>
        <w:t xml:space="preserve"> within 8 to 12 weeks after planting. Transplant the plugs on 12” x 18” centers after the last spring frost or 6 or more weeks before the first fall frost. At planting, apply one pound of nitrogen (starter type fertilizer) per 1,000 </w:t>
      </w:r>
      <w:r w:rsidR="00612EFA">
        <w:rPr>
          <w:sz w:val="20"/>
        </w:rPr>
        <w:t>ft</w:t>
      </w:r>
      <w:r w:rsidR="00612EFA" w:rsidRPr="001929AD">
        <w:rPr>
          <w:sz w:val="20"/>
          <w:vertAlign w:val="superscript"/>
        </w:rPr>
        <w:t>2</w:t>
      </w:r>
      <w:r w:rsidRPr="008D68DC">
        <w:rPr>
          <w:sz w:val="20"/>
        </w:rPr>
        <w:t xml:space="preserve"> and a second application 6 to 7 weeks afterward. Water </w:t>
      </w:r>
      <w:r w:rsidR="00A8608E">
        <w:rPr>
          <w:sz w:val="20"/>
        </w:rPr>
        <w:t xml:space="preserve">the plugs </w:t>
      </w:r>
      <w:r w:rsidRPr="008D68DC">
        <w:rPr>
          <w:sz w:val="20"/>
        </w:rPr>
        <w:t>to maintain a moist soil surface for 7 to</w:t>
      </w:r>
      <w:r>
        <w:t xml:space="preserve"> </w:t>
      </w:r>
      <w:r w:rsidRPr="008D68DC">
        <w:rPr>
          <w:sz w:val="20"/>
        </w:rPr>
        <w:t xml:space="preserve">10 days to aid in </w:t>
      </w:r>
      <w:r w:rsidR="00612EFA">
        <w:rPr>
          <w:sz w:val="20"/>
        </w:rPr>
        <w:t xml:space="preserve">establishment and </w:t>
      </w:r>
      <w:r w:rsidR="001F4CF8">
        <w:rPr>
          <w:sz w:val="20"/>
        </w:rPr>
        <w:t xml:space="preserve">subsequent </w:t>
      </w:r>
      <w:r w:rsidR="001F4CF8" w:rsidRPr="008D68DC">
        <w:rPr>
          <w:sz w:val="20"/>
        </w:rPr>
        <w:t>growth</w:t>
      </w:r>
      <w:r w:rsidRPr="008D68DC">
        <w:rPr>
          <w:sz w:val="20"/>
        </w:rPr>
        <w:t>. A preemergent herbicide can be applied</w:t>
      </w:r>
      <w:r w:rsidR="00086DAC">
        <w:rPr>
          <w:sz w:val="20"/>
        </w:rPr>
        <w:t xml:space="preserve"> </w:t>
      </w:r>
      <w:r w:rsidR="00A53F93">
        <w:rPr>
          <w:sz w:val="20"/>
        </w:rPr>
        <w:t>before or just after planting</w:t>
      </w:r>
      <w:r w:rsidR="000B6BFD">
        <w:rPr>
          <w:sz w:val="20"/>
        </w:rPr>
        <w:t xml:space="preserve"> </w:t>
      </w:r>
      <w:r w:rsidRPr="008D68DC">
        <w:rPr>
          <w:sz w:val="20"/>
        </w:rPr>
        <w:t xml:space="preserve">to reduce weed competition. The plugs may turn brown and enter </w:t>
      </w:r>
      <w:r w:rsidRPr="008D68DC">
        <w:rPr>
          <w:sz w:val="20"/>
        </w:rPr>
        <w:lastRenderedPageBreak/>
        <w:t>dormancy after transplanting</w:t>
      </w:r>
      <w:r w:rsidR="00612EFA">
        <w:rPr>
          <w:sz w:val="20"/>
        </w:rPr>
        <w:t xml:space="preserve"> because of moist stress</w:t>
      </w:r>
      <w:r w:rsidRPr="008D68DC">
        <w:rPr>
          <w:sz w:val="20"/>
        </w:rPr>
        <w:t xml:space="preserve">. </w:t>
      </w:r>
      <w:r w:rsidR="00612EFA">
        <w:rPr>
          <w:sz w:val="20"/>
        </w:rPr>
        <w:t>Keep the plugs moistened until the</w:t>
      </w:r>
      <w:r w:rsidR="00AD7C7E">
        <w:rPr>
          <w:sz w:val="20"/>
        </w:rPr>
        <w:t xml:space="preserve"> roots become well </w:t>
      </w:r>
      <w:r w:rsidR="001F4CF8">
        <w:rPr>
          <w:sz w:val="20"/>
        </w:rPr>
        <w:t>established (</w:t>
      </w:r>
      <w:r w:rsidR="001929AD">
        <w:rPr>
          <w:sz w:val="20"/>
        </w:rPr>
        <w:t>Koski, 2012).</w:t>
      </w:r>
    </w:p>
    <w:p w:rsidR="008D68DC" w:rsidRPr="008D68DC" w:rsidRDefault="008D68DC" w:rsidP="008D68DC">
      <w:pPr>
        <w:jc w:val="left"/>
        <w:rPr>
          <w:sz w:val="20"/>
        </w:rPr>
      </w:pPr>
    </w:p>
    <w:p w:rsidR="008D68DC" w:rsidRPr="008D68DC" w:rsidRDefault="008D68DC" w:rsidP="008D68DC">
      <w:pPr>
        <w:jc w:val="left"/>
        <w:rPr>
          <w:sz w:val="20"/>
        </w:rPr>
      </w:pPr>
      <w:r w:rsidRPr="008D68DC">
        <w:rPr>
          <w:sz w:val="20"/>
        </w:rPr>
        <w:t>Sodding a lawn provides</w:t>
      </w:r>
      <w:r w:rsidR="001219C0">
        <w:rPr>
          <w:sz w:val="20"/>
        </w:rPr>
        <w:t xml:space="preserve"> the</w:t>
      </w:r>
      <w:r w:rsidRPr="008D68DC">
        <w:rPr>
          <w:sz w:val="20"/>
        </w:rPr>
        <w:t xml:space="preserve"> </w:t>
      </w:r>
      <w:r w:rsidR="001219C0">
        <w:rPr>
          <w:sz w:val="20"/>
        </w:rPr>
        <w:t xml:space="preserve">most rapid </w:t>
      </w:r>
      <w:r w:rsidRPr="008D68DC">
        <w:rPr>
          <w:sz w:val="20"/>
        </w:rPr>
        <w:t xml:space="preserve">cover. However, proper site preparation is important for a successful establishment. Use healthy, moist sod strips during installation. Afterwards, water the sod to maintain good soil moisture, but not saturated </w:t>
      </w:r>
      <w:r w:rsidR="00094603">
        <w:rPr>
          <w:sz w:val="20"/>
        </w:rPr>
        <w:t>(K</w:t>
      </w:r>
      <w:r w:rsidRPr="008D68DC">
        <w:rPr>
          <w:sz w:val="20"/>
        </w:rPr>
        <w:t>oski, 2012).</w:t>
      </w:r>
    </w:p>
    <w:p w:rsidR="00721B7E" w:rsidRPr="00721B7E" w:rsidRDefault="00CD49CC" w:rsidP="00721B7E">
      <w:pPr>
        <w:pStyle w:val="Heading3"/>
      </w:pPr>
      <w:r w:rsidRPr="00721B7E">
        <w:t>Management</w:t>
      </w:r>
    </w:p>
    <w:p w:rsidR="00566562" w:rsidRDefault="00566562" w:rsidP="00566562">
      <w:pPr>
        <w:jc w:val="left"/>
        <w:rPr>
          <w:sz w:val="20"/>
        </w:rPr>
      </w:pPr>
      <w:r w:rsidRPr="00566562">
        <w:rPr>
          <w:sz w:val="20"/>
        </w:rPr>
        <w:t xml:space="preserve">Newly planted buffalograss pasture should not be grazed the first season (Wenger, 1943). After the stand is established, rotational or conservative continuous grazing can be used.  Buffalograss grows close to the ground so grazing animals normally harvest less than 50% of the current year’s growth (Leithead et al., 1971). </w:t>
      </w:r>
      <w:r w:rsidR="00094603">
        <w:rPr>
          <w:sz w:val="20"/>
        </w:rPr>
        <w:t>Rotational grazing</w:t>
      </w:r>
      <w:r w:rsidRPr="00566562">
        <w:rPr>
          <w:sz w:val="20"/>
        </w:rPr>
        <w:t xml:space="preserve"> allows the plants to recover well </w:t>
      </w:r>
      <w:r w:rsidR="001F4CF8" w:rsidRPr="00566562">
        <w:rPr>
          <w:sz w:val="20"/>
        </w:rPr>
        <w:t>after grazing</w:t>
      </w:r>
      <w:r w:rsidRPr="00566562">
        <w:rPr>
          <w:sz w:val="20"/>
        </w:rPr>
        <w:t xml:space="preserve"> event</w:t>
      </w:r>
      <w:r w:rsidR="00AD7C7E">
        <w:rPr>
          <w:sz w:val="20"/>
        </w:rPr>
        <w:t>s</w:t>
      </w:r>
      <w:r w:rsidRPr="00566562">
        <w:rPr>
          <w:sz w:val="20"/>
        </w:rPr>
        <w:t xml:space="preserve"> and store up nutrients for the winter. </w:t>
      </w:r>
      <w:r w:rsidR="0012489D">
        <w:rPr>
          <w:sz w:val="20"/>
        </w:rPr>
        <w:t xml:space="preserve"> Consult your local Natural Resources Conservation Service for assistance in developing and implementing a prescribed grazing plan.</w:t>
      </w:r>
    </w:p>
    <w:p w:rsidR="00094603" w:rsidRPr="00566562" w:rsidRDefault="00094603" w:rsidP="00566562">
      <w:pPr>
        <w:jc w:val="left"/>
        <w:rPr>
          <w:sz w:val="20"/>
        </w:rPr>
      </w:pPr>
    </w:p>
    <w:p w:rsidR="00566562" w:rsidRPr="00566562" w:rsidRDefault="00566562" w:rsidP="00566562">
      <w:pPr>
        <w:jc w:val="left"/>
        <w:rPr>
          <w:sz w:val="20"/>
        </w:rPr>
      </w:pPr>
      <w:r w:rsidRPr="00566562">
        <w:rPr>
          <w:sz w:val="20"/>
        </w:rPr>
        <w:t xml:space="preserve"> </w:t>
      </w:r>
      <w:r w:rsidR="00094603">
        <w:rPr>
          <w:sz w:val="20"/>
        </w:rPr>
        <w:t xml:space="preserve">Established </w:t>
      </w:r>
      <w:r w:rsidR="001219C0" w:rsidRPr="00566562">
        <w:rPr>
          <w:sz w:val="20"/>
        </w:rPr>
        <w:t>lawns</w:t>
      </w:r>
      <w:r w:rsidRPr="00566562">
        <w:rPr>
          <w:sz w:val="20"/>
        </w:rPr>
        <w:t xml:space="preserve"> </w:t>
      </w:r>
      <w:r w:rsidR="00094603">
        <w:rPr>
          <w:sz w:val="20"/>
        </w:rPr>
        <w:t xml:space="preserve">should be </w:t>
      </w:r>
      <w:r w:rsidRPr="00566562">
        <w:rPr>
          <w:sz w:val="20"/>
        </w:rPr>
        <w:t>fertiliz</w:t>
      </w:r>
      <w:r w:rsidR="00094603">
        <w:rPr>
          <w:sz w:val="20"/>
        </w:rPr>
        <w:t>ed</w:t>
      </w:r>
      <w:r w:rsidRPr="00566562">
        <w:rPr>
          <w:sz w:val="20"/>
        </w:rPr>
        <w:t xml:space="preserve"> </w:t>
      </w:r>
      <w:r w:rsidR="00174327">
        <w:rPr>
          <w:sz w:val="20"/>
        </w:rPr>
        <w:t>with</w:t>
      </w:r>
      <w:r w:rsidR="00B36419">
        <w:rPr>
          <w:sz w:val="20"/>
        </w:rPr>
        <w:t xml:space="preserve"> 1</w:t>
      </w:r>
      <w:r w:rsidRPr="00566562">
        <w:rPr>
          <w:sz w:val="20"/>
        </w:rPr>
        <w:t xml:space="preserve"> to </w:t>
      </w:r>
      <w:r w:rsidR="00B36419">
        <w:rPr>
          <w:sz w:val="20"/>
        </w:rPr>
        <w:t>2</w:t>
      </w:r>
      <w:r w:rsidRPr="00566562">
        <w:rPr>
          <w:sz w:val="20"/>
        </w:rPr>
        <w:t xml:space="preserve"> pound</w:t>
      </w:r>
      <w:r w:rsidR="00B36419">
        <w:rPr>
          <w:sz w:val="20"/>
        </w:rPr>
        <w:t>s</w:t>
      </w:r>
      <w:r w:rsidRPr="00566562">
        <w:rPr>
          <w:sz w:val="20"/>
        </w:rPr>
        <w:t xml:space="preserve"> of nitrogen per 1,000</w:t>
      </w:r>
      <w:r w:rsidR="00AD7C7E">
        <w:rPr>
          <w:sz w:val="20"/>
        </w:rPr>
        <w:t xml:space="preserve"> ft</w:t>
      </w:r>
      <w:r w:rsidR="00B36419" w:rsidRPr="00B36419">
        <w:rPr>
          <w:sz w:val="20"/>
          <w:vertAlign w:val="superscript"/>
        </w:rPr>
        <w:t>2</w:t>
      </w:r>
      <w:r w:rsidRPr="00566562">
        <w:rPr>
          <w:sz w:val="20"/>
        </w:rPr>
        <w:t xml:space="preserve"> in late spring </w:t>
      </w:r>
      <w:r w:rsidR="00593781">
        <w:rPr>
          <w:sz w:val="20"/>
        </w:rPr>
        <w:t xml:space="preserve">with a follow up </w:t>
      </w:r>
      <w:r w:rsidR="00174327">
        <w:rPr>
          <w:sz w:val="20"/>
        </w:rPr>
        <w:t xml:space="preserve">application </w:t>
      </w:r>
      <w:r w:rsidR="00174327" w:rsidRPr="00566562">
        <w:rPr>
          <w:sz w:val="20"/>
        </w:rPr>
        <w:t>in</w:t>
      </w:r>
      <w:r w:rsidRPr="00566562">
        <w:rPr>
          <w:sz w:val="20"/>
        </w:rPr>
        <w:t xml:space="preserve"> July</w:t>
      </w:r>
      <w:r w:rsidR="00B36419">
        <w:rPr>
          <w:sz w:val="20"/>
        </w:rPr>
        <w:t xml:space="preserve"> (Dunn and Ervin, 2001)</w:t>
      </w:r>
      <w:r w:rsidRPr="00566562">
        <w:rPr>
          <w:sz w:val="20"/>
        </w:rPr>
        <w:t xml:space="preserve">. Over fertilization (more than 2 pounds per 1,000 </w:t>
      </w:r>
      <w:r w:rsidR="00B36419">
        <w:rPr>
          <w:sz w:val="20"/>
        </w:rPr>
        <w:t>ft</w:t>
      </w:r>
      <w:r w:rsidR="00B36419" w:rsidRPr="00B36419">
        <w:rPr>
          <w:sz w:val="20"/>
          <w:vertAlign w:val="superscript"/>
        </w:rPr>
        <w:t>2</w:t>
      </w:r>
      <w:r w:rsidRPr="00566562">
        <w:rPr>
          <w:sz w:val="20"/>
        </w:rPr>
        <w:t xml:space="preserve"> per year) does not help the </w:t>
      </w:r>
      <w:r w:rsidR="00593781">
        <w:rPr>
          <w:sz w:val="20"/>
        </w:rPr>
        <w:t xml:space="preserve">lawn </w:t>
      </w:r>
      <w:r w:rsidR="00593781" w:rsidRPr="00566562">
        <w:rPr>
          <w:sz w:val="20"/>
        </w:rPr>
        <w:t>and</w:t>
      </w:r>
      <w:r w:rsidRPr="00566562">
        <w:rPr>
          <w:sz w:val="20"/>
        </w:rPr>
        <w:t xml:space="preserve"> with excessive watering can</w:t>
      </w:r>
      <w:r w:rsidR="002A17ED">
        <w:rPr>
          <w:sz w:val="20"/>
        </w:rPr>
        <w:t xml:space="preserve"> </w:t>
      </w:r>
      <w:r w:rsidR="001219C0">
        <w:rPr>
          <w:sz w:val="20"/>
        </w:rPr>
        <w:t>increase weed competition</w:t>
      </w:r>
      <w:r w:rsidR="00593781">
        <w:rPr>
          <w:sz w:val="20"/>
        </w:rPr>
        <w:t>.</w:t>
      </w:r>
      <w:r w:rsidRPr="00566562">
        <w:rPr>
          <w:sz w:val="20"/>
        </w:rPr>
        <w:t xml:space="preserve"> </w:t>
      </w:r>
      <w:r w:rsidR="00593781">
        <w:rPr>
          <w:sz w:val="20"/>
        </w:rPr>
        <w:t>Buffalograss lawns need one to two inches of water every two to four weeks during the summer to maintain active growth</w:t>
      </w:r>
      <w:r w:rsidR="00443FC9">
        <w:rPr>
          <w:sz w:val="20"/>
        </w:rPr>
        <w:t xml:space="preserve"> (Koski, 2012)</w:t>
      </w:r>
      <w:r w:rsidR="00593781">
        <w:rPr>
          <w:sz w:val="20"/>
        </w:rPr>
        <w:t>.</w:t>
      </w:r>
      <w:r w:rsidRPr="00566562">
        <w:rPr>
          <w:sz w:val="20"/>
        </w:rPr>
        <w:t xml:space="preserve"> </w:t>
      </w:r>
      <w:r w:rsidR="00593781">
        <w:rPr>
          <w:sz w:val="20"/>
        </w:rPr>
        <w:t>If the lawn is stressed by drought, it will become dormant and wait for favorable growing conditions</w:t>
      </w:r>
      <w:r w:rsidR="00443FC9">
        <w:rPr>
          <w:sz w:val="20"/>
        </w:rPr>
        <w:t xml:space="preserve"> (Dunn and Ervin, 2001)</w:t>
      </w:r>
      <w:r w:rsidR="00593781">
        <w:rPr>
          <w:sz w:val="20"/>
        </w:rPr>
        <w:t xml:space="preserve">. </w:t>
      </w:r>
      <w:r w:rsidRPr="00566562">
        <w:rPr>
          <w:sz w:val="20"/>
        </w:rPr>
        <w:t xml:space="preserve">  </w:t>
      </w:r>
    </w:p>
    <w:p w:rsidR="00DE7F41" w:rsidRPr="000968E2" w:rsidRDefault="00DE7F41" w:rsidP="00DE7F41">
      <w:pPr>
        <w:pStyle w:val="NRCSBodyText"/>
        <w:rPr>
          <w:i/>
        </w:rPr>
      </w:pPr>
    </w:p>
    <w:p w:rsidR="00721B7E" w:rsidRDefault="00CD49CC" w:rsidP="00721B7E">
      <w:pPr>
        <w:pStyle w:val="Heading3"/>
      </w:pPr>
      <w:r w:rsidRPr="00A90532">
        <w:t>Pests and Potential Problems</w:t>
      </w:r>
    </w:p>
    <w:p w:rsidR="00515B16" w:rsidRPr="00515B16" w:rsidRDefault="00515B16" w:rsidP="00515B16">
      <w:pPr>
        <w:jc w:val="left"/>
        <w:rPr>
          <w:sz w:val="20"/>
        </w:rPr>
      </w:pPr>
      <w:r w:rsidRPr="00515B16">
        <w:rPr>
          <w:sz w:val="20"/>
        </w:rPr>
        <w:t>In seed production, false smut may develop in late spring (Wenger, 1943).</w:t>
      </w:r>
      <w:r w:rsidR="00C069BD">
        <w:rPr>
          <w:sz w:val="20"/>
        </w:rPr>
        <w:t xml:space="preserve"> Mealybugs </w:t>
      </w:r>
      <w:r w:rsidR="00443FC9">
        <w:rPr>
          <w:sz w:val="20"/>
        </w:rPr>
        <w:t>and chinch</w:t>
      </w:r>
      <w:r w:rsidR="00C069BD">
        <w:rPr>
          <w:sz w:val="20"/>
        </w:rPr>
        <w:t xml:space="preserve"> bug have been found in Nebraska buffalograss lawns (Koski, 2012).</w:t>
      </w:r>
    </w:p>
    <w:p w:rsidR="00DE7F41" w:rsidRPr="000968E2" w:rsidRDefault="00DE7F41" w:rsidP="00DE7F41">
      <w:pPr>
        <w:pStyle w:val="NRCSBodyText"/>
        <w:rPr>
          <w:i/>
        </w:rPr>
      </w:pPr>
    </w:p>
    <w:p w:rsidR="000D3A30" w:rsidRPr="00A90532" w:rsidRDefault="000D3A30" w:rsidP="00721B7E">
      <w:pPr>
        <w:pStyle w:val="Heading3"/>
        <w:rPr>
          <w:i/>
          <w:iCs/>
        </w:rPr>
      </w:pPr>
      <w:r w:rsidRPr="00A90532">
        <w:t>Control</w:t>
      </w:r>
    </w:p>
    <w:p w:rsidR="000D3A30" w:rsidRDefault="000D3A30" w:rsidP="00721B7E">
      <w:pPr>
        <w:pStyle w:val="BodytextNRCS"/>
      </w:pPr>
      <w:r>
        <w:t>Please contact your local agricultural extension specialist or county weed specialist to learn what works best in your area and how to use it safely.  Always read label and safety instructions for each control method</w:t>
      </w:r>
    </w:p>
    <w:p w:rsidR="00721B7E" w:rsidRDefault="002375B8" w:rsidP="00721B7E">
      <w:pPr>
        <w:pStyle w:val="Heading3"/>
      </w:pPr>
      <w:r w:rsidRPr="00A90532">
        <w:t>Seeds and Plant Production</w:t>
      </w:r>
    </w:p>
    <w:p w:rsidR="001F5D36" w:rsidRDefault="001F5D36" w:rsidP="001F5D36">
      <w:pPr>
        <w:jc w:val="left"/>
        <w:rPr>
          <w:sz w:val="20"/>
        </w:rPr>
      </w:pPr>
      <w:r w:rsidRPr="001F5D36">
        <w:rPr>
          <w:sz w:val="20"/>
        </w:rPr>
        <w:t xml:space="preserve">Seed can be produced under irrigation or dryland conditions. Using irrigation </w:t>
      </w:r>
      <w:r w:rsidR="00174327">
        <w:rPr>
          <w:sz w:val="20"/>
        </w:rPr>
        <w:t>is</w:t>
      </w:r>
      <w:r w:rsidRPr="001F5D36">
        <w:rPr>
          <w:sz w:val="20"/>
        </w:rPr>
        <w:t xml:space="preserve"> the most reliable method of producing seed. Dryland fields are generally the most productive from the second to the fifth year, after which the stand begins to decline in vigor and seed yield. Seed </w:t>
      </w:r>
      <w:r w:rsidR="00160390">
        <w:rPr>
          <w:sz w:val="20"/>
        </w:rPr>
        <w:t xml:space="preserve">production fields </w:t>
      </w:r>
      <w:r w:rsidRPr="001F5D36">
        <w:rPr>
          <w:sz w:val="20"/>
        </w:rPr>
        <w:t>planted on 30” centers will usually spread together during the first year and begin producing seed in the second season (Wenger, 1943).</w:t>
      </w:r>
    </w:p>
    <w:p w:rsidR="001F5D36" w:rsidRPr="001F5D36" w:rsidRDefault="001F5D36" w:rsidP="001F5D36">
      <w:pPr>
        <w:jc w:val="left"/>
        <w:rPr>
          <w:sz w:val="20"/>
        </w:rPr>
      </w:pPr>
    </w:p>
    <w:p w:rsidR="00843B30" w:rsidRDefault="00843B30" w:rsidP="001F5D36">
      <w:pPr>
        <w:jc w:val="left"/>
        <w:rPr>
          <w:sz w:val="20"/>
        </w:rPr>
      </w:pPr>
      <w:r>
        <w:rPr>
          <w:noProof/>
          <w:sz w:val="20"/>
        </w:rPr>
        <w:lastRenderedPageBreak/>
        <w:drawing>
          <wp:inline distT="0" distB="0" distL="0" distR="0" wp14:anchorId="3DB26CB5" wp14:editId="01013BD1">
            <wp:extent cx="2971800" cy="1981200"/>
            <wp:effectExtent l="0" t="0" r="0" b="0"/>
            <wp:docPr id="3" name="Picture 3" descr="This is a close up image with scale reference showing buffalo grass seed &quot;bur&quot;." title="Harvested seed of buffalogr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da_003_shp.jpg"/>
                    <pic:cNvPicPr/>
                  </pic:nvPicPr>
                  <pic:blipFill>
                    <a:blip r:embed="rId17">
                      <a:extLst>
                        <a:ext uri="{28A0092B-C50C-407E-A947-70E740481C1C}">
                          <a14:useLocalDpi xmlns:a14="http://schemas.microsoft.com/office/drawing/2010/main" val="0"/>
                        </a:ext>
                      </a:extLst>
                    </a:blip>
                    <a:stretch>
                      <a:fillRect/>
                    </a:stretch>
                  </pic:blipFill>
                  <pic:spPr>
                    <a:xfrm>
                      <a:off x="0" y="0"/>
                      <a:ext cx="2971800" cy="1981200"/>
                    </a:xfrm>
                    <a:prstGeom prst="rect">
                      <a:avLst/>
                    </a:prstGeom>
                  </pic:spPr>
                </pic:pic>
              </a:graphicData>
            </a:graphic>
          </wp:inline>
        </w:drawing>
      </w:r>
    </w:p>
    <w:p w:rsidR="00843B30" w:rsidRDefault="00843B30" w:rsidP="00843B30">
      <w:pPr>
        <w:pStyle w:val="CaptionNRCS"/>
      </w:pPr>
      <w:r>
        <w:t>Steve Hurst @USDA-NRCS PLANTS Database</w:t>
      </w:r>
    </w:p>
    <w:p w:rsidR="00843B30" w:rsidRDefault="00843B30" w:rsidP="001F5D36">
      <w:pPr>
        <w:jc w:val="left"/>
        <w:rPr>
          <w:sz w:val="20"/>
        </w:rPr>
      </w:pPr>
    </w:p>
    <w:p w:rsidR="001F5D36" w:rsidRDefault="001F5D36" w:rsidP="001F5D36">
      <w:pPr>
        <w:jc w:val="left"/>
        <w:rPr>
          <w:sz w:val="20"/>
        </w:rPr>
      </w:pPr>
      <w:r w:rsidRPr="001F5D36">
        <w:rPr>
          <w:sz w:val="20"/>
        </w:rPr>
        <w:t xml:space="preserve">Seed is </w:t>
      </w:r>
      <w:r w:rsidR="00160390">
        <w:rPr>
          <w:sz w:val="20"/>
        </w:rPr>
        <w:t xml:space="preserve">combine </w:t>
      </w:r>
      <w:r w:rsidRPr="001F5D36">
        <w:rPr>
          <w:sz w:val="20"/>
        </w:rPr>
        <w:t>harvested with a</w:t>
      </w:r>
      <w:r w:rsidR="00DA2616">
        <w:rPr>
          <w:sz w:val="20"/>
        </w:rPr>
        <w:t xml:space="preserve"> modified </w:t>
      </w:r>
      <w:r w:rsidRPr="001F5D36">
        <w:rPr>
          <w:sz w:val="20"/>
        </w:rPr>
        <w:t xml:space="preserve">reel head </w:t>
      </w:r>
      <w:r w:rsidR="00DA2616">
        <w:rPr>
          <w:sz w:val="20"/>
        </w:rPr>
        <w:t xml:space="preserve">that </w:t>
      </w:r>
      <w:r w:rsidRPr="001F5D36">
        <w:rPr>
          <w:sz w:val="20"/>
        </w:rPr>
        <w:t>us</w:t>
      </w:r>
      <w:r w:rsidR="00DA2616">
        <w:rPr>
          <w:sz w:val="20"/>
        </w:rPr>
        <w:t>es</w:t>
      </w:r>
      <w:r w:rsidRPr="001F5D36">
        <w:rPr>
          <w:sz w:val="20"/>
        </w:rPr>
        <w:t xml:space="preserve"> flailing bats or brooms to push the harvested material into the combine. Slow (&lt;5 mph) travel is recommended while harvesting. When harvesting material for both seed and forage, production fields may need to be harvested a second time to gather burs which were immature at the first harvest when the grass was green (40 to 50 percent moisture) (Wenger, 1943).</w:t>
      </w:r>
    </w:p>
    <w:p w:rsidR="001F5D36" w:rsidRPr="001F5D36" w:rsidRDefault="001F5D36" w:rsidP="001F5D36">
      <w:pPr>
        <w:jc w:val="left"/>
        <w:rPr>
          <w:sz w:val="20"/>
        </w:rPr>
      </w:pPr>
    </w:p>
    <w:p w:rsidR="0062402A" w:rsidRDefault="0062402A" w:rsidP="00DA2616">
      <w:pPr>
        <w:jc w:val="left"/>
        <w:rPr>
          <w:sz w:val="20"/>
        </w:rPr>
      </w:pPr>
      <w:r>
        <w:rPr>
          <w:sz w:val="20"/>
        </w:rPr>
        <w:t xml:space="preserve">Cornelius (1950) reported an average seed yield of 216 </w:t>
      </w:r>
      <w:r w:rsidR="000B6F4D">
        <w:rPr>
          <w:sz w:val="20"/>
        </w:rPr>
        <w:t>lb</w:t>
      </w:r>
      <w:r w:rsidR="00A8608E">
        <w:rPr>
          <w:sz w:val="20"/>
        </w:rPr>
        <w:t>/</w:t>
      </w:r>
      <w:r>
        <w:rPr>
          <w:sz w:val="20"/>
        </w:rPr>
        <w:t>acre (60 lb</w:t>
      </w:r>
      <w:r w:rsidR="000B6F4D">
        <w:rPr>
          <w:sz w:val="20"/>
        </w:rPr>
        <w:t xml:space="preserve"> /</w:t>
      </w:r>
      <w:r>
        <w:rPr>
          <w:sz w:val="20"/>
        </w:rPr>
        <w:t>acre rate of nitrogen and dryland conditions)</w:t>
      </w:r>
      <w:r w:rsidR="00F63725">
        <w:rPr>
          <w:sz w:val="20"/>
        </w:rPr>
        <w:t xml:space="preserve"> in eastern Kansas</w:t>
      </w:r>
      <w:r>
        <w:rPr>
          <w:sz w:val="20"/>
        </w:rPr>
        <w:t xml:space="preserve">. </w:t>
      </w:r>
      <w:r w:rsidR="00116CC7">
        <w:rPr>
          <w:sz w:val="20"/>
        </w:rPr>
        <w:t>S</w:t>
      </w:r>
      <w:r>
        <w:rPr>
          <w:sz w:val="20"/>
        </w:rPr>
        <w:t xml:space="preserve">eed yields of irrigated stands averaged </w:t>
      </w:r>
      <w:r w:rsidR="00AD7C7E">
        <w:rPr>
          <w:sz w:val="20"/>
        </w:rPr>
        <w:t>300-</w:t>
      </w:r>
      <w:r>
        <w:rPr>
          <w:sz w:val="20"/>
        </w:rPr>
        <w:t>1,000 lb</w:t>
      </w:r>
      <w:r w:rsidR="000B6F4D">
        <w:rPr>
          <w:sz w:val="20"/>
        </w:rPr>
        <w:t xml:space="preserve"> /</w:t>
      </w:r>
      <w:r>
        <w:rPr>
          <w:sz w:val="20"/>
        </w:rPr>
        <w:t>acre</w:t>
      </w:r>
      <w:r w:rsidR="00E8614A" w:rsidRPr="00E8614A">
        <w:rPr>
          <w:sz w:val="20"/>
        </w:rPr>
        <w:t xml:space="preserve"> </w:t>
      </w:r>
      <w:r w:rsidR="00E8614A">
        <w:rPr>
          <w:sz w:val="20"/>
        </w:rPr>
        <w:t>(Wenger, 1943; Atkins and Smith 1967)</w:t>
      </w:r>
      <w:r>
        <w:rPr>
          <w:sz w:val="20"/>
        </w:rPr>
        <w:t>.</w:t>
      </w:r>
      <w:r w:rsidR="00790727">
        <w:rPr>
          <w:sz w:val="20"/>
        </w:rPr>
        <w:t xml:space="preserve"> </w:t>
      </w:r>
      <w:r w:rsidR="000B6F4D">
        <w:rPr>
          <w:sz w:val="20"/>
        </w:rPr>
        <w:t>Atkins and Smith (1967) noted seed fill of 90% and average germination of 45%.</w:t>
      </w:r>
      <w:r w:rsidR="00790727">
        <w:rPr>
          <w:sz w:val="20"/>
        </w:rPr>
        <w:t xml:space="preserve"> </w:t>
      </w:r>
      <w:r w:rsidR="0098163A">
        <w:rPr>
          <w:sz w:val="20"/>
        </w:rPr>
        <w:t xml:space="preserve">In a study by Abeyo et al. (2006), nitrogen and phosphorus fertilizer applications increased seed yields of ‘Bowie’ buffalograss.  </w:t>
      </w:r>
    </w:p>
    <w:p w:rsidR="001A6B2F" w:rsidRDefault="001A6B2F" w:rsidP="00DA2616">
      <w:pPr>
        <w:jc w:val="left"/>
        <w:rPr>
          <w:sz w:val="20"/>
        </w:rPr>
      </w:pPr>
    </w:p>
    <w:p w:rsidR="001F5D36" w:rsidRPr="001F5D36" w:rsidRDefault="001F5D36" w:rsidP="001F5D36">
      <w:pPr>
        <w:jc w:val="left"/>
        <w:rPr>
          <w:sz w:val="20"/>
        </w:rPr>
      </w:pPr>
    </w:p>
    <w:p w:rsidR="001F5D36" w:rsidRPr="001F5D36" w:rsidRDefault="001F5D36" w:rsidP="001F5D36">
      <w:pPr>
        <w:jc w:val="left"/>
        <w:rPr>
          <w:sz w:val="20"/>
        </w:rPr>
      </w:pPr>
      <w:r w:rsidRPr="001F5D36">
        <w:rPr>
          <w:sz w:val="20"/>
        </w:rPr>
        <w:t>The caryopsis of buffalograss is enclosed in a rigid, tight cluster of spikelets and glumes known as a bur. The bur seems to impede caryopsis germination. Ahring and Todd (1977) found that prechilling seed at 5</w:t>
      </w:r>
      <w:r w:rsidR="00DA2616" w:rsidRPr="00302466">
        <w:rPr>
          <w:sz w:val="20"/>
          <w:vertAlign w:val="superscript"/>
        </w:rPr>
        <w:t>o</w:t>
      </w:r>
      <w:r w:rsidRPr="001F5D36">
        <w:rPr>
          <w:sz w:val="20"/>
        </w:rPr>
        <w:t xml:space="preserve"> to 10</w:t>
      </w:r>
      <w:r w:rsidR="00DA2616" w:rsidRPr="00302466">
        <w:rPr>
          <w:sz w:val="20"/>
          <w:vertAlign w:val="superscript"/>
        </w:rPr>
        <w:t>o</w:t>
      </w:r>
      <w:r w:rsidRPr="001F5D36">
        <w:rPr>
          <w:sz w:val="20"/>
        </w:rPr>
        <w:t xml:space="preserve"> C for 6 to 8 weeks or soaking seed burs in 5.25% sodium hypochlorite for 72 hours overcame the effect of the bur on seed dormancy.</w:t>
      </w:r>
    </w:p>
    <w:p w:rsidR="00DE7F41" w:rsidRPr="000968E2" w:rsidRDefault="00DE7F41" w:rsidP="00DE7F41">
      <w:pPr>
        <w:pStyle w:val="NRCSBodyText"/>
        <w:rPr>
          <w:i/>
        </w:rPr>
      </w:pPr>
    </w:p>
    <w:p w:rsidR="00CD49CC" w:rsidRDefault="00CD49CC" w:rsidP="00721B7E">
      <w:pPr>
        <w:pStyle w:val="Heading3"/>
      </w:pPr>
      <w:r w:rsidRPr="00A90532">
        <w:t>Cultivars, Improved, and Selected Materials (and area of origin)</w:t>
      </w:r>
    </w:p>
    <w:p w:rsidR="001F5D36" w:rsidRPr="001F5D36" w:rsidRDefault="001F5D36" w:rsidP="001F5D36">
      <w:pPr>
        <w:jc w:val="left"/>
        <w:rPr>
          <w:sz w:val="20"/>
        </w:rPr>
      </w:pPr>
      <w:r w:rsidRPr="001F5D36">
        <w:rPr>
          <w:sz w:val="20"/>
        </w:rPr>
        <w:t>Some seed cultivars include Bison, Cody, Sharps Improved, Tatanka, Texoka, Topgun, and Plains (Dunn and Ervin, 2001)</w:t>
      </w:r>
      <w:r>
        <w:rPr>
          <w:sz w:val="20"/>
        </w:rPr>
        <w:t xml:space="preserve">. </w:t>
      </w:r>
      <w:r w:rsidRPr="001F5D36">
        <w:rPr>
          <w:sz w:val="20"/>
        </w:rPr>
        <w:t>Some vegetative cultivars include Bonniebrae, Legacy, Midget, Mobuff, Stampede,’315,’378’, and ‘609’ (Dunn and Ervin, 2001)</w:t>
      </w:r>
    </w:p>
    <w:p w:rsidR="00DE7F41" w:rsidRPr="000968E2" w:rsidRDefault="00DE7F41" w:rsidP="00DE7F41">
      <w:pPr>
        <w:pStyle w:val="NRCSBodyText"/>
        <w:rPr>
          <w:i/>
        </w:rPr>
      </w:pPr>
    </w:p>
    <w:p w:rsidR="002375B8" w:rsidRPr="00A90532" w:rsidRDefault="002375B8" w:rsidP="00721B7E">
      <w:pPr>
        <w:pStyle w:val="Heading3"/>
        <w:rPr>
          <w:i/>
          <w:iCs/>
        </w:rPr>
      </w:pPr>
      <w:r w:rsidRPr="00A90532">
        <w:t>References</w:t>
      </w:r>
    </w:p>
    <w:p w:rsidR="007E655B" w:rsidRPr="007E655B" w:rsidRDefault="007E655B" w:rsidP="00AE27CB">
      <w:pPr>
        <w:ind w:left="360" w:hanging="360"/>
        <w:jc w:val="left"/>
        <w:rPr>
          <w:sz w:val="20"/>
        </w:rPr>
      </w:pPr>
      <w:r w:rsidRPr="007E655B">
        <w:rPr>
          <w:sz w:val="20"/>
        </w:rPr>
        <w:t xml:space="preserve">Abeyo, B.G., and R.C. Sherman, C.J. Schmid, and L.A. Wit. 2006. Enhancement of Buffalograss Seed </w:t>
      </w:r>
      <w:r w:rsidRPr="007E655B">
        <w:rPr>
          <w:sz w:val="20"/>
        </w:rPr>
        <w:lastRenderedPageBreak/>
        <w:t>Production by Fertilizer. American Society of Agronomy International meeting, Nov. 15.</w:t>
      </w:r>
    </w:p>
    <w:p w:rsidR="007E655B" w:rsidRPr="007E655B" w:rsidRDefault="007E655B" w:rsidP="00AE27CB">
      <w:pPr>
        <w:ind w:left="360" w:hanging="360"/>
        <w:jc w:val="left"/>
        <w:rPr>
          <w:sz w:val="20"/>
        </w:rPr>
      </w:pPr>
      <w:r w:rsidRPr="007E655B">
        <w:rPr>
          <w:sz w:val="20"/>
        </w:rPr>
        <w:t>Ahring, R.M. and G. Todd. 1977. The bur enclosure of the caryopses of buffalograss as a factor affecting germination. Agr. J. 69(1):p. 15-17.</w:t>
      </w:r>
    </w:p>
    <w:p w:rsidR="007E655B" w:rsidRPr="007E655B" w:rsidRDefault="007E655B" w:rsidP="00AE27CB">
      <w:pPr>
        <w:ind w:left="360" w:hanging="360"/>
        <w:jc w:val="left"/>
        <w:rPr>
          <w:sz w:val="20"/>
        </w:rPr>
      </w:pPr>
      <w:r w:rsidRPr="007E655B">
        <w:rPr>
          <w:sz w:val="20"/>
        </w:rPr>
        <w:t>Atkins, M.D., and J.E. Smith, Jr. 1967. Grass seed production and harvest in the Great Plains. U.S. Department of Agriculture Farmer’s Bulletin 2226. U.S. Department of Agriculture. 30p.</w:t>
      </w:r>
    </w:p>
    <w:p w:rsidR="007E655B" w:rsidRDefault="007E655B" w:rsidP="00AE27CB">
      <w:pPr>
        <w:ind w:left="360" w:hanging="360"/>
        <w:jc w:val="left"/>
        <w:rPr>
          <w:sz w:val="20"/>
        </w:rPr>
      </w:pPr>
      <w:r w:rsidRPr="007E655B">
        <w:rPr>
          <w:sz w:val="20"/>
        </w:rPr>
        <w:t>Beard, J. and K. Kim. 1989. Low water use turfgrasses. USGA Green Section Record, 27. Pp. 2-13.</w:t>
      </w:r>
    </w:p>
    <w:p w:rsidR="002A17ED" w:rsidRPr="007E655B" w:rsidRDefault="002A17ED" w:rsidP="00AE27CB">
      <w:pPr>
        <w:ind w:left="360" w:hanging="360"/>
        <w:jc w:val="left"/>
        <w:rPr>
          <w:sz w:val="20"/>
        </w:rPr>
      </w:pPr>
      <w:r>
        <w:rPr>
          <w:sz w:val="20"/>
        </w:rPr>
        <w:t>Biran, I., B. Bravdo, I. Bushkin-Harav, and E. Rawitz. 1981. Water consumption and growth rate of 11 turfgrasses as affected by mowing height, irrigation frequency, and soil moisture. Agron. J. 73:85-90.</w:t>
      </w:r>
    </w:p>
    <w:p w:rsidR="005459FF" w:rsidRDefault="005459FF" w:rsidP="00AE27CB">
      <w:pPr>
        <w:ind w:left="360" w:hanging="360"/>
        <w:jc w:val="left"/>
        <w:rPr>
          <w:sz w:val="20"/>
        </w:rPr>
      </w:pPr>
      <w:r>
        <w:rPr>
          <w:sz w:val="20"/>
        </w:rPr>
        <w:t>Boltz, S. 2012. Perennial Vegetation Establishment Guide (Notice SD-345), USDA/ Natural Resources Conservation Service South Dakota Technical Guide.</w:t>
      </w:r>
      <w:r w:rsidR="00866C82">
        <w:rPr>
          <w:sz w:val="20"/>
        </w:rPr>
        <w:t xml:space="preserve"> Huron, SD.</w:t>
      </w:r>
    </w:p>
    <w:p w:rsidR="007E655B" w:rsidRPr="007E655B" w:rsidRDefault="007E655B" w:rsidP="00AE27CB">
      <w:pPr>
        <w:ind w:left="360" w:hanging="360"/>
        <w:jc w:val="left"/>
        <w:rPr>
          <w:sz w:val="20"/>
        </w:rPr>
      </w:pPr>
      <w:r w:rsidRPr="007E655B">
        <w:rPr>
          <w:sz w:val="20"/>
        </w:rPr>
        <w:t>Chamrad, A</w:t>
      </w:r>
      <w:r w:rsidR="004A0D3A">
        <w:rPr>
          <w:sz w:val="20"/>
        </w:rPr>
        <w:t>.</w:t>
      </w:r>
      <w:r w:rsidRPr="007E655B">
        <w:rPr>
          <w:sz w:val="20"/>
        </w:rPr>
        <w:t xml:space="preserve"> D. and T</w:t>
      </w:r>
      <w:r w:rsidR="004A0D3A">
        <w:rPr>
          <w:sz w:val="20"/>
        </w:rPr>
        <w:t>.</w:t>
      </w:r>
      <w:r w:rsidRPr="007E655B">
        <w:rPr>
          <w:sz w:val="20"/>
        </w:rPr>
        <w:t xml:space="preserve"> W. Box. 1968. Food habits of white tailed deer in south Texas. Journal of Range Management. 21:158-164.</w:t>
      </w:r>
    </w:p>
    <w:p w:rsidR="007E655B" w:rsidRDefault="007E655B" w:rsidP="00AE27CB">
      <w:pPr>
        <w:ind w:left="360" w:hanging="360"/>
        <w:jc w:val="left"/>
        <w:rPr>
          <w:sz w:val="20"/>
        </w:rPr>
      </w:pPr>
      <w:r w:rsidRPr="007E655B">
        <w:rPr>
          <w:sz w:val="20"/>
        </w:rPr>
        <w:t>Clippinger, N</w:t>
      </w:r>
      <w:r w:rsidR="004A0D3A">
        <w:rPr>
          <w:sz w:val="20"/>
        </w:rPr>
        <w:t>.</w:t>
      </w:r>
      <w:r w:rsidRPr="007E655B">
        <w:rPr>
          <w:sz w:val="20"/>
        </w:rPr>
        <w:t xml:space="preserve"> W. 1989. Habitat suitability index models: blacktailed prairie dog. Biol. Rep.82 (10.156). Washington, DC: US Department of the Interior, Fish and Wildlife Service. 21 p.</w:t>
      </w:r>
    </w:p>
    <w:p w:rsidR="00C069BD" w:rsidRPr="007E655B" w:rsidRDefault="00C069BD" w:rsidP="00AE27CB">
      <w:pPr>
        <w:ind w:left="360" w:hanging="360"/>
        <w:jc w:val="left"/>
        <w:rPr>
          <w:sz w:val="20"/>
        </w:rPr>
      </w:pPr>
      <w:r>
        <w:rPr>
          <w:sz w:val="20"/>
        </w:rPr>
        <w:t>Cornelius, D.R. 1950. Seed production of native grasses under cultivation in eastern Kansas. Ecological Monographs (20):1-29.</w:t>
      </w:r>
    </w:p>
    <w:p w:rsidR="007E655B" w:rsidRPr="007E655B" w:rsidRDefault="007E655B" w:rsidP="00AE27CB">
      <w:pPr>
        <w:ind w:left="360" w:hanging="360"/>
        <w:jc w:val="left"/>
        <w:rPr>
          <w:sz w:val="20"/>
        </w:rPr>
      </w:pPr>
      <w:r w:rsidRPr="007E655B">
        <w:rPr>
          <w:sz w:val="20"/>
        </w:rPr>
        <w:t>Duble, R</w:t>
      </w:r>
      <w:r w:rsidR="004A0D3A">
        <w:rPr>
          <w:sz w:val="20"/>
        </w:rPr>
        <w:t>.</w:t>
      </w:r>
      <w:r w:rsidRPr="007E655B">
        <w:rPr>
          <w:sz w:val="20"/>
        </w:rPr>
        <w:t xml:space="preserve"> 2012. Buffalograss. Texas Agrilife Extension Service.  Accessed June 11, 2013: </w:t>
      </w:r>
      <w:r w:rsidRPr="00AE27CB">
        <w:rPr>
          <w:sz w:val="20"/>
        </w:rPr>
        <w:t>http://aggie-horticulture.tamu.edu/archives/parsons/turf/publications/buffalo.html</w:t>
      </w:r>
    </w:p>
    <w:p w:rsidR="007E655B" w:rsidRPr="007E655B" w:rsidRDefault="007E655B" w:rsidP="00AE27CB">
      <w:pPr>
        <w:ind w:left="360" w:hanging="360"/>
        <w:jc w:val="left"/>
        <w:rPr>
          <w:sz w:val="20"/>
        </w:rPr>
      </w:pPr>
      <w:r w:rsidRPr="007E655B">
        <w:rPr>
          <w:sz w:val="20"/>
        </w:rPr>
        <w:t xml:space="preserve">Dunn, J.H. and </w:t>
      </w:r>
      <w:r w:rsidR="005459FF">
        <w:rPr>
          <w:sz w:val="20"/>
        </w:rPr>
        <w:t xml:space="preserve">E. </w:t>
      </w:r>
      <w:r w:rsidR="005459FF" w:rsidRPr="007E655B">
        <w:rPr>
          <w:sz w:val="20"/>
        </w:rPr>
        <w:t>Ervin</w:t>
      </w:r>
      <w:r w:rsidRPr="007E655B">
        <w:rPr>
          <w:sz w:val="20"/>
        </w:rPr>
        <w:t>. 2001. Establishment and Care of Buffalograss Lawns. University of Missouri Extension.</w:t>
      </w:r>
    </w:p>
    <w:p w:rsidR="007E655B" w:rsidRPr="007E655B" w:rsidRDefault="007E655B" w:rsidP="00AE27CB">
      <w:pPr>
        <w:ind w:left="360" w:hanging="360"/>
        <w:jc w:val="left"/>
        <w:rPr>
          <w:sz w:val="20"/>
        </w:rPr>
      </w:pPr>
      <w:r w:rsidRPr="007E655B">
        <w:rPr>
          <w:sz w:val="20"/>
        </w:rPr>
        <w:t>Hatch, S. and J. Pluhar. 1995. Texas Range Plants. Texas A&amp;M University Press, College Station, TX.</w:t>
      </w:r>
    </w:p>
    <w:p w:rsidR="007E655B" w:rsidRPr="007E655B" w:rsidRDefault="007E655B" w:rsidP="00AE27CB">
      <w:pPr>
        <w:ind w:left="360" w:hanging="360"/>
        <w:jc w:val="left"/>
        <w:rPr>
          <w:sz w:val="20"/>
        </w:rPr>
      </w:pPr>
      <w:r w:rsidRPr="007E655B">
        <w:rPr>
          <w:sz w:val="20"/>
        </w:rPr>
        <w:t>Hitchcock, A.S. 1951. Manual of the grasses of the United States. Misc. Publ. No. 200. Washington, DC: US Department of Agriculture, Agricultural Research Administration. 1051p.</w:t>
      </w:r>
    </w:p>
    <w:p w:rsidR="007E655B" w:rsidRPr="007E655B" w:rsidRDefault="007E655B" w:rsidP="00AE27CB">
      <w:pPr>
        <w:ind w:left="360" w:hanging="360"/>
        <w:jc w:val="left"/>
        <w:rPr>
          <w:sz w:val="20"/>
        </w:rPr>
      </w:pPr>
      <w:r w:rsidRPr="007E655B">
        <w:rPr>
          <w:sz w:val="20"/>
        </w:rPr>
        <w:t>Howard, J</w:t>
      </w:r>
      <w:r w:rsidR="004A0D3A">
        <w:rPr>
          <w:sz w:val="20"/>
        </w:rPr>
        <w:t>.</w:t>
      </w:r>
      <w:r w:rsidRPr="007E655B">
        <w:rPr>
          <w:sz w:val="20"/>
        </w:rPr>
        <w:t xml:space="preserve"> L. 1995. Buchloe dactyloides. In: Fire Effects Information System. [Online]. U.S Department of Agriculture, Forest Service, Rocky Mountain Research Station, Fire Sciences laboratory (Producer). Available: </w:t>
      </w:r>
      <w:r w:rsidRPr="00AE27CB">
        <w:rPr>
          <w:sz w:val="20"/>
        </w:rPr>
        <w:t>http://www.fs.fed.us/database/feis/ [2012,July</w:t>
      </w:r>
      <w:r w:rsidRPr="007E655B">
        <w:rPr>
          <w:sz w:val="20"/>
        </w:rPr>
        <w:t xml:space="preserve"> 12]</w:t>
      </w:r>
    </w:p>
    <w:p w:rsidR="007E655B" w:rsidRPr="007E655B" w:rsidRDefault="007E655B" w:rsidP="00AE27CB">
      <w:pPr>
        <w:ind w:left="360" w:hanging="360"/>
        <w:jc w:val="left"/>
        <w:rPr>
          <w:sz w:val="20"/>
        </w:rPr>
      </w:pPr>
      <w:r w:rsidRPr="007E655B">
        <w:rPr>
          <w:sz w:val="20"/>
        </w:rPr>
        <w:t>Huang, B. 1999. Water relations and root activities of Buchloe dactyloides and Zoysia japonica in response to localized soil drying. Plant Soil. 208. pp.179-186.</w:t>
      </w:r>
    </w:p>
    <w:p w:rsidR="007E655B" w:rsidRPr="007E655B" w:rsidRDefault="007E655B" w:rsidP="00AE27CB">
      <w:pPr>
        <w:ind w:left="360" w:hanging="360"/>
        <w:jc w:val="left"/>
        <w:rPr>
          <w:sz w:val="20"/>
        </w:rPr>
      </w:pPr>
      <w:r w:rsidRPr="007E655B">
        <w:rPr>
          <w:sz w:val="20"/>
        </w:rPr>
        <w:t xml:space="preserve">Illinois Wildflowers. Buffalograss. </w:t>
      </w:r>
      <w:r w:rsidRPr="00AE27CB">
        <w:rPr>
          <w:sz w:val="20"/>
        </w:rPr>
        <w:t>http://www.illinoiswildflowers.info/grasses/plants/buffalo_grass.htm</w:t>
      </w:r>
      <w:r w:rsidR="00AE27CB" w:rsidRPr="00AE27CB">
        <w:rPr>
          <w:sz w:val="20"/>
        </w:rPr>
        <w:t xml:space="preserve"> </w:t>
      </w:r>
      <w:r w:rsidR="00AE27CB" w:rsidRPr="007E655B">
        <w:rPr>
          <w:sz w:val="20"/>
        </w:rPr>
        <w:t>Accessed July 7, 2012</w:t>
      </w:r>
      <w:r w:rsidR="00AE27CB">
        <w:rPr>
          <w:sz w:val="20"/>
        </w:rPr>
        <w:t>.</w:t>
      </w:r>
    </w:p>
    <w:p w:rsidR="007E655B" w:rsidRPr="007E655B" w:rsidRDefault="007E655B" w:rsidP="00AE27CB">
      <w:pPr>
        <w:ind w:left="360" w:hanging="360"/>
        <w:jc w:val="left"/>
        <w:rPr>
          <w:sz w:val="20"/>
        </w:rPr>
      </w:pPr>
      <w:r w:rsidRPr="007E655B">
        <w:rPr>
          <w:sz w:val="20"/>
        </w:rPr>
        <w:t>Johnson, P.G., T.P. Riordan and J.J. Cicalese. 2000. Low mowing tolerance in buffalograss. Crop Sci. 40. pp.1339-1343.</w:t>
      </w:r>
    </w:p>
    <w:p w:rsidR="007E655B" w:rsidRDefault="007E655B" w:rsidP="00AE27CB">
      <w:pPr>
        <w:ind w:left="360" w:hanging="360"/>
        <w:jc w:val="left"/>
        <w:rPr>
          <w:sz w:val="20"/>
        </w:rPr>
      </w:pPr>
      <w:r w:rsidRPr="007E655B">
        <w:rPr>
          <w:sz w:val="20"/>
        </w:rPr>
        <w:t xml:space="preserve">Kim, K.S. 1983. Comparative evapotranspiration of thirteen turfgrasses grown under both non-limiting </w:t>
      </w:r>
      <w:r w:rsidRPr="007E655B">
        <w:rPr>
          <w:sz w:val="20"/>
        </w:rPr>
        <w:lastRenderedPageBreak/>
        <w:t>soil moisture and progressive water stress conditions. Master’s Thesis. Texas A&amp;M University, College Station, TX.</w:t>
      </w:r>
    </w:p>
    <w:p w:rsidR="002A17ED" w:rsidRPr="007E655B" w:rsidRDefault="002A17ED" w:rsidP="00AE27CB">
      <w:pPr>
        <w:ind w:left="360" w:hanging="360"/>
        <w:jc w:val="left"/>
        <w:rPr>
          <w:sz w:val="20"/>
        </w:rPr>
      </w:pPr>
      <w:r>
        <w:rPr>
          <w:sz w:val="20"/>
        </w:rPr>
        <w:t>Kim, K.S. and J.B. Beard. 1988. Comparative Turfgrass evapotranspiration rates and associated plant morphological characteristics. Crop Sci. 28. pp.</w:t>
      </w:r>
      <w:r w:rsidR="00C94AC6">
        <w:rPr>
          <w:sz w:val="20"/>
        </w:rPr>
        <w:t xml:space="preserve"> </w:t>
      </w:r>
      <w:r>
        <w:rPr>
          <w:sz w:val="20"/>
        </w:rPr>
        <w:t>328-331.</w:t>
      </w:r>
    </w:p>
    <w:p w:rsidR="007E655B" w:rsidRPr="007E655B" w:rsidRDefault="007E655B" w:rsidP="00AE27CB">
      <w:pPr>
        <w:ind w:left="360" w:hanging="360"/>
        <w:jc w:val="left"/>
        <w:rPr>
          <w:sz w:val="20"/>
        </w:rPr>
      </w:pPr>
      <w:r w:rsidRPr="007E655B">
        <w:rPr>
          <w:sz w:val="20"/>
        </w:rPr>
        <w:t>Koski, T</w:t>
      </w:r>
      <w:r w:rsidR="004A0D3A">
        <w:rPr>
          <w:sz w:val="20"/>
        </w:rPr>
        <w:t>.</w:t>
      </w:r>
      <w:r w:rsidRPr="007E655B">
        <w:rPr>
          <w:sz w:val="20"/>
        </w:rPr>
        <w:t xml:space="preserve"> 2012. CMG Garden Notes #565-Buffalograss Lawns. Colorado State University Extension.</w:t>
      </w:r>
    </w:p>
    <w:p w:rsidR="007E655B" w:rsidRPr="007E655B" w:rsidRDefault="007E655B" w:rsidP="00AE27CB">
      <w:pPr>
        <w:ind w:left="360" w:hanging="360"/>
        <w:jc w:val="left"/>
        <w:rPr>
          <w:sz w:val="20"/>
        </w:rPr>
      </w:pPr>
      <w:r w:rsidRPr="007E655B">
        <w:rPr>
          <w:sz w:val="20"/>
        </w:rPr>
        <w:t xml:space="preserve">Lady Bird Johnson Wildflower Center. Buffalograss. </w:t>
      </w:r>
      <w:r w:rsidRPr="00AE27CB">
        <w:rPr>
          <w:sz w:val="20"/>
        </w:rPr>
        <w:t>http://www.wildflower.org/plants/result.php?id_plant=BODA2</w:t>
      </w:r>
      <w:r w:rsidR="00AE27CB" w:rsidRPr="00AE27CB">
        <w:rPr>
          <w:sz w:val="20"/>
        </w:rPr>
        <w:t xml:space="preserve"> </w:t>
      </w:r>
      <w:r w:rsidR="00AE27CB">
        <w:rPr>
          <w:sz w:val="20"/>
        </w:rPr>
        <w:t>Accessed June 12, 2013.</w:t>
      </w:r>
    </w:p>
    <w:p w:rsidR="007E655B" w:rsidRPr="007E655B" w:rsidRDefault="007E655B" w:rsidP="00AE27CB">
      <w:pPr>
        <w:ind w:left="360" w:hanging="360"/>
        <w:jc w:val="left"/>
        <w:rPr>
          <w:sz w:val="20"/>
        </w:rPr>
      </w:pPr>
      <w:r w:rsidRPr="007E655B">
        <w:rPr>
          <w:sz w:val="20"/>
        </w:rPr>
        <w:t>Leithead, H.</w:t>
      </w:r>
      <w:r w:rsidR="005459FF">
        <w:rPr>
          <w:sz w:val="20"/>
        </w:rPr>
        <w:t>,</w:t>
      </w:r>
      <w:r w:rsidRPr="007E655B">
        <w:rPr>
          <w:sz w:val="20"/>
        </w:rPr>
        <w:t xml:space="preserve"> L</w:t>
      </w:r>
      <w:r w:rsidR="004A0D3A">
        <w:rPr>
          <w:sz w:val="20"/>
        </w:rPr>
        <w:t>.</w:t>
      </w:r>
      <w:r w:rsidRPr="007E655B">
        <w:rPr>
          <w:sz w:val="20"/>
        </w:rPr>
        <w:t xml:space="preserve"> Yarlett and T</w:t>
      </w:r>
      <w:r w:rsidR="004A0D3A">
        <w:rPr>
          <w:sz w:val="20"/>
        </w:rPr>
        <w:t>.</w:t>
      </w:r>
      <w:r w:rsidRPr="007E655B">
        <w:rPr>
          <w:sz w:val="20"/>
        </w:rPr>
        <w:t xml:space="preserve"> Shiflet. 1971. 100 Native Forage Grasses in 11 Southern States. Agric. Handbook 389. U.S. Gov. Print Office, Washington, D.C.</w:t>
      </w:r>
    </w:p>
    <w:p w:rsidR="007E655B" w:rsidRPr="007E655B" w:rsidRDefault="007E655B" w:rsidP="00AE27CB">
      <w:pPr>
        <w:ind w:left="360" w:hanging="360"/>
        <w:jc w:val="left"/>
        <w:rPr>
          <w:sz w:val="20"/>
        </w:rPr>
      </w:pPr>
      <w:r w:rsidRPr="007E655B">
        <w:rPr>
          <w:sz w:val="20"/>
        </w:rPr>
        <w:t>McAfee, J.A. and R.E. Leps. 2001. Williamson County Non-irrigated Turfgrass Study. Professional Bulletin. Williamson County Extension Center, Georgetown, TX.</w:t>
      </w:r>
    </w:p>
    <w:p w:rsidR="007E655B" w:rsidRPr="007E655B" w:rsidRDefault="007E655B" w:rsidP="00AE27CB">
      <w:pPr>
        <w:ind w:left="360" w:hanging="360"/>
        <w:jc w:val="left"/>
        <w:rPr>
          <w:sz w:val="20"/>
        </w:rPr>
      </w:pPr>
      <w:r w:rsidRPr="007E655B">
        <w:rPr>
          <w:sz w:val="20"/>
        </w:rPr>
        <w:t>Mintenko, A.S., S.R. Smith, and D.J. Cattanic. 2002. Turfgrass evaluation of native grasses for the Northern Great Plains Region. Crop Sci. 42. Pp. 2018-2024.</w:t>
      </w:r>
    </w:p>
    <w:p w:rsidR="007E655B" w:rsidRPr="007E655B" w:rsidRDefault="007E655B" w:rsidP="00AE27CB">
      <w:pPr>
        <w:ind w:left="360" w:hanging="360"/>
        <w:jc w:val="left"/>
        <w:rPr>
          <w:sz w:val="20"/>
        </w:rPr>
      </w:pPr>
      <w:r w:rsidRPr="007E655B">
        <w:rPr>
          <w:sz w:val="20"/>
        </w:rPr>
        <w:t xml:space="preserve">University of Wyoming. Forage identification: Buffalograss. Department of Plant Sciences.  </w:t>
      </w:r>
      <w:r w:rsidRPr="00AE27CB">
        <w:rPr>
          <w:sz w:val="20"/>
        </w:rPr>
        <w:t>http://www.uwyo.edu/plantsciences/uwplant/forages/grasses/buffalograss.html</w:t>
      </w:r>
      <w:r w:rsidR="00AE27CB" w:rsidRPr="00AE27CB">
        <w:rPr>
          <w:sz w:val="20"/>
        </w:rPr>
        <w:t xml:space="preserve"> </w:t>
      </w:r>
      <w:r w:rsidR="00AE27CB">
        <w:rPr>
          <w:sz w:val="20"/>
        </w:rPr>
        <w:t>Accessed June 13, 2013.</w:t>
      </w:r>
    </w:p>
    <w:p w:rsidR="00866C82" w:rsidRDefault="00866C82" w:rsidP="00AE27CB">
      <w:pPr>
        <w:ind w:left="360" w:hanging="360"/>
        <w:jc w:val="left"/>
        <w:rPr>
          <w:sz w:val="20"/>
        </w:rPr>
      </w:pPr>
      <w:r>
        <w:rPr>
          <w:sz w:val="20"/>
        </w:rPr>
        <w:t>USDA/ Texas Natural Resources Conservation Service. 2001. Appendix 1- Plant Species, Rates, Dates and Adaptability in Texas, Zone 3. USDA/ Natur</w:t>
      </w:r>
      <w:r w:rsidR="001F4CF8">
        <w:rPr>
          <w:sz w:val="20"/>
        </w:rPr>
        <w:t>al</w:t>
      </w:r>
      <w:r>
        <w:rPr>
          <w:sz w:val="20"/>
        </w:rPr>
        <w:t xml:space="preserve"> Resources Conservation Service Texas Field Office Technical Guide. </w:t>
      </w:r>
      <w:r w:rsidR="001F4CF8">
        <w:rPr>
          <w:sz w:val="20"/>
        </w:rPr>
        <w:t>Temple, Texas</w:t>
      </w:r>
      <w:r>
        <w:rPr>
          <w:sz w:val="20"/>
        </w:rPr>
        <w:t>.</w:t>
      </w:r>
    </w:p>
    <w:p w:rsidR="007E655B" w:rsidRPr="007E655B" w:rsidRDefault="007E655B" w:rsidP="00AE27CB">
      <w:pPr>
        <w:ind w:left="360" w:hanging="360"/>
        <w:jc w:val="left"/>
        <w:rPr>
          <w:sz w:val="20"/>
        </w:rPr>
      </w:pPr>
      <w:r w:rsidRPr="007E655B">
        <w:rPr>
          <w:sz w:val="20"/>
        </w:rPr>
        <w:t xml:space="preserve">Weaver, J.E. 1958. Summary and </w:t>
      </w:r>
      <w:r w:rsidR="004A0D3A">
        <w:rPr>
          <w:sz w:val="20"/>
        </w:rPr>
        <w:t>i</w:t>
      </w:r>
      <w:r w:rsidRPr="007E655B">
        <w:rPr>
          <w:sz w:val="20"/>
        </w:rPr>
        <w:t>nterpretation of underground development of natural grassland communities. Ecological Monographs 28(1): 55-78.</w:t>
      </w:r>
    </w:p>
    <w:p w:rsidR="007E655B" w:rsidRPr="007E655B" w:rsidRDefault="007E655B" w:rsidP="00AE27CB">
      <w:pPr>
        <w:ind w:left="360" w:hanging="360"/>
        <w:jc w:val="left"/>
        <w:rPr>
          <w:sz w:val="20"/>
        </w:rPr>
      </w:pPr>
      <w:r w:rsidRPr="007E655B">
        <w:rPr>
          <w:sz w:val="20"/>
        </w:rPr>
        <w:t>Wenger, L.E. 1943. Buffalograss. Bulletin 321. Manhattan, KS: Kansas State College of Agriculture and Applied Science, Kansas Agricultural Experiment Station. 321 p.</w:t>
      </w:r>
    </w:p>
    <w:p w:rsidR="00AE27CB" w:rsidRDefault="00AE27CB" w:rsidP="00DE7F41">
      <w:pPr>
        <w:pStyle w:val="NRCSBodyText"/>
        <w:rPr>
          <w:b/>
        </w:rPr>
      </w:pPr>
    </w:p>
    <w:p w:rsidR="00DE7F41" w:rsidRPr="000968E2" w:rsidRDefault="00DD41E3" w:rsidP="00DE7F41">
      <w:pPr>
        <w:pStyle w:val="NRCSBodyText"/>
        <w:rPr>
          <w:i/>
        </w:rPr>
      </w:pPr>
      <w:r w:rsidRPr="00A90532">
        <w:rPr>
          <w:b/>
        </w:rPr>
        <w:t>Prepared By</w:t>
      </w:r>
      <w:r w:rsidR="00721E96">
        <w:t xml:space="preserve">:  </w:t>
      </w:r>
      <w:r w:rsidR="0055721E">
        <w:rPr>
          <w:i/>
        </w:rPr>
        <w:t>Melinda Brakie</w:t>
      </w:r>
    </w:p>
    <w:p w:rsidR="00F26813" w:rsidRPr="00A90532" w:rsidRDefault="00F26813" w:rsidP="00721B7E">
      <w:pPr>
        <w:pStyle w:val="Heading3"/>
        <w:rPr>
          <w:i/>
          <w:iCs/>
        </w:rPr>
      </w:pPr>
      <w:r w:rsidRPr="00A90532">
        <w:t>Citation</w:t>
      </w:r>
    </w:p>
    <w:p w:rsidR="00044CEF" w:rsidRPr="00DE7F41" w:rsidRDefault="00044CEF" w:rsidP="00CE7C18">
      <w:pPr>
        <w:pStyle w:val="NRCSInstructionComment"/>
        <w:rPr>
          <w:sz w:val="16"/>
          <w:szCs w:val="16"/>
        </w:rPr>
      </w:pPr>
      <w:bookmarkStart w:id="4" w:name="OLE_LINK3"/>
      <w:bookmarkStart w:id="5" w:name="OLE_LINK4"/>
    </w:p>
    <w:p w:rsidR="00EE4060" w:rsidRDefault="00AE27CB" w:rsidP="001F6B39">
      <w:pPr>
        <w:pStyle w:val="BodytextNRCS"/>
      </w:pPr>
      <w:r>
        <w:t xml:space="preserve">Brakie, </w:t>
      </w:r>
      <w:r w:rsidR="00866C82">
        <w:t>M.</w:t>
      </w:r>
      <w:r w:rsidR="00EE4060">
        <w:t xml:space="preserve"> </w:t>
      </w:r>
      <w:r>
        <w:t>R</w:t>
      </w:r>
      <w:r w:rsidR="00F47C9B">
        <w:t>.,</w:t>
      </w:r>
      <w:r w:rsidR="0055721E">
        <w:t xml:space="preserve"> </w:t>
      </w:r>
      <w:r>
        <w:t>2013</w:t>
      </w:r>
      <w:r w:rsidR="00EE4060">
        <w:t xml:space="preserve">. </w:t>
      </w:r>
      <w:r w:rsidR="00EE4060" w:rsidRPr="00514BD8">
        <w:t xml:space="preserve">Plant </w:t>
      </w:r>
      <w:r w:rsidR="00380D17">
        <w:t>G</w:t>
      </w:r>
      <w:r w:rsidR="00EE4060" w:rsidRPr="00514BD8">
        <w:t xml:space="preserve">uide for </w:t>
      </w:r>
      <w:r>
        <w:t>buffalograss</w:t>
      </w:r>
      <w:r w:rsidR="00EE4060">
        <w:t xml:space="preserve"> </w:t>
      </w:r>
      <w:r w:rsidR="00E91030">
        <w:t>[</w:t>
      </w:r>
      <w:r>
        <w:rPr>
          <w:i/>
        </w:rPr>
        <w:t xml:space="preserve">Bouletoua dactyloides </w:t>
      </w:r>
      <w:r w:rsidRPr="00AE27CB">
        <w:t>(Nutt.</w:t>
      </w:r>
      <w:r w:rsidR="00EE4060" w:rsidRPr="00AE27CB">
        <w:t>)</w:t>
      </w:r>
      <w:r w:rsidR="0055721E">
        <w:t xml:space="preserve"> </w:t>
      </w:r>
      <w:r w:rsidRPr="00AE27CB">
        <w:t>J.T. Columbus</w:t>
      </w:r>
      <w:r w:rsidR="00E91030">
        <w:t>]</w:t>
      </w:r>
      <w:r w:rsidR="00EE4060">
        <w:t>. USDA-Natural Resources C</w:t>
      </w:r>
      <w:r>
        <w:t xml:space="preserve">onservation Service, East Texas Plant Materials Center. Nacogdoches, </w:t>
      </w:r>
      <w:r w:rsidR="00326BB7">
        <w:t xml:space="preserve">TX </w:t>
      </w:r>
      <w:r>
        <w:t>75964</w:t>
      </w:r>
      <w:r w:rsidR="00EE4060">
        <w:t>.</w:t>
      </w:r>
    </w:p>
    <w:bookmarkEnd w:id="4"/>
    <w:bookmarkEnd w:id="5"/>
    <w:p w:rsidR="000E3166" w:rsidRPr="00705B62" w:rsidRDefault="000E3166" w:rsidP="000E3166">
      <w:pPr>
        <w:pStyle w:val="NRCSBodyText"/>
        <w:spacing w:before="240"/>
        <w:rPr>
          <w:i/>
        </w:rPr>
      </w:pPr>
      <w:r w:rsidRPr="000E3166">
        <w:t xml:space="preserve">Published </w:t>
      </w:r>
      <w:r w:rsidR="00866C82">
        <w:rPr>
          <w:i/>
        </w:rPr>
        <w:t>September</w:t>
      </w:r>
      <w:r w:rsidR="00AE27CB">
        <w:rPr>
          <w:i/>
        </w:rPr>
        <w:t>, 2013</w:t>
      </w:r>
    </w:p>
    <w:p w:rsidR="00CD49CC" w:rsidRPr="000E3166" w:rsidRDefault="002375B8" w:rsidP="00DE7F41">
      <w:pPr>
        <w:pStyle w:val="BodytextNRCS"/>
        <w:spacing w:before="120"/>
      </w:pPr>
      <w:r w:rsidRPr="000E3166">
        <w:t>Edited</w:t>
      </w:r>
    </w:p>
    <w:p w:rsidR="008D400F" w:rsidRPr="00E87D06" w:rsidRDefault="008D400F" w:rsidP="000E3166">
      <w:pPr>
        <w:pStyle w:val="BodytextNRCS"/>
        <w:spacing w:before="240"/>
      </w:pPr>
      <w:r w:rsidRPr="00E87D06">
        <w:t xml:space="preserve">For more information about this and other plants, please contact your local NRCS field office or Conservation </w:t>
      </w:r>
      <w:r w:rsidRPr="00E87D06">
        <w:lastRenderedPageBreak/>
        <w:t xml:space="preserve">District </w:t>
      </w:r>
      <w:r w:rsidR="00E87D06" w:rsidRPr="00E87D06">
        <w:t xml:space="preserve">at </w:t>
      </w:r>
      <w:hyperlink r:id="rId18" w:tgtFrame="_blank" w:tooltip="USDA NRCS Web site" w:history="1">
        <w:r w:rsidR="00E87D06" w:rsidRPr="00BC6320">
          <w:rPr>
            <w:rStyle w:val="Hyperlink"/>
          </w:rPr>
          <w:t>http://www.nrcs.usda.gov/</w:t>
        </w:r>
      </w:hyperlink>
      <w:r w:rsidR="00E87D06" w:rsidRPr="00E87D06">
        <w:t xml:space="preserve"> and visit the PLANTS Web site at </w:t>
      </w:r>
      <w:hyperlink r:id="rId19" w:tgtFrame="_blank" w:tooltip="PLANTS Web site" w:history="1">
        <w:r w:rsidR="00E87D06" w:rsidRPr="00BC6320">
          <w:rPr>
            <w:rStyle w:val="Hyperlink"/>
          </w:rPr>
          <w:t>http://plants.usda.gov/</w:t>
        </w:r>
      </w:hyperlink>
      <w:r w:rsidR="00E87D06" w:rsidRPr="00E87D06">
        <w:t xml:space="preserve"> </w:t>
      </w:r>
      <w:r w:rsidRPr="00E87D06">
        <w:t>or the Plant Materials Program Web site</w:t>
      </w:r>
      <w:r w:rsidR="00721E96" w:rsidRPr="00E87D06">
        <w:t xml:space="preserve"> </w:t>
      </w:r>
      <w:hyperlink r:id="rId20" w:tgtFrame="_blank" w:tooltip="Plant Materials Program Web site" w:history="1">
        <w:r w:rsidR="00721E96" w:rsidRPr="00BC6320">
          <w:rPr>
            <w:rStyle w:val="Hyperlink"/>
          </w:rPr>
          <w:t>http://plant-materials.nrcs.usda.gov</w:t>
        </w:r>
      </w:hyperlink>
      <w:r w:rsidR="00721E96" w:rsidRPr="00E87D06">
        <w:t>.</w:t>
      </w:r>
    </w:p>
    <w:p w:rsidR="00721E96" w:rsidRDefault="00721E96" w:rsidP="00DE7F41">
      <w:pPr>
        <w:pStyle w:val="BodytextNRCS"/>
        <w:spacing w:before="240"/>
      </w:pPr>
      <w:r>
        <w:t>PLANTS is not responsible for the content or availability of other Web sites.</w:t>
      </w:r>
    </w:p>
    <w:p w:rsidR="004F78CE" w:rsidRDefault="004F78CE" w:rsidP="00DE7F41">
      <w:pPr>
        <w:spacing w:before="240"/>
        <w:jc w:val="left"/>
        <w:rPr>
          <w:b/>
          <w:sz w:val="20"/>
          <w:u w:val="single"/>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sectPr w:rsidR="000C2C03" w:rsidSect="002F4DFE">
          <w:headerReference w:type="default" r:id="rId21"/>
          <w:footerReference w:type="default" r:id="rId22"/>
          <w:type w:val="continuous"/>
          <w:pgSz w:w="12240" w:h="15840" w:code="1"/>
          <w:pgMar w:top="1080" w:right="1080" w:bottom="1080" w:left="1080" w:header="720" w:footer="720" w:gutter="0"/>
          <w:cols w:num="2" w:space="720"/>
          <w:titlePg/>
          <w:docGrid w:linePitch="326"/>
        </w:sectPr>
      </w:pPr>
    </w:p>
    <w:p w:rsidR="000E432A" w:rsidRDefault="000E432A" w:rsidP="006B716F">
      <w:pPr>
        <w:pStyle w:val="Footer"/>
        <w:spacing w:before="240"/>
        <w:rPr>
          <w:ins w:id="6" w:author="Julie DePue - NRCS, Beltsville, MD" w:date="2013-08-06T15:40:00Z"/>
          <w:b/>
          <w:color w:val="00A886"/>
          <w:sz w:val="20"/>
        </w:rPr>
      </w:pPr>
    </w:p>
    <w:p w:rsidR="00061FD0" w:rsidRPr="00061FD0" w:rsidRDefault="007C2D43" w:rsidP="006B716F">
      <w:pPr>
        <w:pStyle w:val="Footer"/>
        <w:spacing w:before="240"/>
        <w:rPr>
          <w:b/>
          <w:color w:val="00A886"/>
          <w:sz w:val="20"/>
        </w:rPr>
      </w:pPr>
      <w:bookmarkStart w:id="7" w:name="_GoBack"/>
      <w:bookmarkEnd w:id="7"/>
      <w:r w:rsidRPr="00CD5C3F">
        <w:rPr>
          <w:b/>
          <w:color w:val="00A886"/>
          <w:sz w:val="20"/>
        </w:rPr>
        <w:t>USDA IS AN EQUAL OPPORTUNITY PROVIDER AND EMPLOYER</w:t>
      </w:r>
    </w:p>
    <w:sectPr w:rsidR="00061FD0"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46F8" w:rsidRDefault="005746F8">
      <w:r>
        <w:separator/>
      </w:r>
    </w:p>
  </w:endnote>
  <w:endnote w:type="continuationSeparator" w:id="0">
    <w:p w:rsidR="005746F8" w:rsidRDefault="005746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notTrueType/>
    <w:pitch w:val="variable"/>
    <w:sig w:usb0="00000003" w:usb1="00000000" w:usb2="00000000" w:usb3="00000000" w:csb0="00000001" w:csb1="00000000"/>
  </w:font>
  <w:font w:name="Myriad Pro">
    <w:altName w:val="Corbel"/>
    <w:panose1 w:val="020B0503030403020204"/>
    <w:charset w:val="00"/>
    <w:family w:val="swiss"/>
    <w:notTrueType/>
    <w:pitch w:val="variable"/>
    <w:sig w:usb0="20000287"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2616" w:rsidRDefault="00DA261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2616" w:rsidRDefault="00DA261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22AB" w:rsidRPr="001F7210" w:rsidRDefault="009322AB" w:rsidP="001F7210">
    <w:pPr>
      <w:pStyle w:val="Header"/>
      <w:jc w:val="left"/>
      <w:rPr>
        <w:sz w:val="20"/>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542E" w:rsidRDefault="00C2542E" w:rsidP="00C254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46F8" w:rsidRDefault="005746F8">
      <w:r>
        <w:separator/>
      </w:r>
    </w:p>
  </w:footnote>
  <w:footnote w:type="continuationSeparator" w:id="0">
    <w:p w:rsidR="005746F8" w:rsidRDefault="005746F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2616" w:rsidRDefault="00DA261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2616" w:rsidRDefault="00DA261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2616" w:rsidRDefault="00DA2616">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22AB" w:rsidRPr="003749B3" w:rsidRDefault="009322AB" w:rsidP="003749B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B3200CE"/>
    <w:lvl w:ilvl="0">
      <w:start w:val="1"/>
      <w:numFmt w:val="decimal"/>
      <w:lvlText w:val="%1."/>
      <w:lvlJc w:val="left"/>
      <w:pPr>
        <w:tabs>
          <w:tab w:val="num" w:pos="1800"/>
        </w:tabs>
        <w:ind w:left="1800" w:hanging="360"/>
      </w:pPr>
    </w:lvl>
  </w:abstractNum>
  <w:abstractNum w:abstractNumId="1">
    <w:nsid w:val="FFFFFF7D"/>
    <w:multiLevelType w:val="singleLevel"/>
    <w:tmpl w:val="ED64C61C"/>
    <w:lvl w:ilvl="0">
      <w:start w:val="1"/>
      <w:numFmt w:val="decimal"/>
      <w:lvlText w:val="%1."/>
      <w:lvlJc w:val="left"/>
      <w:pPr>
        <w:tabs>
          <w:tab w:val="num" w:pos="1440"/>
        </w:tabs>
        <w:ind w:left="1440" w:hanging="360"/>
      </w:pPr>
    </w:lvl>
  </w:abstractNum>
  <w:abstractNum w:abstractNumId="2">
    <w:nsid w:val="FFFFFF7E"/>
    <w:multiLevelType w:val="singleLevel"/>
    <w:tmpl w:val="79EE007C"/>
    <w:lvl w:ilvl="0">
      <w:start w:val="1"/>
      <w:numFmt w:val="decimal"/>
      <w:lvlText w:val="%1."/>
      <w:lvlJc w:val="left"/>
      <w:pPr>
        <w:tabs>
          <w:tab w:val="num" w:pos="1080"/>
        </w:tabs>
        <w:ind w:left="1080" w:hanging="360"/>
      </w:pPr>
    </w:lvl>
  </w:abstractNum>
  <w:abstractNum w:abstractNumId="3">
    <w:nsid w:val="FFFFFF7F"/>
    <w:multiLevelType w:val="singleLevel"/>
    <w:tmpl w:val="E71CB65E"/>
    <w:lvl w:ilvl="0">
      <w:start w:val="1"/>
      <w:numFmt w:val="decimal"/>
      <w:lvlText w:val="%1."/>
      <w:lvlJc w:val="left"/>
      <w:pPr>
        <w:tabs>
          <w:tab w:val="num" w:pos="720"/>
        </w:tabs>
        <w:ind w:left="720" w:hanging="360"/>
      </w:pPr>
    </w:lvl>
  </w:abstractNum>
  <w:abstractNum w:abstractNumId="4">
    <w:nsid w:val="FFFFFF80"/>
    <w:multiLevelType w:val="singleLevel"/>
    <w:tmpl w:val="80D297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18C8F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44CAF2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88818F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FE003E6"/>
    <w:lvl w:ilvl="0">
      <w:start w:val="1"/>
      <w:numFmt w:val="decimal"/>
      <w:lvlText w:val="%1."/>
      <w:lvlJc w:val="left"/>
      <w:pPr>
        <w:tabs>
          <w:tab w:val="num" w:pos="360"/>
        </w:tabs>
        <w:ind w:left="360" w:hanging="360"/>
      </w:pPr>
    </w:lvl>
  </w:abstractNum>
  <w:abstractNum w:abstractNumId="9">
    <w:nsid w:val="FFFFFF89"/>
    <w:multiLevelType w:val="singleLevel"/>
    <w:tmpl w:val="01CE8C7C"/>
    <w:lvl w:ilvl="0">
      <w:start w:val="1"/>
      <w:numFmt w:val="bullet"/>
      <w:lvlText w:val=""/>
      <w:lvlJc w:val="left"/>
      <w:pPr>
        <w:tabs>
          <w:tab w:val="num" w:pos="360"/>
        </w:tabs>
        <w:ind w:left="360" w:hanging="360"/>
      </w:pPr>
      <w:rPr>
        <w:rFonts w:ascii="Symbol" w:hAnsi="Symbol" w:hint="default"/>
      </w:rPr>
    </w:lvl>
  </w:abstractNum>
  <w:abstractNum w:abstractNumId="10">
    <w:nsid w:val="1095645A"/>
    <w:multiLevelType w:val="hybridMultilevel"/>
    <w:tmpl w:val="50C28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235CA9"/>
    <w:multiLevelType w:val="hybridMultilevel"/>
    <w:tmpl w:val="B48E646E"/>
    <w:lvl w:ilvl="0" w:tplc="AC34D108">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stylePaneFormatFilter w:val="3828" w:allStyles="0" w:customStyles="0" w:latentStyles="0" w:stylesInUse="1" w:headingStyles="1" w:numberingStyles="0" w:tableStyles="0" w:directFormattingOnRuns="0" w:directFormattingOnParagraphs="0" w:directFormattingOnNumbering="0" w:directFormattingOnTables="1" w:clearFormatting="1" w:top3HeadingStyles="1" w:visibleStyles="0" w:alternateStyleNames="0"/>
  <w:stylePaneSortMethod w:val="0000"/>
  <w:revisionView w:markup="0"/>
  <w:trackRevisions/>
  <w:defaultTabStop w:val="720"/>
  <w:drawingGridHorizontalSpacing w:val="120"/>
  <w:displayHorizontalDrawingGridEvery w:val="0"/>
  <w:displayVerticalDrawingGridEvery w:val="0"/>
  <w:noPunctuationKerning/>
  <w:characterSpacingControl w:val="doNotCompress"/>
  <w:hdrShapeDefaults>
    <o:shapedefaults v:ext="edit" spidmax="2049">
      <o:colormru v:ext="edit" colors="#0000b0,#0000c6,#06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31EA"/>
    <w:rsid w:val="00007042"/>
    <w:rsid w:val="000171EC"/>
    <w:rsid w:val="000225F7"/>
    <w:rsid w:val="00024DE6"/>
    <w:rsid w:val="00034B57"/>
    <w:rsid w:val="00044CEF"/>
    <w:rsid w:val="00046291"/>
    <w:rsid w:val="000578C2"/>
    <w:rsid w:val="000607FF"/>
    <w:rsid w:val="00061FD0"/>
    <w:rsid w:val="00076424"/>
    <w:rsid w:val="000867C9"/>
    <w:rsid w:val="00086DAC"/>
    <w:rsid w:val="0009102A"/>
    <w:rsid w:val="00094603"/>
    <w:rsid w:val="00095E67"/>
    <w:rsid w:val="000A1774"/>
    <w:rsid w:val="000A69A1"/>
    <w:rsid w:val="000B6BFD"/>
    <w:rsid w:val="000B6F4D"/>
    <w:rsid w:val="000C04E7"/>
    <w:rsid w:val="000C2C03"/>
    <w:rsid w:val="000D3A30"/>
    <w:rsid w:val="000E27A4"/>
    <w:rsid w:val="000E3166"/>
    <w:rsid w:val="000E35A0"/>
    <w:rsid w:val="000E432A"/>
    <w:rsid w:val="000F019C"/>
    <w:rsid w:val="000F1574"/>
    <w:rsid w:val="000F1970"/>
    <w:rsid w:val="000F4C63"/>
    <w:rsid w:val="00105CED"/>
    <w:rsid w:val="00116CC7"/>
    <w:rsid w:val="001219C0"/>
    <w:rsid w:val="0012489D"/>
    <w:rsid w:val="00135038"/>
    <w:rsid w:val="00136DA6"/>
    <w:rsid w:val="00143135"/>
    <w:rsid w:val="001478F1"/>
    <w:rsid w:val="00160390"/>
    <w:rsid w:val="00161F74"/>
    <w:rsid w:val="00173092"/>
    <w:rsid w:val="00174327"/>
    <w:rsid w:val="00176D79"/>
    <w:rsid w:val="00186361"/>
    <w:rsid w:val="001929AD"/>
    <w:rsid w:val="001A1F2E"/>
    <w:rsid w:val="001A6B2F"/>
    <w:rsid w:val="001B0207"/>
    <w:rsid w:val="001B6C75"/>
    <w:rsid w:val="001C4209"/>
    <w:rsid w:val="001D074C"/>
    <w:rsid w:val="001D3988"/>
    <w:rsid w:val="001D6A53"/>
    <w:rsid w:val="001E5DEE"/>
    <w:rsid w:val="001F4CF8"/>
    <w:rsid w:val="001F4D8E"/>
    <w:rsid w:val="001F5D36"/>
    <w:rsid w:val="001F6B39"/>
    <w:rsid w:val="001F7210"/>
    <w:rsid w:val="002073CB"/>
    <w:rsid w:val="002127B5"/>
    <w:rsid w:val="002148DF"/>
    <w:rsid w:val="00222F37"/>
    <w:rsid w:val="00226C58"/>
    <w:rsid w:val="00232453"/>
    <w:rsid w:val="0023556E"/>
    <w:rsid w:val="002375B8"/>
    <w:rsid w:val="00237B9D"/>
    <w:rsid w:val="00242D26"/>
    <w:rsid w:val="00260890"/>
    <w:rsid w:val="0026727E"/>
    <w:rsid w:val="00272129"/>
    <w:rsid w:val="0027648E"/>
    <w:rsid w:val="00280D6D"/>
    <w:rsid w:val="00280F13"/>
    <w:rsid w:val="00293979"/>
    <w:rsid w:val="0029707F"/>
    <w:rsid w:val="002A17ED"/>
    <w:rsid w:val="002A6B97"/>
    <w:rsid w:val="002B5C39"/>
    <w:rsid w:val="002C3B5E"/>
    <w:rsid w:val="002C45BA"/>
    <w:rsid w:val="002D70B2"/>
    <w:rsid w:val="002E6B0C"/>
    <w:rsid w:val="002F4DFE"/>
    <w:rsid w:val="00302466"/>
    <w:rsid w:val="00302C9A"/>
    <w:rsid w:val="00307324"/>
    <w:rsid w:val="0031050C"/>
    <w:rsid w:val="00313599"/>
    <w:rsid w:val="0032662A"/>
    <w:rsid w:val="00326BB7"/>
    <w:rsid w:val="00331B1C"/>
    <w:rsid w:val="00341F59"/>
    <w:rsid w:val="00354A89"/>
    <w:rsid w:val="0036701D"/>
    <w:rsid w:val="003749B3"/>
    <w:rsid w:val="003759E1"/>
    <w:rsid w:val="00376137"/>
    <w:rsid w:val="00377934"/>
    <w:rsid w:val="00380D17"/>
    <w:rsid w:val="00381329"/>
    <w:rsid w:val="00391410"/>
    <w:rsid w:val="00395D33"/>
    <w:rsid w:val="003A5407"/>
    <w:rsid w:val="003B5175"/>
    <w:rsid w:val="003C69B9"/>
    <w:rsid w:val="003C6BC8"/>
    <w:rsid w:val="003D0BA9"/>
    <w:rsid w:val="003D55DC"/>
    <w:rsid w:val="003E1E4D"/>
    <w:rsid w:val="003E4C0A"/>
    <w:rsid w:val="003E4FA2"/>
    <w:rsid w:val="003E66FA"/>
    <w:rsid w:val="003F16C7"/>
    <w:rsid w:val="004011BB"/>
    <w:rsid w:val="004016C9"/>
    <w:rsid w:val="004032F8"/>
    <w:rsid w:val="00403EF1"/>
    <w:rsid w:val="00404192"/>
    <w:rsid w:val="004052E3"/>
    <w:rsid w:val="00416D52"/>
    <w:rsid w:val="004340C9"/>
    <w:rsid w:val="004364E5"/>
    <w:rsid w:val="00437F11"/>
    <w:rsid w:val="00441EB6"/>
    <w:rsid w:val="0044320D"/>
    <w:rsid w:val="00443FC9"/>
    <w:rsid w:val="00445D91"/>
    <w:rsid w:val="0044715E"/>
    <w:rsid w:val="004500D1"/>
    <w:rsid w:val="0046432F"/>
    <w:rsid w:val="0048212B"/>
    <w:rsid w:val="00484AB1"/>
    <w:rsid w:val="00485D14"/>
    <w:rsid w:val="00486806"/>
    <w:rsid w:val="004A0D3A"/>
    <w:rsid w:val="004A249A"/>
    <w:rsid w:val="004A3095"/>
    <w:rsid w:val="004A50AC"/>
    <w:rsid w:val="004E2BD6"/>
    <w:rsid w:val="004E4F33"/>
    <w:rsid w:val="004F2702"/>
    <w:rsid w:val="004F75FB"/>
    <w:rsid w:val="004F78CE"/>
    <w:rsid w:val="00501A2D"/>
    <w:rsid w:val="005124C2"/>
    <w:rsid w:val="00515B16"/>
    <w:rsid w:val="00520FAC"/>
    <w:rsid w:val="0053415C"/>
    <w:rsid w:val="005459FF"/>
    <w:rsid w:val="00552FC3"/>
    <w:rsid w:val="0055721E"/>
    <w:rsid w:val="00564F15"/>
    <w:rsid w:val="00566562"/>
    <w:rsid w:val="005746F8"/>
    <w:rsid w:val="00592CFA"/>
    <w:rsid w:val="00593781"/>
    <w:rsid w:val="005950BD"/>
    <w:rsid w:val="005A2740"/>
    <w:rsid w:val="005F57D8"/>
    <w:rsid w:val="005F6574"/>
    <w:rsid w:val="005F6BC2"/>
    <w:rsid w:val="00604076"/>
    <w:rsid w:val="00612EFA"/>
    <w:rsid w:val="00614036"/>
    <w:rsid w:val="0061608E"/>
    <w:rsid w:val="00623016"/>
    <w:rsid w:val="0062402A"/>
    <w:rsid w:val="006333FE"/>
    <w:rsid w:val="00634E80"/>
    <w:rsid w:val="0063641D"/>
    <w:rsid w:val="00666C7B"/>
    <w:rsid w:val="0068523F"/>
    <w:rsid w:val="006A29CA"/>
    <w:rsid w:val="006B4B3E"/>
    <w:rsid w:val="006B716F"/>
    <w:rsid w:val="006C44A9"/>
    <w:rsid w:val="006C75F2"/>
    <w:rsid w:val="006D1492"/>
    <w:rsid w:val="006D7A42"/>
    <w:rsid w:val="006F7A43"/>
    <w:rsid w:val="00704BA1"/>
    <w:rsid w:val="00707E48"/>
    <w:rsid w:val="00712AC4"/>
    <w:rsid w:val="007210A5"/>
    <w:rsid w:val="00721B7E"/>
    <w:rsid w:val="00721E96"/>
    <w:rsid w:val="00722A00"/>
    <w:rsid w:val="007267E8"/>
    <w:rsid w:val="007321D5"/>
    <w:rsid w:val="00732FEF"/>
    <w:rsid w:val="00740FE4"/>
    <w:rsid w:val="007478EA"/>
    <w:rsid w:val="00763908"/>
    <w:rsid w:val="007649A5"/>
    <w:rsid w:val="00775D0D"/>
    <w:rsid w:val="00777D4B"/>
    <w:rsid w:val="007866F3"/>
    <w:rsid w:val="00790727"/>
    <w:rsid w:val="00793969"/>
    <w:rsid w:val="00797B30"/>
    <w:rsid w:val="007A3680"/>
    <w:rsid w:val="007B08BA"/>
    <w:rsid w:val="007B2E0B"/>
    <w:rsid w:val="007B51E8"/>
    <w:rsid w:val="007C2D43"/>
    <w:rsid w:val="007D357D"/>
    <w:rsid w:val="007E655B"/>
    <w:rsid w:val="007F3743"/>
    <w:rsid w:val="007F62D1"/>
    <w:rsid w:val="0081582F"/>
    <w:rsid w:val="008175C8"/>
    <w:rsid w:val="00830F95"/>
    <w:rsid w:val="00843B30"/>
    <w:rsid w:val="008517EF"/>
    <w:rsid w:val="00866C82"/>
    <w:rsid w:val="00877873"/>
    <w:rsid w:val="00887962"/>
    <w:rsid w:val="0089154B"/>
    <w:rsid w:val="008A4BFE"/>
    <w:rsid w:val="008A72B4"/>
    <w:rsid w:val="008B3C33"/>
    <w:rsid w:val="008D12BB"/>
    <w:rsid w:val="008D400F"/>
    <w:rsid w:val="008D68DC"/>
    <w:rsid w:val="008E6018"/>
    <w:rsid w:val="008F3D5A"/>
    <w:rsid w:val="009027B9"/>
    <w:rsid w:val="0090772D"/>
    <w:rsid w:val="00916BBA"/>
    <w:rsid w:val="009322AB"/>
    <w:rsid w:val="009372DC"/>
    <w:rsid w:val="0094218C"/>
    <w:rsid w:val="009467F1"/>
    <w:rsid w:val="00964586"/>
    <w:rsid w:val="0098163A"/>
    <w:rsid w:val="00982214"/>
    <w:rsid w:val="00982AA5"/>
    <w:rsid w:val="009C697D"/>
    <w:rsid w:val="00A0283E"/>
    <w:rsid w:val="00A06FE6"/>
    <w:rsid w:val="00A11C8D"/>
    <w:rsid w:val="00A12175"/>
    <w:rsid w:val="00A168C8"/>
    <w:rsid w:val="00A27C54"/>
    <w:rsid w:val="00A339BF"/>
    <w:rsid w:val="00A34218"/>
    <w:rsid w:val="00A41356"/>
    <w:rsid w:val="00A43AB6"/>
    <w:rsid w:val="00A53F93"/>
    <w:rsid w:val="00A57E30"/>
    <w:rsid w:val="00A66325"/>
    <w:rsid w:val="00A67DAC"/>
    <w:rsid w:val="00A7589A"/>
    <w:rsid w:val="00A8423D"/>
    <w:rsid w:val="00A8608E"/>
    <w:rsid w:val="00A87BE1"/>
    <w:rsid w:val="00A90532"/>
    <w:rsid w:val="00AA459F"/>
    <w:rsid w:val="00AB23B1"/>
    <w:rsid w:val="00AB6588"/>
    <w:rsid w:val="00AC201A"/>
    <w:rsid w:val="00AC2D89"/>
    <w:rsid w:val="00AD30BE"/>
    <w:rsid w:val="00AD4843"/>
    <w:rsid w:val="00AD4AFA"/>
    <w:rsid w:val="00AD7C7E"/>
    <w:rsid w:val="00AE27CB"/>
    <w:rsid w:val="00AE5675"/>
    <w:rsid w:val="00AE5B2D"/>
    <w:rsid w:val="00AE7297"/>
    <w:rsid w:val="00AF79E3"/>
    <w:rsid w:val="00B1076B"/>
    <w:rsid w:val="00B15B14"/>
    <w:rsid w:val="00B36419"/>
    <w:rsid w:val="00B65C8B"/>
    <w:rsid w:val="00B67C76"/>
    <w:rsid w:val="00B755F2"/>
    <w:rsid w:val="00B83602"/>
    <w:rsid w:val="00B841F9"/>
    <w:rsid w:val="00B8425D"/>
    <w:rsid w:val="00B93BEF"/>
    <w:rsid w:val="00BC08A9"/>
    <w:rsid w:val="00BC6320"/>
    <w:rsid w:val="00BD616F"/>
    <w:rsid w:val="00BE198D"/>
    <w:rsid w:val="00BE43AE"/>
    <w:rsid w:val="00BE5356"/>
    <w:rsid w:val="00BE6387"/>
    <w:rsid w:val="00BF44A8"/>
    <w:rsid w:val="00BF6D7E"/>
    <w:rsid w:val="00C00534"/>
    <w:rsid w:val="00C00A03"/>
    <w:rsid w:val="00C069BD"/>
    <w:rsid w:val="00C2542E"/>
    <w:rsid w:val="00C55C16"/>
    <w:rsid w:val="00C71B7B"/>
    <w:rsid w:val="00C81773"/>
    <w:rsid w:val="00C910DC"/>
    <w:rsid w:val="00C934E0"/>
    <w:rsid w:val="00C94AC6"/>
    <w:rsid w:val="00CA2A5E"/>
    <w:rsid w:val="00CA6B4F"/>
    <w:rsid w:val="00CD49CC"/>
    <w:rsid w:val="00CE7C18"/>
    <w:rsid w:val="00CF06F8"/>
    <w:rsid w:val="00CF529C"/>
    <w:rsid w:val="00CF566F"/>
    <w:rsid w:val="00CF5D8F"/>
    <w:rsid w:val="00CF7EC1"/>
    <w:rsid w:val="00D067A2"/>
    <w:rsid w:val="00D073E9"/>
    <w:rsid w:val="00D07BA3"/>
    <w:rsid w:val="00D1634C"/>
    <w:rsid w:val="00D2117C"/>
    <w:rsid w:val="00D5761B"/>
    <w:rsid w:val="00D62438"/>
    <w:rsid w:val="00D62818"/>
    <w:rsid w:val="00D7175D"/>
    <w:rsid w:val="00D90CA5"/>
    <w:rsid w:val="00D973B0"/>
    <w:rsid w:val="00DA2616"/>
    <w:rsid w:val="00DC0138"/>
    <w:rsid w:val="00DC12E5"/>
    <w:rsid w:val="00DD200B"/>
    <w:rsid w:val="00DD41E3"/>
    <w:rsid w:val="00DD7772"/>
    <w:rsid w:val="00DE677F"/>
    <w:rsid w:val="00DE7F41"/>
    <w:rsid w:val="00DF2459"/>
    <w:rsid w:val="00DF3C84"/>
    <w:rsid w:val="00DF6599"/>
    <w:rsid w:val="00E16378"/>
    <w:rsid w:val="00E23C7F"/>
    <w:rsid w:val="00E2523E"/>
    <w:rsid w:val="00E62883"/>
    <w:rsid w:val="00E636E1"/>
    <w:rsid w:val="00E717F3"/>
    <w:rsid w:val="00E766AF"/>
    <w:rsid w:val="00E84230"/>
    <w:rsid w:val="00E8614A"/>
    <w:rsid w:val="00E87D06"/>
    <w:rsid w:val="00E90A43"/>
    <w:rsid w:val="00E91030"/>
    <w:rsid w:val="00E9203C"/>
    <w:rsid w:val="00E93233"/>
    <w:rsid w:val="00E96F43"/>
    <w:rsid w:val="00EA6457"/>
    <w:rsid w:val="00EB31EA"/>
    <w:rsid w:val="00ED012D"/>
    <w:rsid w:val="00ED1ACA"/>
    <w:rsid w:val="00ED3EA0"/>
    <w:rsid w:val="00EE3490"/>
    <w:rsid w:val="00EE4060"/>
    <w:rsid w:val="00F11469"/>
    <w:rsid w:val="00F1350F"/>
    <w:rsid w:val="00F206DA"/>
    <w:rsid w:val="00F26813"/>
    <w:rsid w:val="00F26B99"/>
    <w:rsid w:val="00F26F3E"/>
    <w:rsid w:val="00F43617"/>
    <w:rsid w:val="00F43778"/>
    <w:rsid w:val="00F4408F"/>
    <w:rsid w:val="00F47874"/>
    <w:rsid w:val="00F47C9B"/>
    <w:rsid w:val="00F52BD1"/>
    <w:rsid w:val="00F63725"/>
    <w:rsid w:val="00F725B1"/>
    <w:rsid w:val="00F72ADF"/>
    <w:rsid w:val="00F76655"/>
    <w:rsid w:val="00F802DB"/>
    <w:rsid w:val="00F80CAE"/>
    <w:rsid w:val="00F8418F"/>
    <w:rsid w:val="00F84C8F"/>
    <w:rsid w:val="00F9482A"/>
    <w:rsid w:val="00F97F48"/>
    <w:rsid w:val="00FA009D"/>
    <w:rsid w:val="00FB030E"/>
    <w:rsid w:val="00FC6152"/>
    <w:rsid w:val="00FC6B62"/>
    <w:rsid w:val="00FD21C0"/>
    <w:rsid w:val="00FD2384"/>
    <w:rsid w:val="00FD5E60"/>
    <w:rsid w:val="00FE1F37"/>
    <w:rsid w:val="00FE4138"/>
    <w:rsid w:val="00FF0390"/>
    <w:rsid w:val="00FF66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0000b0,#0000c6,#06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9" w:semiHidden="1" w:unhideWhenUsed="1"/>
    <w:lsdException w:name="footer" w:uiPriority="99"/>
    <w:lsdException w:name="caption" w:semiHidden="1" w:unhideWhenUsed="1" w:qFormat="1"/>
    <w:lsdException w:name="Title" w:qFormat="1"/>
    <w:lsdException w:name="Hyperlink"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CE7C18"/>
    <w:pPr>
      <w:jc w:val="center"/>
    </w:pPr>
    <w:rPr>
      <w:sz w:val="24"/>
    </w:rPr>
  </w:style>
  <w:style w:type="paragraph" w:styleId="Heading1">
    <w:name w:val="heading 1"/>
    <w:aliases w:val="H1 NRCS"/>
    <w:next w:val="Normal"/>
    <w:qFormat/>
    <w:rsid w:val="0090772D"/>
    <w:pPr>
      <w:jc w:val="center"/>
      <w:outlineLvl w:val="0"/>
    </w:pPr>
    <w:rPr>
      <w:b/>
      <w:bCs/>
      <w:caps/>
      <w:sz w:val="40"/>
      <w:szCs w:val="40"/>
    </w:rPr>
  </w:style>
  <w:style w:type="paragraph" w:styleId="Heading2">
    <w:name w:val="heading 2"/>
    <w:aliases w:val="H2 NRCS"/>
    <w:basedOn w:val="Titlesubheader1"/>
    <w:next w:val="Normal"/>
    <w:autoRedefine/>
    <w:qFormat/>
    <w:rsid w:val="00A90532"/>
    <w:pPr>
      <w:outlineLvl w:val="1"/>
    </w:pPr>
    <w:rPr>
      <w:i/>
    </w:rPr>
  </w:style>
  <w:style w:type="paragraph" w:styleId="Heading3">
    <w:name w:val="heading 3"/>
    <w:aliases w:val="H3 NRCS"/>
    <w:next w:val="Normal"/>
    <w:link w:val="Heading3Char"/>
    <w:qFormat/>
    <w:rsid w:val="007866F3"/>
    <w:pPr>
      <w:spacing w:before="200"/>
      <w:contextualSpacing/>
      <w:outlineLvl w:val="2"/>
    </w:pPr>
    <w:rPr>
      <w:b/>
    </w:rPr>
  </w:style>
  <w:style w:type="paragraph" w:styleId="Heading4">
    <w:name w:val="heading 4"/>
    <w:aliases w:val="H4 NRCS"/>
    <w:basedOn w:val="Header2"/>
    <w:next w:val="Normal"/>
    <w:qFormat/>
    <w:rsid w:val="00A90532"/>
    <w:pPr>
      <w:outlineLvl w:val="3"/>
    </w:pPr>
  </w:style>
  <w:style w:type="paragraph" w:styleId="Heading5">
    <w:name w:val="heading 5"/>
    <w:aliases w:val="H5 NRCS"/>
    <w:basedOn w:val="Normal"/>
    <w:next w:val="BodytextNRCS"/>
    <w:qFormat/>
    <w:rsid w:val="00793969"/>
    <w:pPr>
      <w:keepNext/>
      <w:tabs>
        <w:tab w:val="left" w:pos="2430"/>
      </w:tabs>
      <w:ind w:left="-180"/>
      <w:outlineLvl w:val="4"/>
    </w:pPr>
    <w:rPr>
      <w:b/>
      <w:sz w:val="20"/>
    </w:rPr>
  </w:style>
  <w:style w:type="paragraph" w:styleId="Heading6">
    <w:name w:val="heading 6"/>
    <w:basedOn w:val="Normal"/>
    <w:next w:val="Normal"/>
    <w:rsid w:val="00793969"/>
    <w:pPr>
      <w:keepNext/>
      <w:outlineLvl w:val="5"/>
    </w:pPr>
    <w:rPr>
      <w:b/>
      <w:sz w:val="18"/>
    </w:rPr>
  </w:style>
  <w:style w:type="paragraph" w:styleId="Heading7">
    <w:name w:val="heading 7"/>
    <w:basedOn w:val="Normal"/>
    <w:next w:val="Normal"/>
    <w:rsid w:val="00793969"/>
    <w:pPr>
      <w:keepNext/>
      <w:spacing w:before="80"/>
      <w:outlineLvl w:val="6"/>
    </w:pPr>
    <w:rPr>
      <w:b/>
      <w:color w:val="000000"/>
      <w:sz w:val="22"/>
    </w:rPr>
  </w:style>
  <w:style w:type="paragraph" w:styleId="Heading8">
    <w:name w:val="heading 8"/>
    <w:basedOn w:val="Normal"/>
    <w:next w:val="Normal"/>
    <w:rsid w:val="00793969"/>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93969"/>
    <w:pPr>
      <w:tabs>
        <w:tab w:val="center" w:pos="4320"/>
        <w:tab w:val="right" w:pos="8640"/>
      </w:tabs>
    </w:pPr>
  </w:style>
  <w:style w:type="paragraph" w:styleId="Footer">
    <w:name w:val="footer"/>
    <w:basedOn w:val="Normal"/>
    <w:link w:val="FooterChar"/>
    <w:uiPriority w:val="99"/>
    <w:rsid w:val="00793969"/>
    <w:pPr>
      <w:tabs>
        <w:tab w:val="center" w:pos="4320"/>
        <w:tab w:val="right" w:pos="8640"/>
      </w:tabs>
    </w:pPr>
  </w:style>
  <w:style w:type="paragraph" w:styleId="BodyText">
    <w:name w:val="Body Text"/>
    <w:basedOn w:val="Normal"/>
    <w:link w:val="BodyTextChar"/>
    <w:rsid w:val="00793969"/>
    <w:pPr>
      <w:tabs>
        <w:tab w:val="left" w:pos="2520"/>
      </w:tabs>
    </w:pPr>
    <w:rPr>
      <w:color w:val="0000FF"/>
      <w:sz w:val="14"/>
    </w:rPr>
  </w:style>
  <w:style w:type="paragraph" w:styleId="BodyTextIndent">
    <w:name w:val="Body Text Indent"/>
    <w:basedOn w:val="Normal"/>
    <w:link w:val="BodyTextIndentChar"/>
    <w:rsid w:val="00793969"/>
    <w:pPr>
      <w:tabs>
        <w:tab w:val="left" w:pos="2430"/>
      </w:tabs>
      <w:ind w:left="-180"/>
    </w:pPr>
    <w:rPr>
      <w:sz w:val="20"/>
    </w:rPr>
  </w:style>
  <w:style w:type="character" w:styleId="Hyperlink">
    <w:name w:val="Hyperlink"/>
    <w:basedOn w:val="DefaultParagraphFont"/>
    <w:qFormat/>
    <w:rsid w:val="00BC6320"/>
    <w:rPr>
      <w:rFonts w:ascii="Times New Roman" w:hAnsi="Times New Roman"/>
      <w:color w:val="0000FF"/>
      <w:sz w:val="20"/>
      <w:u w:val="single"/>
    </w:rPr>
  </w:style>
  <w:style w:type="paragraph" w:styleId="BodyText2">
    <w:name w:val="Body Text 2"/>
    <w:basedOn w:val="Normal"/>
    <w:rsid w:val="00793969"/>
  </w:style>
  <w:style w:type="character" w:styleId="PageNumber">
    <w:name w:val="page number"/>
    <w:basedOn w:val="DefaultParagraphFont"/>
    <w:rsid w:val="00793969"/>
  </w:style>
  <w:style w:type="character" w:styleId="FollowedHyperlink">
    <w:name w:val="FollowedHyperlink"/>
    <w:basedOn w:val="DefaultParagraphFont"/>
    <w:rsid w:val="00793969"/>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NRCS">
    <w:name w:val="Body text NRCS"/>
    <w:link w:val="BodytextNRCSChar"/>
    <w:qFormat/>
    <w:rsid w:val="0090772D"/>
    <w:pPr>
      <w:tabs>
        <w:tab w:val="left" w:pos="2430"/>
      </w:tabs>
    </w:p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NRCSChar">
    <w:name w:val="Body text NRCS Char"/>
    <w:basedOn w:val="BodyTextChar"/>
    <w:link w:val="BodytextNRCS"/>
    <w:rsid w:val="0090772D"/>
    <w:rPr>
      <w:color w:val="0000FF"/>
      <w:sz w:val="14"/>
      <w:lang w:val="en-US" w:eastAsia="en-US" w:bidi="ar-SA"/>
    </w:rPr>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color w:val="0000FF"/>
      <w:sz w:val="16"/>
      <w:lang w:val="en-US" w:eastAsia="en-US" w:bidi="ar-SA"/>
    </w:rPr>
  </w:style>
  <w:style w:type="paragraph" w:customStyle="1" w:styleId="Footer1Italic">
    <w:name w:val="Footer 1 + Italic"/>
    <w:basedOn w:val="Footer1"/>
    <w:rsid w:val="00BE5356"/>
    <w:rPr>
      <w:i/>
      <w:iCs/>
    </w:rPr>
  </w:style>
  <w:style w:type="paragraph" w:customStyle="1" w:styleId="BodytextItalic">
    <w:name w:val="Body text + Italic"/>
    <w:basedOn w:val="BodytextNRCS"/>
    <w:link w:val="BodytextItalicChar"/>
    <w:rsid w:val="004340C9"/>
    <w:rPr>
      <w:i/>
      <w:iCs/>
    </w:rPr>
  </w:style>
  <w:style w:type="character" w:customStyle="1" w:styleId="BodytextItalicChar">
    <w:name w:val="Body text + Italic Char"/>
    <w:basedOn w:val="BodytextNRCSChar"/>
    <w:link w:val="BodytextItalic"/>
    <w:rsid w:val="004340C9"/>
    <w:rPr>
      <w:i/>
      <w:iCs/>
      <w:color w:val="0000FF"/>
      <w:sz w:val="14"/>
      <w:lang w:val="en-US" w:eastAsia="en-US" w:bidi="ar-SA"/>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rsid w:val="007B08BA"/>
    <w:rPr>
      <w:rFonts w:ascii="Tahoma" w:hAnsi="Tahoma" w:cs="Tahoma"/>
      <w:sz w:val="16"/>
      <w:szCs w:val="16"/>
    </w:rPr>
  </w:style>
  <w:style w:type="character" w:styleId="CommentReference">
    <w:name w:val="annotation reference"/>
    <w:basedOn w:val="DefaultParagraphFont"/>
    <w:semiHidden/>
    <w:rsid w:val="00044CEF"/>
    <w:rPr>
      <w:sz w:val="16"/>
      <w:szCs w:val="16"/>
    </w:rPr>
  </w:style>
  <w:style w:type="paragraph" w:styleId="CommentText">
    <w:name w:val="annotation text"/>
    <w:basedOn w:val="Normal"/>
    <w:semiHidden/>
    <w:rsid w:val="00044CEF"/>
    <w:rPr>
      <w:sz w:val="20"/>
    </w:rPr>
  </w:style>
  <w:style w:type="paragraph" w:styleId="CommentSubject">
    <w:name w:val="annotation subject"/>
    <w:basedOn w:val="CommentText"/>
    <w:next w:val="CommentText"/>
    <w:semiHidden/>
    <w:rsid w:val="00044CEF"/>
    <w:rPr>
      <w:b/>
      <w:bCs/>
    </w:rPr>
  </w:style>
  <w:style w:type="paragraph" w:customStyle="1" w:styleId="Default">
    <w:name w:val="Default"/>
    <w:rsid w:val="000A69A1"/>
    <w:pPr>
      <w:autoSpaceDE w:val="0"/>
      <w:autoSpaceDN w:val="0"/>
      <w:adjustRightInd w:val="0"/>
    </w:pPr>
    <w:rPr>
      <w:rFonts w:ascii="Times" w:hAnsi="Times" w:cs="Times"/>
      <w:color w:val="000000"/>
      <w:sz w:val="24"/>
      <w:szCs w:val="24"/>
    </w:rPr>
  </w:style>
  <w:style w:type="paragraph" w:customStyle="1" w:styleId="CaptionNRCS">
    <w:name w:val="Caption NRCS"/>
    <w:basedOn w:val="Normal"/>
    <w:next w:val="Normal"/>
    <w:autoRedefine/>
    <w:qFormat/>
    <w:rsid w:val="007B51E8"/>
    <w:pPr>
      <w:spacing w:before="120" w:after="200"/>
      <w:jc w:val="left"/>
    </w:pPr>
    <w:rPr>
      <w:i/>
      <w:sz w:val="16"/>
      <w:szCs w:val="16"/>
    </w:rPr>
  </w:style>
  <w:style w:type="character" w:customStyle="1" w:styleId="FooterChar">
    <w:name w:val="Footer Char"/>
    <w:basedOn w:val="DefaultParagraphFont"/>
    <w:link w:val="Footer"/>
    <w:uiPriority w:val="99"/>
    <w:rsid w:val="004F78CE"/>
    <w:rPr>
      <w:sz w:val="24"/>
    </w:rPr>
  </w:style>
  <w:style w:type="paragraph" w:customStyle="1" w:styleId="StyleHeading4Bold">
    <w:name w:val="Style Heading 4 + Bold"/>
    <w:basedOn w:val="Heading4"/>
    <w:next w:val="Normal"/>
    <w:rsid w:val="00A90532"/>
    <w:rPr>
      <w:b/>
      <w:bCs/>
    </w:rPr>
  </w:style>
  <w:style w:type="character" w:customStyle="1" w:styleId="BodyTextIndentChar">
    <w:name w:val="Body Text Indent Char"/>
    <w:basedOn w:val="DefaultParagraphFont"/>
    <w:link w:val="BodyTextIndent"/>
    <w:rsid w:val="004F78CE"/>
  </w:style>
  <w:style w:type="paragraph" w:styleId="Title">
    <w:name w:val="Title"/>
    <w:aliases w:val="Title NRCS"/>
    <w:basedOn w:val="Normal"/>
    <w:next w:val="Normal"/>
    <w:link w:val="TitleChar"/>
    <w:autoRedefine/>
    <w:qFormat/>
    <w:rsid w:val="00FB030E"/>
    <w:pPr>
      <w:pBdr>
        <w:bottom w:val="single" w:sz="12" w:space="1" w:color="000000"/>
      </w:pBdr>
      <w:tabs>
        <w:tab w:val="left" w:pos="5040"/>
      </w:tabs>
      <w:jc w:val="right"/>
      <w:outlineLvl w:val="0"/>
    </w:pPr>
    <w:rPr>
      <w:rFonts w:ascii="Myriad Pro" w:hAnsi="Myriad Pro"/>
      <w:bCs/>
      <w:color w:val="007AC3"/>
      <w:kern w:val="28"/>
      <w:sz w:val="60"/>
      <w:szCs w:val="32"/>
    </w:rPr>
  </w:style>
  <w:style w:type="character" w:customStyle="1" w:styleId="TitleChar">
    <w:name w:val="Title Char"/>
    <w:aliases w:val="Title NRCS Char"/>
    <w:basedOn w:val="DefaultParagraphFont"/>
    <w:link w:val="Title"/>
    <w:rsid w:val="00FB030E"/>
    <w:rPr>
      <w:rFonts w:ascii="Myriad Pro" w:hAnsi="Myriad Pro"/>
      <w:bCs/>
      <w:color w:val="007AC3"/>
      <w:kern w:val="28"/>
      <w:sz w:val="60"/>
      <w:szCs w:val="32"/>
    </w:rPr>
  </w:style>
  <w:style w:type="paragraph" w:styleId="DocumentMap">
    <w:name w:val="Document Map"/>
    <w:basedOn w:val="Normal"/>
    <w:link w:val="DocumentMapChar"/>
    <w:rsid w:val="003759E1"/>
    <w:rPr>
      <w:rFonts w:ascii="Tahoma" w:hAnsi="Tahoma" w:cs="Tahoma"/>
      <w:sz w:val="16"/>
      <w:szCs w:val="16"/>
    </w:rPr>
  </w:style>
  <w:style w:type="character" w:customStyle="1" w:styleId="DocumentMapChar">
    <w:name w:val="Document Map Char"/>
    <w:basedOn w:val="DefaultParagraphFont"/>
    <w:link w:val="DocumentMap"/>
    <w:rsid w:val="003759E1"/>
    <w:rPr>
      <w:rFonts w:ascii="Tahoma" w:hAnsi="Tahoma" w:cs="Tahoma"/>
      <w:sz w:val="16"/>
      <w:szCs w:val="16"/>
    </w:rPr>
  </w:style>
  <w:style w:type="character" w:customStyle="1" w:styleId="Heading3Char">
    <w:name w:val="Heading 3 Char"/>
    <w:aliases w:val="H3 NRCS Char"/>
    <w:basedOn w:val="DefaultParagraphFont"/>
    <w:link w:val="Heading3"/>
    <w:rsid w:val="00AD4AFA"/>
    <w:rPr>
      <w:b/>
      <w:lang w:val="en-US" w:eastAsia="en-US" w:bidi="ar-SA"/>
    </w:rPr>
  </w:style>
  <w:style w:type="paragraph" w:customStyle="1" w:styleId="Style1">
    <w:name w:val="Style1"/>
    <w:basedOn w:val="Heading1"/>
    <w:next w:val="BodytextNRCS"/>
    <w:uiPriority w:val="99"/>
    <w:rsid w:val="0090772D"/>
  </w:style>
  <w:style w:type="paragraph" w:customStyle="1" w:styleId="NRCSInstructionComment">
    <w:name w:val="NRCS Instruction Comment"/>
    <w:basedOn w:val="BodytextNRCS"/>
    <w:link w:val="NRCSInstructionCommentChar"/>
    <w:qFormat/>
    <w:rsid w:val="00CE7C18"/>
    <w:rPr>
      <w:i/>
    </w:rPr>
  </w:style>
  <w:style w:type="paragraph" w:customStyle="1" w:styleId="PlantSymbol">
    <w:name w:val="Plant Symbol"/>
    <w:basedOn w:val="Normal"/>
    <w:link w:val="PlantSymbolChar"/>
    <w:qFormat/>
    <w:rsid w:val="006A29CA"/>
  </w:style>
  <w:style w:type="character" w:customStyle="1" w:styleId="NRCSInstructionCommentChar">
    <w:name w:val="NRCS Instruction Comment Char"/>
    <w:basedOn w:val="BodytextNRCSChar"/>
    <w:link w:val="NRCSInstructionComment"/>
    <w:rsid w:val="00CE7C18"/>
    <w:rPr>
      <w:i/>
      <w:color w:val="0000FF"/>
      <w:sz w:val="14"/>
      <w:lang w:val="en-US" w:eastAsia="en-US" w:bidi="ar-SA"/>
    </w:rPr>
  </w:style>
  <w:style w:type="character" w:customStyle="1" w:styleId="PlantSymbolChar">
    <w:name w:val="Plant Symbol Char"/>
    <w:basedOn w:val="DefaultParagraphFont"/>
    <w:link w:val="PlantSymbol"/>
    <w:rsid w:val="006A29CA"/>
    <w:rPr>
      <w:sz w:val="24"/>
    </w:rPr>
  </w:style>
  <w:style w:type="paragraph" w:customStyle="1" w:styleId="NRCSBodyText">
    <w:name w:val="NRCS Body Text"/>
    <w:link w:val="NRCSBodyTextChar"/>
    <w:qFormat/>
    <w:rsid w:val="003D0BA9"/>
    <w:pPr>
      <w:tabs>
        <w:tab w:val="left" w:pos="2430"/>
      </w:tabs>
    </w:pPr>
  </w:style>
  <w:style w:type="character" w:customStyle="1" w:styleId="NRCSBodyTextChar">
    <w:name w:val="NRCS Body Text Char"/>
    <w:basedOn w:val="BodyTextChar"/>
    <w:link w:val="NRCSBodyText"/>
    <w:rsid w:val="003D0BA9"/>
    <w:rPr>
      <w:color w:val="0000FF"/>
      <w:sz w:val="14"/>
      <w:lang w:val="en-US" w:eastAsia="en-US" w:bidi="ar-SA"/>
    </w:rPr>
  </w:style>
  <w:style w:type="paragraph" w:styleId="Caption">
    <w:name w:val="caption"/>
    <w:basedOn w:val="Normal"/>
    <w:next w:val="Normal"/>
    <w:semiHidden/>
    <w:unhideWhenUsed/>
    <w:qFormat/>
    <w:rsid w:val="00843B30"/>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9" w:semiHidden="1" w:unhideWhenUsed="1"/>
    <w:lsdException w:name="footer" w:uiPriority="99"/>
    <w:lsdException w:name="caption" w:semiHidden="1" w:unhideWhenUsed="1" w:qFormat="1"/>
    <w:lsdException w:name="Title" w:qFormat="1"/>
    <w:lsdException w:name="Hyperlink"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CE7C18"/>
    <w:pPr>
      <w:jc w:val="center"/>
    </w:pPr>
    <w:rPr>
      <w:sz w:val="24"/>
    </w:rPr>
  </w:style>
  <w:style w:type="paragraph" w:styleId="Heading1">
    <w:name w:val="heading 1"/>
    <w:aliases w:val="H1 NRCS"/>
    <w:next w:val="Normal"/>
    <w:qFormat/>
    <w:rsid w:val="0090772D"/>
    <w:pPr>
      <w:jc w:val="center"/>
      <w:outlineLvl w:val="0"/>
    </w:pPr>
    <w:rPr>
      <w:b/>
      <w:bCs/>
      <w:caps/>
      <w:sz w:val="40"/>
      <w:szCs w:val="40"/>
    </w:rPr>
  </w:style>
  <w:style w:type="paragraph" w:styleId="Heading2">
    <w:name w:val="heading 2"/>
    <w:aliases w:val="H2 NRCS"/>
    <w:basedOn w:val="Titlesubheader1"/>
    <w:next w:val="Normal"/>
    <w:autoRedefine/>
    <w:qFormat/>
    <w:rsid w:val="00A90532"/>
    <w:pPr>
      <w:outlineLvl w:val="1"/>
    </w:pPr>
    <w:rPr>
      <w:i/>
    </w:rPr>
  </w:style>
  <w:style w:type="paragraph" w:styleId="Heading3">
    <w:name w:val="heading 3"/>
    <w:aliases w:val="H3 NRCS"/>
    <w:next w:val="Normal"/>
    <w:link w:val="Heading3Char"/>
    <w:qFormat/>
    <w:rsid w:val="007866F3"/>
    <w:pPr>
      <w:spacing w:before="200"/>
      <w:contextualSpacing/>
      <w:outlineLvl w:val="2"/>
    </w:pPr>
    <w:rPr>
      <w:b/>
    </w:rPr>
  </w:style>
  <w:style w:type="paragraph" w:styleId="Heading4">
    <w:name w:val="heading 4"/>
    <w:aliases w:val="H4 NRCS"/>
    <w:basedOn w:val="Header2"/>
    <w:next w:val="Normal"/>
    <w:qFormat/>
    <w:rsid w:val="00A90532"/>
    <w:pPr>
      <w:outlineLvl w:val="3"/>
    </w:pPr>
  </w:style>
  <w:style w:type="paragraph" w:styleId="Heading5">
    <w:name w:val="heading 5"/>
    <w:aliases w:val="H5 NRCS"/>
    <w:basedOn w:val="Normal"/>
    <w:next w:val="BodytextNRCS"/>
    <w:qFormat/>
    <w:rsid w:val="00793969"/>
    <w:pPr>
      <w:keepNext/>
      <w:tabs>
        <w:tab w:val="left" w:pos="2430"/>
      </w:tabs>
      <w:ind w:left="-180"/>
      <w:outlineLvl w:val="4"/>
    </w:pPr>
    <w:rPr>
      <w:b/>
      <w:sz w:val="20"/>
    </w:rPr>
  </w:style>
  <w:style w:type="paragraph" w:styleId="Heading6">
    <w:name w:val="heading 6"/>
    <w:basedOn w:val="Normal"/>
    <w:next w:val="Normal"/>
    <w:rsid w:val="00793969"/>
    <w:pPr>
      <w:keepNext/>
      <w:outlineLvl w:val="5"/>
    </w:pPr>
    <w:rPr>
      <w:b/>
      <w:sz w:val="18"/>
    </w:rPr>
  </w:style>
  <w:style w:type="paragraph" w:styleId="Heading7">
    <w:name w:val="heading 7"/>
    <w:basedOn w:val="Normal"/>
    <w:next w:val="Normal"/>
    <w:rsid w:val="00793969"/>
    <w:pPr>
      <w:keepNext/>
      <w:spacing w:before="80"/>
      <w:outlineLvl w:val="6"/>
    </w:pPr>
    <w:rPr>
      <w:b/>
      <w:color w:val="000000"/>
      <w:sz w:val="22"/>
    </w:rPr>
  </w:style>
  <w:style w:type="paragraph" w:styleId="Heading8">
    <w:name w:val="heading 8"/>
    <w:basedOn w:val="Normal"/>
    <w:next w:val="Normal"/>
    <w:rsid w:val="00793969"/>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93969"/>
    <w:pPr>
      <w:tabs>
        <w:tab w:val="center" w:pos="4320"/>
        <w:tab w:val="right" w:pos="8640"/>
      </w:tabs>
    </w:pPr>
  </w:style>
  <w:style w:type="paragraph" w:styleId="Footer">
    <w:name w:val="footer"/>
    <w:basedOn w:val="Normal"/>
    <w:link w:val="FooterChar"/>
    <w:uiPriority w:val="99"/>
    <w:rsid w:val="00793969"/>
    <w:pPr>
      <w:tabs>
        <w:tab w:val="center" w:pos="4320"/>
        <w:tab w:val="right" w:pos="8640"/>
      </w:tabs>
    </w:pPr>
  </w:style>
  <w:style w:type="paragraph" w:styleId="BodyText">
    <w:name w:val="Body Text"/>
    <w:basedOn w:val="Normal"/>
    <w:link w:val="BodyTextChar"/>
    <w:rsid w:val="00793969"/>
    <w:pPr>
      <w:tabs>
        <w:tab w:val="left" w:pos="2520"/>
      </w:tabs>
    </w:pPr>
    <w:rPr>
      <w:color w:val="0000FF"/>
      <w:sz w:val="14"/>
    </w:rPr>
  </w:style>
  <w:style w:type="paragraph" w:styleId="BodyTextIndent">
    <w:name w:val="Body Text Indent"/>
    <w:basedOn w:val="Normal"/>
    <w:link w:val="BodyTextIndentChar"/>
    <w:rsid w:val="00793969"/>
    <w:pPr>
      <w:tabs>
        <w:tab w:val="left" w:pos="2430"/>
      </w:tabs>
      <w:ind w:left="-180"/>
    </w:pPr>
    <w:rPr>
      <w:sz w:val="20"/>
    </w:rPr>
  </w:style>
  <w:style w:type="character" w:styleId="Hyperlink">
    <w:name w:val="Hyperlink"/>
    <w:basedOn w:val="DefaultParagraphFont"/>
    <w:qFormat/>
    <w:rsid w:val="00BC6320"/>
    <w:rPr>
      <w:rFonts w:ascii="Times New Roman" w:hAnsi="Times New Roman"/>
      <w:color w:val="0000FF"/>
      <w:sz w:val="20"/>
      <w:u w:val="single"/>
    </w:rPr>
  </w:style>
  <w:style w:type="paragraph" w:styleId="BodyText2">
    <w:name w:val="Body Text 2"/>
    <w:basedOn w:val="Normal"/>
    <w:rsid w:val="00793969"/>
  </w:style>
  <w:style w:type="character" w:styleId="PageNumber">
    <w:name w:val="page number"/>
    <w:basedOn w:val="DefaultParagraphFont"/>
    <w:rsid w:val="00793969"/>
  </w:style>
  <w:style w:type="character" w:styleId="FollowedHyperlink">
    <w:name w:val="FollowedHyperlink"/>
    <w:basedOn w:val="DefaultParagraphFont"/>
    <w:rsid w:val="00793969"/>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NRCS">
    <w:name w:val="Body text NRCS"/>
    <w:link w:val="BodytextNRCSChar"/>
    <w:qFormat/>
    <w:rsid w:val="0090772D"/>
    <w:pPr>
      <w:tabs>
        <w:tab w:val="left" w:pos="2430"/>
      </w:tabs>
    </w:p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NRCSChar">
    <w:name w:val="Body text NRCS Char"/>
    <w:basedOn w:val="BodyTextChar"/>
    <w:link w:val="BodytextNRCS"/>
    <w:rsid w:val="0090772D"/>
    <w:rPr>
      <w:color w:val="0000FF"/>
      <w:sz w:val="14"/>
      <w:lang w:val="en-US" w:eastAsia="en-US" w:bidi="ar-SA"/>
    </w:rPr>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color w:val="0000FF"/>
      <w:sz w:val="16"/>
      <w:lang w:val="en-US" w:eastAsia="en-US" w:bidi="ar-SA"/>
    </w:rPr>
  </w:style>
  <w:style w:type="paragraph" w:customStyle="1" w:styleId="Footer1Italic">
    <w:name w:val="Footer 1 + Italic"/>
    <w:basedOn w:val="Footer1"/>
    <w:rsid w:val="00BE5356"/>
    <w:rPr>
      <w:i/>
      <w:iCs/>
    </w:rPr>
  </w:style>
  <w:style w:type="paragraph" w:customStyle="1" w:styleId="BodytextItalic">
    <w:name w:val="Body text + Italic"/>
    <w:basedOn w:val="BodytextNRCS"/>
    <w:link w:val="BodytextItalicChar"/>
    <w:rsid w:val="004340C9"/>
    <w:rPr>
      <w:i/>
      <w:iCs/>
    </w:rPr>
  </w:style>
  <w:style w:type="character" w:customStyle="1" w:styleId="BodytextItalicChar">
    <w:name w:val="Body text + Italic Char"/>
    <w:basedOn w:val="BodytextNRCSChar"/>
    <w:link w:val="BodytextItalic"/>
    <w:rsid w:val="004340C9"/>
    <w:rPr>
      <w:i/>
      <w:iCs/>
      <w:color w:val="0000FF"/>
      <w:sz w:val="14"/>
      <w:lang w:val="en-US" w:eastAsia="en-US" w:bidi="ar-SA"/>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rsid w:val="007B08BA"/>
    <w:rPr>
      <w:rFonts w:ascii="Tahoma" w:hAnsi="Tahoma" w:cs="Tahoma"/>
      <w:sz w:val="16"/>
      <w:szCs w:val="16"/>
    </w:rPr>
  </w:style>
  <w:style w:type="character" w:styleId="CommentReference">
    <w:name w:val="annotation reference"/>
    <w:basedOn w:val="DefaultParagraphFont"/>
    <w:semiHidden/>
    <w:rsid w:val="00044CEF"/>
    <w:rPr>
      <w:sz w:val="16"/>
      <w:szCs w:val="16"/>
    </w:rPr>
  </w:style>
  <w:style w:type="paragraph" w:styleId="CommentText">
    <w:name w:val="annotation text"/>
    <w:basedOn w:val="Normal"/>
    <w:semiHidden/>
    <w:rsid w:val="00044CEF"/>
    <w:rPr>
      <w:sz w:val="20"/>
    </w:rPr>
  </w:style>
  <w:style w:type="paragraph" w:styleId="CommentSubject">
    <w:name w:val="annotation subject"/>
    <w:basedOn w:val="CommentText"/>
    <w:next w:val="CommentText"/>
    <w:semiHidden/>
    <w:rsid w:val="00044CEF"/>
    <w:rPr>
      <w:b/>
      <w:bCs/>
    </w:rPr>
  </w:style>
  <w:style w:type="paragraph" w:customStyle="1" w:styleId="Default">
    <w:name w:val="Default"/>
    <w:rsid w:val="000A69A1"/>
    <w:pPr>
      <w:autoSpaceDE w:val="0"/>
      <w:autoSpaceDN w:val="0"/>
      <w:adjustRightInd w:val="0"/>
    </w:pPr>
    <w:rPr>
      <w:rFonts w:ascii="Times" w:hAnsi="Times" w:cs="Times"/>
      <w:color w:val="000000"/>
      <w:sz w:val="24"/>
      <w:szCs w:val="24"/>
    </w:rPr>
  </w:style>
  <w:style w:type="paragraph" w:customStyle="1" w:styleId="CaptionNRCS">
    <w:name w:val="Caption NRCS"/>
    <w:basedOn w:val="Normal"/>
    <w:next w:val="Normal"/>
    <w:autoRedefine/>
    <w:qFormat/>
    <w:rsid w:val="007B51E8"/>
    <w:pPr>
      <w:spacing w:before="120" w:after="200"/>
      <w:jc w:val="left"/>
    </w:pPr>
    <w:rPr>
      <w:i/>
      <w:sz w:val="16"/>
      <w:szCs w:val="16"/>
    </w:rPr>
  </w:style>
  <w:style w:type="character" w:customStyle="1" w:styleId="FooterChar">
    <w:name w:val="Footer Char"/>
    <w:basedOn w:val="DefaultParagraphFont"/>
    <w:link w:val="Footer"/>
    <w:uiPriority w:val="99"/>
    <w:rsid w:val="004F78CE"/>
    <w:rPr>
      <w:sz w:val="24"/>
    </w:rPr>
  </w:style>
  <w:style w:type="paragraph" w:customStyle="1" w:styleId="StyleHeading4Bold">
    <w:name w:val="Style Heading 4 + Bold"/>
    <w:basedOn w:val="Heading4"/>
    <w:next w:val="Normal"/>
    <w:rsid w:val="00A90532"/>
    <w:rPr>
      <w:b/>
      <w:bCs/>
    </w:rPr>
  </w:style>
  <w:style w:type="character" w:customStyle="1" w:styleId="BodyTextIndentChar">
    <w:name w:val="Body Text Indent Char"/>
    <w:basedOn w:val="DefaultParagraphFont"/>
    <w:link w:val="BodyTextIndent"/>
    <w:rsid w:val="004F78CE"/>
  </w:style>
  <w:style w:type="paragraph" w:styleId="Title">
    <w:name w:val="Title"/>
    <w:aliases w:val="Title NRCS"/>
    <w:basedOn w:val="Normal"/>
    <w:next w:val="Normal"/>
    <w:link w:val="TitleChar"/>
    <w:autoRedefine/>
    <w:qFormat/>
    <w:rsid w:val="00FB030E"/>
    <w:pPr>
      <w:pBdr>
        <w:bottom w:val="single" w:sz="12" w:space="1" w:color="000000"/>
      </w:pBdr>
      <w:tabs>
        <w:tab w:val="left" w:pos="5040"/>
      </w:tabs>
      <w:jc w:val="right"/>
      <w:outlineLvl w:val="0"/>
    </w:pPr>
    <w:rPr>
      <w:rFonts w:ascii="Myriad Pro" w:hAnsi="Myriad Pro"/>
      <w:bCs/>
      <w:color w:val="007AC3"/>
      <w:kern w:val="28"/>
      <w:sz w:val="60"/>
      <w:szCs w:val="32"/>
    </w:rPr>
  </w:style>
  <w:style w:type="character" w:customStyle="1" w:styleId="TitleChar">
    <w:name w:val="Title Char"/>
    <w:aliases w:val="Title NRCS Char"/>
    <w:basedOn w:val="DefaultParagraphFont"/>
    <w:link w:val="Title"/>
    <w:rsid w:val="00FB030E"/>
    <w:rPr>
      <w:rFonts w:ascii="Myriad Pro" w:hAnsi="Myriad Pro"/>
      <w:bCs/>
      <w:color w:val="007AC3"/>
      <w:kern w:val="28"/>
      <w:sz w:val="60"/>
      <w:szCs w:val="32"/>
    </w:rPr>
  </w:style>
  <w:style w:type="paragraph" w:styleId="DocumentMap">
    <w:name w:val="Document Map"/>
    <w:basedOn w:val="Normal"/>
    <w:link w:val="DocumentMapChar"/>
    <w:rsid w:val="003759E1"/>
    <w:rPr>
      <w:rFonts w:ascii="Tahoma" w:hAnsi="Tahoma" w:cs="Tahoma"/>
      <w:sz w:val="16"/>
      <w:szCs w:val="16"/>
    </w:rPr>
  </w:style>
  <w:style w:type="character" w:customStyle="1" w:styleId="DocumentMapChar">
    <w:name w:val="Document Map Char"/>
    <w:basedOn w:val="DefaultParagraphFont"/>
    <w:link w:val="DocumentMap"/>
    <w:rsid w:val="003759E1"/>
    <w:rPr>
      <w:rFonts w:ascii="Tahoma" w:hAnsi="Tahoma" w:cs="Tahoma"/>
      <w:sz w:val="16"/>
      <w:szCs w:val="16"/>
    </w:rPr>
  </w:style>
  <w:style w:type="character" w:customStyle="1" w:styleId="Heading3Char">
    <w:name w:val="Heading 3 Char"/>
    <w:aliases w:val="H3 NRCS Char"/>
    <w:basedOn w:val="DefaultParagraphFont"/>
    <w:link w:val="Heading3"/>
    <w:rsid w:val="00AD4AFA"/>
    <w:rPr>
      <w:b/>
      <w:lang w:val="en-US" w:eastAsia="en-US" w:bidi="ar-SA"/>
    </w:rPr>
  </w:style>
  <w:style w:type="paragraph" w:customStyle="1" w:styleId="Style1">
    <w:name w:val="Style1"/>
    <w:basedOn w:val="Heading1"/>
    <w:next w:val="BodytextNRCS"/>
    <w:uiPriority w:val="99"/>
    <w:rsid w:val="0090772D"/>
  </w:style>
  <w:style w:type="paragraph" w:customStyle="1" w:styleId="NRCSInstructionComment">
    <w:name w:val="NRCS Instruction Comment"/>
    <w:basedOn w:val="BodytextNRCS"/>
    <w:link w:val="NRCSInstructionCommentChar"/>
    <w:qFormat/>
    <w:rsid w:val="00CE7C18"/>
    <w:rPr>
      <w:i/>
    </w:rPr>
  </w:style>
  <w:style w:type="paragraph" w:customStyle="1" w:styleId="PlantSymbol">
    <w:name w:val="Plant Symbol"/>
    <w:basedOn w:val="Normal"/>
    <w:link w:val="PlantSymbolChar"/>
    <w:qFormat/>
    <w:rsid w:val="006A29CA"/>
  </w:style>
  <w:style w:type="character" w:customStyle="1" w:styleId="NRCSInstructionCommentChar">
    <w:name w:val="NRCS Instruction Comment Char"/>
    <w:basedOn w:val="BodytextNRCSChar"/>
    <w:link w:val="NRCSInstructionComment"/>
    <w:rsid w:val="00CE7C18"/>
    <w:rPr>
      <w:i/>
      <w:color w:val="0000FF"/>
      <w:sz w:val="14"/>
      <w:lang w:val="en-US" w:eastAsia="en-US" w:bidi="ar-SA"/>
    </w:rPr>
  </w:style>
  <w:style w:type="character" w:customStyle="1" w:styleId="PlantSymbolChar">
    <w:name w:val="Plant Symbol Char"/>
    <w:basedOn w:val="DefaultParagraphFont"/>
    <w:link w:val="PlantSymbol"/>
    <w:rsid w:val="006A29CA"/>
    <w:rPr>
      <w:sz w:val="24"/>
    </w:rPr>
  </w:style>
  <w:style w:type="paragraph" w:customStyle="1" w:styleId="NRCSBodyText">
    <w:name w:val="NRCS Body Text"/>
    <w:link w:val="NRCSBodyTextChar"/>
    <w:qFormat/>
    <w:rsid w:val="003D0BA9"/>
    <w:pPr>
      <w:tabs>
        <w:tab w:val="left" w:pos="2430"/>
      </w:tabs>
    </w:pPr>
  </w:style>
  <w:style w:type="character" w:customStyle="1" w:styleId="NRCSBodyTextChar">
    <w:name w:val="NRCS Body Text Char"/>
    <w:basedOn w:val="BodyTextChar"/>
    <w:link w:val="NRCSBodyText"/>
    <w:rsid w:val="003D0BA9"/>
    <w:rPr>
      <w:color w:val="0000FF"/>
      <w:sz w:val="14"/>
      <w:lang w:val="en-US" w:eastAsia="en-US" w:bidi="ar-SA"/>
    </w:rPr>
  </w:style>
  <w:style w:type="paragraph" w:styleId="Caption">
    <w:name w:val="caption"/>
    <w:basedOn w:val="Normal"/>
    <w:next w:val="Normal"/>
    <w:semiHidden/>
    <w:unhideWhenUsed/>
    <w:qFormat/>
    <w:rsid w:val="00843B30"/>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2392832">
      <w:bodyDiv w:val="1"/>
      <w:marLeft w:val="0"/>
      <w:marRight w:val="0"/>
      <w:marTop w:val="0"/>
      <w:marBottom w:val="0"/>
      <w:divBdr>
        <w:top w:val="none" w:sz="0" w:space="0" w:color="auto"/>
        <w:left w:val="none" w:sz="0" w:space="0" w:color="auto"/>
        <w:bottom w:val="none" w:sz="0" w:space="0" w:color="auto"/>
        <w:right w:val="none" w:sz="0" w:space="0" w:color="auto"/>
      </w:divBdr>
    </w:div>
    <w:div w:id="165140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http://www.nrcs.usda.gov/" TargetMode="Externa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3.jpg"/><Relationship Id="rId2" Type="http://schemas.openxmlformats.org/officeDocument/2006/relationships/numbering" Target="numbering.xml"/><Relationship Id="rId16" Type="http://schemas.openxmlformats.org/officeDocument/2006/relationships/image" Target="media/image2.jpg"/><Relationship Id="rId20" Type="http://schemas.openxmlformats.org/officeDocument/2006/relationships/hyperlink" Target="http://plant-materials.nrcs.usda.gov"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yperlink" Target="http://plants.usda.gov/"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3.xml"/><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8DCDAF9B-A9A1-4BD5-AF7E-252D2D4DB643}">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2399</Words>
  <Characters>13680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Buffalograss (Bouteloua dactyloides) Plant Guide</vt:lpstr>
    </vt:vector>
  </TitlesOfParts>
  <Company>USDA NRCS National Plant Materials Center</Company>
  <LinksUpToDate>false</LinksUpToDate>
  <CharactersWithSpaces>16047</CharactersWithSpaces>
  <SharedDoc>false</SharedDoc>
  <HLinks>
    <vt:vector size="24" baseType="variant">
      <vt:variant>
        <vt:i4>1507416</vt:i4>
      </vt:variant>
      <vt:variant>
        <vt:i4>9</vt:i4>
      </vt:variant>
      <vt:variant>
        <vt:i4>0</vt:i4>
      </vt:variant>
      <vt:variant>
        <vt:i4>5</vt:i4>
      </vt:variant>
      <vt:variant>
        <vt:lpwstr>http://plant-materials.nrcs.usda.gov/</vt:lpwstr>
      </vt:variant>
      <vt:variant>
        <vt:lpwstr/>
      </vt:variant>
      <vt:variant>
        <vt:i4>6488104</vt:i4>
      </vt:variant>
      <vt:variant>
        <vt:i4>6</vt:i4>
      </vt:variant>
      <vt:variant>
        <vt:i4>0</vt:i4>
      </vt:variant>
      <vt:variant>
        <vt:i4>5</vt:i4>
      </vt:variant>
      <vt:variant>
        <vt:lpwstr>http://plants.usda.gov/</vt:lpwstr>
      </vt:variant>
      <vt:variant>
        <vt:lpwstr/>
      </vt:variant>
      <vt:variant>
        <vt:i4>720897</vt:i4>
      </vt:variant>
      <vt:variant>
        <vt:i4>3</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Buffalograss (Bouteloua dactyloides) Plant Guide</dc:title>
  <dc:subject>Buffalograss,(Bouteloua dactyloides) is a native prairie, warm season, perennial grass. Uses include pasture, hay, range seeding,  and lawns.</dc:subject>
  <dc:creator>Brakie, Melinda - NRCS, Nacogdoches, TX</dc:creator>
  <cp:keywords>Plant Guide, buffalograss, Bouteloua, Bouteloua dactyloides, warm season, perennial, grass, native, prairie, forage, hay, lawns</cp:keywords>
  <cp:lastModifiedBy>Julie DePue - NRCS, Beltsville, MD</cp:lastModifiedBy>
  <cp:revision>4</cp:revision>
  <cp:lastPrinted>2013-08-06T15:41:00Z</cp:lastPrinted>
  <dcterms:created xsi:type="dcterms:W3CDTF">2013-08-06T18:27:00Z</dcterms:created>
  <dcterms:modified xsi:type="dcterms:W3CDTF">2013-08-06T19:40:00Z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