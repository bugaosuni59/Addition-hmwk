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34BC3" w:rsidP="00564985">
      <w:pPr>
        <w:pStyle w:val="Heading1"/>
        <w:rPr>
          <w:i w:val="0"/>
        </w:rPr>
      </w:pPr>
      <w:r>
        <w:rPr>
          <w:i w:val="0"/>
        </w:rPr>
        <w:lastRenderedPageBreak/>
        <w:t>powdery thalia</w:t>
      </w:r>
    </w:p>
    <w:p w:rsidR="00CE5409" w:rsidRPr="00561A8A" w:rsidRDefault="00534BC3" w:rsidP="00561A8A">
      <w:pPr>
        <w:pStyle w:val="Heading2"/>
      </w:pPr>
      <w:r>
        <w:t>Thalia dealbata</w:t>
      </w:r>
      <w:r w:rsidR="00CE5409" w:rsidRPr="00561A8A">
        <w:t xml:space="preserve"> </w:t>
      </w:r>
      <w:r>
        <w:rPr>
          <w:i w:val="0"/>
        </w:rPr>
        <w:t>Fraser ex Roscoe</w:t>
      </w:r>
    </w:p>
    <w:p w:rsidR="00CE5409" w:rsidRPr="00561A8A" w:rsidRDefault="00CE5409" w:rsidP="00A91834">
      <w:pPr>
        <w:pStyle w:val="PlantSymbol"/>
      </w:pPr>
      <w:r w:rsidRPr="00561A8A">
        <w:t xml:space="preserve">Plant Symbol = </w:t>
      </w:r>
      <w:r w:rsidR="00534BC3">
        <w:t>THDE</w:t>
      </w:r>
    </w:p>
    <w:p w:rsidR="00A1146D" w:rsidRDefault="008455BA" w:rsidP="00A1146D">
      <w:pPr>
        <w:pStyle w:val="BodytextNRCS"/>
        <w:spacing w:before="240"/>
      </w:pPr>
      <w:r w:rsidRPr="00561A8A">
        <w:t xml:space="preserve">Contributed by: </w:t>
      </w:r>
      <w:r w:rsidR="00534BC3">
        <w:t>USDA NRCS Jamie L. Whitten Plant Materials Center, Coffeeville, MS</w:t>
      </w:r>
    </w:p>
    <w:p w:rsidR="005758A9" w:rsidRDefault="00534BC3" w:rsidP="005758A9">
      <w:pPr>
        <w:pStyle w:val="NRCSBodyText"/>
      </w:pPr>
      <w:r>
        <w:rPr>
          <w:noProof/>
        </w:rPr>
        <w:drawing>
          <wp:inline distT="0" distB="0" distL="0" distR="0">
            <wp:extent cx="2197939" cy="2554361"/>
            <wp:effectExtent l="19050" t="0" r="0" b="0"/>
            <wp:docPr id="2" name="Picture 1" descr="Powdery thalia in flower at MS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PMC Files\MSPMC FY2011 Active Files\FY2011 Publications\Drafts\ThaliaUpdated\Thalia.jpg"/>
                    <pic:cNvPicPr>
                      <a:picLocks noChangeAspect="1" noChangeArrowheads="1"/>
                    </pic:cNvPicPr>
                  </pic:nvPicPr>
                  <pic:blipFill>
                    <a:blip r:embed="rId10" cstate="print"/>
                    <a:srcRect/>
                    <a:stretch>
                      <a:fillRect/>
                    </a:stretch>
                  </pic:blipFill>
                  <pic:spPr bwMode="auto">
                    <a:xfrm>
                      <a:off x="0" y="0"/>
                      <a:ext cx="2200798" cy="2557683"/>
                    </a:xfrm>
                    <a:prstGeom prst="rect">
                      <a:avLst/>
                    </a:prstGeom>
                    <a:noFill/>
                    <a:ln w="9525">
                      <a:noFill/>
                      <a:miter lim="800000"/>
                      <a:headEnd/>
                      <a:tailEnd/>
                    </a:ln>
                  </pic:spPr>
                </pic:pic>
              </a:graphicData>
            </a:graphic>
          </wp:inline>
        </w:drawing>
      </w:r>
    </w:p>
    <w:p w:rsidR="005758A9" w:rsidRPr="005758A9" w:rsidRDefault="005758A9" w:rsidP="008E0672">
      <w:pPr>
        <w:pStyle w:val="CaptionNRCS"/>
      </w:pPr>
      <w:r w:rsidRPr="005758A9">
        <w:t xml:space="preserve">Figure </w:t>
      </w:r>
      <w:fldSimple w:instr=" SEQ Figure \* ARABIC ">
        <w:r w:rsidRPr="005758A9">
          <w:rPr>
            <w:noProof/>
          </w:rPr>
          <w:t>1</w:t>
        </w:r>
      </w:fldSimple>
      <w:r>
        <w:t xml:space="preserve"> </w:t>
      </w:r>
      <w:r w:rsidRPr="005758A9">
        <w:t xml:space="preserve">Powdery </w:t>
      </w:r>
      <w:proofErr w:type="gramStart"/>
      <w:r w:rsidRPr="005758A9">
        <w:t>thalia</w:t>
      </w:r>
      <w:proofErr w:type="gramEnd"/>
      <w:r w:rsidRPr="005758A9">
        <w:t xml:space="preserve"> in flower.</w:t>
      </w:r>
    </w:p>
    <w:p w:rsidR="008E0672" w:rsidRDefault="008E0672" w:rsidP="00DD06F2">
      <w:pPr>
        <w:pStyle w:val="Heading3"/>
      </w:pPr>
    </w:p>
    <w:p w:rsidR="008E0672" w:rsidRPr="008E0672" w:rsidRDefault="008455BA" w:rsidP="008E0672">
      <w:pPr>
        <w:pStyle w:val="Heading3"/>
      </w:pPr>
      <w:r w:rsidRPr="005758A9">
        <w:t>Alternate Names</w:t>
      </w:r>
    </w:p>
    <w:p w:rsidR="00CD49CC" w:rsidRPr="000968E2" w:rsidRDefault="00504C32" w:rsidP="00C9176A">
      <w:pPr>
        <w:pStyle w:val="BodytextNRCS"/>
      </w:pPr>
      <w:r>
        <w:t>Other common names: p</w:t>
      </w:r>
      <w:r w:rsidR="00C9176A">
        <w:t>owdery alligator-flag</w:t>
      </w:r>
      <w:r>
        <w:t xml:space="preserve"> or water canna</w:t>
      </w:r>
      <w:r w:rsidR="00C9176A">
        <w:t>.</w:t>
      </w:r>
    </w:p>
    <w:p w:rsidR="00CD49CC" w:rsidRPr="00561A8A" w:rsidRDefault="00CD49CC" w:rsidP="000968E2">
      <w:pPr>
        <w:pStyle w:val="Heading3"/>
        <w:spacing w:before="240"/>
        <w:rPr>
          <w:i/>
          <w:iCs/>
        </w:rPr>
      </w:pPr>
      <w:r w:rsidRPr="00561A8A">
        <w:t>Uses</w:t>
      </w:r>
    </w:p>
    <w:p w:rsidR="000968E2" w:rsidRPr="000968E2" w:rsidRDefault="00504C32" w:rsidP="00504C32">
      <w:pPr>
        <w:pStyle w:val="BodytextNRCS"/>
      </w:pPr>
      <w:bookmarkStart w:id="0" w:name="OLE_LINK1"/>
      <w:bookmarkStart w:id="1" w:name="OLE_LINK2"/>
      <w:r>
        <w:t xml:space="preserve">Powdery </w:t>
      </w:r>
      <w:proofErr w:type="gramStart"/>
      <w:r>
        <w:t>thalia</w:t>
      </w:r>
      <w:proofErr w:type="gramEnd"/>
      <w:r>
        <w:t xml:space="preserve"> is</w:t>
      </w:r>
      <w:r w:rsidRPr="00504C32">
        <w:t xml:space="preserve"> recommended for use in backyard ponds as </w:t>
      </w:r>
      <w:r>
        <w:t xml:space="preserve">an </w:t>
      </w:r>
      <w:r w:rsidRPr="00504C32">
        <w:t>aquatic ornamental</w:t>
      </w:r>
      <w:r>
        <w:t xml:space="preserve"> and </w:t>
      </w:r>
      <w:r w:rsidRPr="00504C32">
        <w:t xml:space="preserve">constructed wetlands </w:t>
      </w:r>
      <w:r>
        <w:t xml:space="preserve">for </w:t>
      </w:r>
      <w:r w:rsidRPr="00504C32">
        <w:t xml:space="preserve">home septic systems.  </w:t>
      </w:r>
      <w:bookmarkEnd w:id="0"/>
      <w:bookmarkEnd w:id="1"/>
      <w:r w:rsidRPr="00504C32">
        <w:t xml:space="preserve">It may have some benefit as a waterfowl food because ducks will eat the seed. </w:t>
      </w:r>
    </w:p>
    <w:p w:rsidR="00CD49CC" w:rsidRPr="00561A8A" w:rsidRDefault="00CD49CC" w:rsidP="000968E2">
      <w:pPr>
        <w:pStyle w:val="Heading3"/>
        <w:spacing w:before="240"/>
        <w:rPr>
          <w:i/>
          <w:iCs/>
        </w:rPr>
      </w:pPr>
      <w:r w:rsidRPr="00561A8A">
        <w:t>Status</w:t>
      </w:r>
    </w:p>
    <w:p w:rsidR="00CD49CC" w:rsidRDefault="000A233D" w:rsidP="000A233D">
      <w:pPr>
        <w:pStyle w:val="BodytextNRCS"/>
      </w:pPr>
      <w:r>
        <w:t xml:space="preserve">Powdery </w:t>
      </w:r>
      <w:proofErr w:type="gramStart"/>
      <w:r>
        <w:t>thalia</w:t>
      </w:r>
      <w:proofErr w:type="gramEnd"/>
      <w:r>
        <w:t xml:space="preserve"> is listed as endangered in Illinois.  This plant is considered an obligate wetland indicator species.  Please </w:t>
      </w:r>
      <w:r w:rsidR="00CD49CC">
        <w:t>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3F3200" w:rsidRPr="003F3200" w:rsidRDefault="003F3200" w:rsidP="009F6C84">
      <w:pPr>
        <w:pStyle w:val="BodytextNRCS"/>
      </w:pPr>
      <w:r w:rsidRPr="003F3200">
        <w:t xml:space="preserve">Powdery </w:t>
      </w:r>
      <w:proofErr w:type="gramStart"/>
      <w:r w:rsidRPr="003F3200">
        <w:t>thalia</w:t>
      </w:r>
      <w:proofErr w:type="gramEnd"/>
      <w:r w:rsidRPr="003F3200">
        <w:t xml:space="preserve"> is a rhizomatous, herbaceous perennial with a bluish, glaucous coating on leaves, flower stalks, and flowers.</w:t>
      </w:r>
      <w:r>
        <w:br w:type="column"/>
      </w:r>
      <w:r w:rsidRPr="003F3200">
        <w:lastRenderedPageBreak/>
        <w:t>The</w:t>
      </w:r>
      <w:r>
        <w:t xml:space="preserve"> </w:t>
      </w:r>
      <w:r w:rsidRPr="003F3200">
        <w:rPr>
          <w:bCs/>
        </w:rPr>
        <w:t xml:space="preserve">3-4 </w:t>
      </w:r>
      <w:r w:rsidRPr="003F3200">
        <w:t>foot tall leaves arise from the base of the</w:t>
      </w:r>
      <w:r>
        <w:t xml:space="preserve"> plant with </w:t>
      </w:r>
      <w:r w:rsidRPr="003F3200">
        <w:t>a stout petiole and a large,</w:t>
      </w:r>
      <w:r>
        <w:t xml:space="preserve"> </w:t>
      </w:r>
      <w:r w:rsidRPr="003F3200">
        <w:t xml:space="preserve">elongated leaf blade. The attractive purple </w:t>
      </w:r>
      <w:r w:rsidRPr="003F3200">
        <w:rPr>
          <w:bCs/>
          <w:iCs/>
        </w:rPr>
        <w:t>to</w:t>
      </w:r>
      <w:r>
        <w:rPr>
          <w:bCs/>
          <w:iCs/>
        </w:rPr>
        <w:t xml:space="preserve"> </w:t>
      </w:r>
      <w:r w:rsidRPr="003F3200">
        <w:t>bluish flower clusters are produced at the top of</w:t>
      </w:r>
      <w:r>
        <w:t xml:space="preserve"> </w:t>
      </w:r>
      <w:r w:rsidRPr="003F3200">
        <w:t xml:space="preserve">a stalk extending </w:t>
      </w:r>
      <w:r w:rsidRPr="003F3200">
        <w:rPr>
          <w:bCs/>
        </w:rPr>
        <w:t xml:space="preserve">2-3 </w:t>
      </w:r>
      <w:r w:rsidRPr="003F3200">
        <w:t>feet above the foliage.</w:t>
      </w:r>
    </w:p>
    <w:p w:rsidR="009D38B9" w:rsidRDefault="003F3200" w:rsidP="000F559C">
      <w:pPr>
        <w:autoSpaceDE w:val="0"/>
        <w:autoSpaceDN w:val="0"/>
        <w:adjustRightInd w:val="0"/>
        <w:jc w:val="left"/>
        <w:rPr>
          <w:sz w:val="20"/>
        </w:rPr>
      </w:pPr>
      <w:r w:rsidRPr="003F3200">
        <w:rPr>
          <w:sz w:val="20"/>
        </w:rPr>
        <w:t>Each fruit consists of a bladdery, paper-like</w:t>
      </w:r>
      <w:r w:rsidR="009F6C84">
        <w:rPr>
          <w:sz w:val="20"/>
        </w:rPr>
        <w:t xml:space="preserve"> </w:t>
      </w:r>
      <w:r w:rsidRPr="003F3200">
        <w:rPr>
          <w:sz w:val="20"/>
        </w:rPr>
        <w:t>covering loosely surrounding a single seed. The</w:t>
      </w:r>
      <w:r w:rsidR="009F6C84">
        <w:rPr>
          <w:sz w:val="20"/>
        </w:rPr>
        <w:t xml:space="preserve"> </w:t>
      </w:r>
      <w:r w:rsidRPr="003F3200">
        <w:rPr>
          <w:sz w:val="20"/>
        </w:rPr>
        <w:t>seed are round to oval and dark brown speckled</w:t>
      </w:r>
      <w:r w:rsidR="009F6C84">
        <w:rPr>
          <w:sz w:val="20"/>
        </w:rPr>
        <w:t xml:space="preserve"> </w:t>
      </w:r>
      <w:r w:rsidRPr="003F3200">
        <w:rPr>
          <w:sz w:val="20"/>
        </w:rPr>
        <w:t>with tan when mature.</w:t>
      </w:r>
      <w:r w:rsidR="009F6C84">
        <w:rPr>
          <w:sz w:val="20"/>
        </w:rPr>
        <w:t xml:space="preserve">  Flowers </w:t>
      </w:r>
      <w:r w:rsidRPr="003F3200">
        <w:rPr>
          <w:sz w:val="20"/>
        </w:rPr>
        <w:t>are produced</w:t>
      </w:r>
      <w:r w:rsidR="009F6C84">
        <w:rPr>
          <w:sz w:val="20"/>
        </w:rPr>
        <w:t xml:space="preserve"> </w:t>
      </w:r>
      <w:r w:rsidRPr="003F3200">
        <w:rPr>
          <w:sz w:val="20"/>
        </w:rPr>
        <w:t xml:space="preserve">from late May </w:t>
      </w:r>
      <w:r w:rsidRPr="003F3200">
        <w:rPr>
          <w:bCs/>
          <w:iCs/>
          <w:sz w:val="20"/>
        </w:rPr>
        <w:t xml:space="preserve">to </w:t>
      </w:r>
      <w:r w:rsidRPr="003F3200">
        <w:rPr>
          <w:sz w:val="20"/>
        </w:rPr>
        <w:t>September with fruit maturing</w:t>
      </w:r>
      <w:r w:rsidR="009F6C84">
        <w:rPr>
          <w:sz w:val="20"/>
        </w:rPr>
        <w:t xml:space="preserve"> </w:t>
      </w:r>
      <w:r w:rsidRPr="003F3200">
        <w:rPr>
          <w:sz w:val="20"/>
        </w:rPr>
        <w:t xml:space="preserve">throughout the summer. There are about </w:t>
      </w:r>
      <w:r w:rsidRPr="00F3023C">
        <w:rPr>
          <w:sz w:val="20"/>
        </w:rPr>
        <w:t>1275</w:t>
      </w:r>
      <w:r w:rsidR="009F6C84" w:rsidRPr="00F3023C">
        <w:rPr>
          <w:sz w:val="20"/>
        </w:rPr>
        <w:t xml:space="preserve"> </w:t>
      </w:r>
      <w:r w:rsidRPr="00F3023C">
        <w:rPr>
          <w:sz w:val="20"/>
        </w:rPr>
        <w:t>seeds per pound.</w:t>
      </w:r>
      <w:r w:rsidR="000F559C">
        <w:rPr>
          <w:sz w:val="20"/>
        </w:rPr>
        <w:t xml:space="preserve">  Powdery </w:t>
      </w:r>
      <w:proofErr w:type="gramStart"/>
      <w:r w:rsidR="000F559C">
        <w:rPr>
          <w:sz w:val="20"/>
        </w:rPr>
        <w:t>thalia</w:t>
      </w:r>
      <w:proofErr w:type="gramEnd"/>
      <w:r w:rsidR="000F559C">
        <w:rPr>
          <w:sz w:val="20"/>
        </w:rPr>
        <w:t xml:space="preserve"> </w:t>
      </w:r>
      <w:r w:rsidR="000F559C" w:rsidRPr="000F559C">
        <w:rPr>
          <w:sz w:val="20"/>
        </w:rPr>
        <w:t>is usually found growing in wet ditches and along the margins of ponds on sites where the soil often contains a high level of organic matter. The nutrient loading capacity for sewage effluent has</w:t>
      </w:r>
      <w:r w:rsidR="000F559C">
        <w:rPr>
          <w:sz w:val="20"/>
        </w:rPr>
        <w:t xml:space="preserve"> not been determined; however, powdery </w:t>
      </w:r>
      <w:proofErr w:type="gramStart"/>
      <w:r w:rsidR="000F559C">
        <w:rPr>
          <w:sz w:val="20"/>
        </w:rPr>
        <w:t>t</w:t>
      </w:r>
      <w:r w:rsidR="000F559C" w:rsidRPr="000F559C">
        <w:rPr>
          <w:sz w:val="20"/>
        </w:rPr>
        <w:t>halia</w:t>
      </w:r>
      <w:proofErr w:type="gramEnd"/>
      <w:r w:rsidR="000F559C" w:rsidRPr="000F559C">
        <w:rPr>
          <w:sz w:val="20"/>
        </w:rPr>
        <w:t xml:space="preserve"> will tolerate those levels normally found in a single residence septic system. It can tolerate water depths up to 1.5 feet during the growing season with deeper flooding tolerated during the dormant season.</w:t>
      </w:r>
      <w:r w:rsidR="008F6B6B">
        <w:rPr>
          <w:sz w:val="20"/>
        </w:rPr>
        <w:t xml:space="preserve">  </w:t>
      </w:r>
      <w:r w:rsidR="000F559C" w:rsidRPr="000F559C">
        <w:rPr>
          <w:sz w:val="20"/>
        </w:rPr>
        <w:t xml:space="preserve"> </w:t>
      </w:r>
      <w:commentRangeStart w:id="2"/>
      <w:r w:rsidR="00F3023C" w:rsidRPr="00F3023C">
        <w:rPr>
          <w:sz w:val="20"/>
        </w:rPr>
        <w:t>The species occurs in</w:t>
      </w:r>
      <w:r w:rsidR="00F3023C">
        <w:rPr>
          <w:sz w:val="20"/>
        </w:rPr>
        <w:t xml:space="preserve"> </w:t>
      </w:r>
      <w:r w:rsidR="00F3023C" w:rsidRPr="00F3023C">
        <w:rPr>
          <w:sz w:val="20"/>
        </w:rPr>
        <w:t>the Coastal Plain from South Carolina to Texas</w:t>
      </w:r>
      <w:r w:rsidR="00F3023C">
        <w:rPr>
          <w:sz w:val="20"/>
        </w:rPr>
        <w:t xml:space="preserve"> </w:t>
      </w:r>
      <w:r w:rsidR="00F3023C" w:rsidRPr="00F3023C">
        <w:rPr>
          <w:sz w:val="20"/>
        </w:rPr>
        <w:t>and also in Oklahoma and Missouri</w:t>
      </w:r>
      <w:commentRangeEnd w:id="2"/>
      <w:r w:rsidR="00665445">
        <w:rPr>
          <w:rStyle w:val="CommentReference"/>
        </w:rPr>
        <w:commentReference w:id="2"/>
      </w:r>
      <w:r w:rsidR="00F3023C" w:rsidRPr="00F3023C">
        <w:rPr>
          <w:sz w:val="20"/>
        </w:rPr>
        <w:t>.</w:t>
      </w:r>
      <w:r w:rsidRPr="00F3023C">
        <w:rPr>
          <w:sz w:val="20"/>
        </w:rPr>
        <w:t xml:space="preserve"> </w:t>
      </w:r>
    </w:p>
    <w:p w:rsidR="00CE605C" w:rsidRPr="00F3023C" w:rsidRDefault="00CE605C" w:rsidP="000F559C">
      <w:pPr>
        <w:autoSpaceDE w:val="0"/>
        <w:autoSpaceDN w:val="0"/>
        <w:adjustRightInd w:val="0"/>
        <w:jc w:val="left"/>
        <w:rPr>
          <w:sz w:val="20"/>
        </w:rPr>
      </w:pPr>
    </w:p>
    <w:p w:rsidR="003C5000" w:rsidRDefault="009F6C84" w:rsidP="0074131F">
      <w:pPr>
        <w:tabs>
          <w:tab w:val="left" w:pos="2430"/>
        </w:tabs>
        <w:jc w:val="left"/>
      </w:pPr>
      <w:r>
        <w:rPr>
          <w:rFonts w:ascii="Verdana" w:hAnsi="Verdana"/>
          <w:noProof/>
          <w:color w:val="000000"/>
          <w:sz w:val="15"/>
          <w:szCs w:val="15"/>
        </w:rPr>
        <w:drawing>
          <wp:inline distT="0" distB="0" distL="0" distR="0">
            <wp:extent cx="2971800" cy="2466954"/>
            <wp:effectExtent l="19050" t="0" r="0" b="0"/>
            <wp:docPr id="3" name="Picture 2" descr="Distribution map for powdery th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TH/THDE.png"/>
                    <pic:cNvPicPr>
                      <a:picLocks noChangeAspect="1" noChangeArrowheads="1"/>
                    </pic:cNvPicPr>
                  </pic:nvPicPr>
                  <pic:blipFill>
                    <a:blip r:embed="rId12" cstate="print"/>
                    <a:srcRect/>
                    <a:stretch>
                      <a:fillRect/>
                    </a:stretch>
                  </pic:blipFill>
                  <pic:spPr bwMode="auto">
                    <a:xfrm>
                      <a:off x="0" y="0"/>
                      <a:ext cx="2971800" cy="2466954"/>
                    </a:xfrm>
                    <a:prstGeom prst="rect">
                      <a:avLst/>
                    </a:prstGeom>
                    <a:noFill/>
                    <a:ln w="9525">
                      <a:noFill/>
                      <a:miter lim="800000"/>
                      <a:headEnd/>
                      <a:tailEnd/>
                    </a:ln>
                  </pic:spPr>
                </pic:pic>
              </a:graphicData>
            </a:graphic>
          </wp:inline>
        </w:drawing>
      </w:r>
    </w:p>
    <w:p w:rsidR="003C5000" w:rsidRDefault="003F7B6C" w:rsidP="00A1146D">
      <w:pPr>
        <w:pStyle w:val="CaptionNRCS"/>
      </w:pPr>
      <w:r>
        <w:t xml:space="preserve">Powdery </w:t>
      </w:r>
      <w:proofErr w:type="gramStart"/>
      <w:r>
        <w:t>thalia</w:t>
      </w:r>
      <w:proofErr w:type="gramEnd"/>
      <w:r>
        <w:t xml:space="preserve"> </w:t>
      </w:r>
      <w:r w:rsidR="003C5000">
        <w:t>distribution from USDA-NRCS PLANTS Database.</w:t>
      </w:r>
    </w:p>
    <w:p w:rsidR="003F7B6C" w:rsidRDefault="003F7B6C" w:rsidP="003F7B6C">
      <w:pPr>
        <w:pStyle w:val="BodytextNRCS"/>
      </w:pPr>
    </w:p>
    <w:p w:rsidR="00125BE3" w:rsidRPr="001D1848" w:rsidRDefault="00C2775B" w:rsidP="003F7B6C">
      <w:pPr>
        <w:pStyle w:val="BodytextNRCS"/>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3F7B6C" w:rsidRPr="003F7B6C" w:rsidRDefault="003F7B6C" w:rsidP="003F7B6C">
      <w:pPr>
        <w:pStyle w:val="BodytextNRCS"/>
      </w:pPr>
      <w:r w:rsidRPr="003F7B6C">
        <w:t>To ensure survival in a wetland site, vegetative</w:t>
      </w:r>
      <w:r>
        <w:t xml:space="preserve"> </w:t>
      </w:r>
      <w:r w:rsidRPr="003F7B6C">
        <w:t xml:space="preserve">propagules are required.  Planting can be done throughout the year in the southeastern states. Planting pieces should consist of a 4-6 inch section of rhizome with several growing points.  If the plants are actively growing, the shoots should not be cut shorter than 6-8 inches.  </w:t>
      </w:r>
      <w:proofErr w:type="gramStart"/>
      <w:r w:rsidRPr="003F7B6C">
        <w:t xml:space="preserve">A </w:t>
      </w:r>
      <w:r w:rsidR="00EC7BBF">
        <w:t>two</w:t>
      </w:r>
      <w:r w:rsidRPr="003F7B6C">
        <w:t>-foot</w:t>
      </w:r>
      <w:proofErr w:type="gramEnd"/>
      <w:r w:rsidRPr="003F7B6C">
        <w:t xml:space="preserve"> spacing will allow the plants to easily fill in the planting area in</w:t>
      </w:r>
      <w:r>
        <w:t xml:space="preserve"> </w:t>
      </w:r>
      <w:r w:rsidRPr="003F7B6C">
        <w:t>one growing season.</w:t>
      </w:r>
      <w:r w:rsidR="008F6B6B">
        <w:br w:type="column"/>
      </w:r>
      <w:r w:rsidRPr="003F7B6C">
        <w:lastRenderedPageBreak/>
        <w:t>The planting hole should allow for the length of the rhizome and should be deep enough for one inch of soil to cover the top of the rhizome. Water levels should be kept at about 1-2 inches until the plants become established and should never be allowed to cover the entire shoot of non-dormant plants.  In a constructed wetland, sewage effluent should not be introduced into the water until the plants become established.</w:t>
      </w:r>
      <w:r w:rsidR="008F6B6B">
        <w:t xml:space="preserve">  </w:t>
      </w:r>
      <w:r w:rsidRPr="003F7B6C">
        <w:t>Although seedlings rarely establish</w:t>
      </w:r>
      <w:r>
        <w:t xml:space="preserve"> </w:t>
      </w:r>
      <w:r w:rsidRPr="003F7B6C">
        <w:t>naturally in most wetland situations, seedlings</w:t>
      </w:r>
      <w:r>
        <w:t xml:space="preserve"> </w:t>
      </w:r>
      <w:r w:rsidRPr="003F7B6C">
        <w:t>can be produced easily indoors.</w:t>
      </w:r>
      <w:r w:rsidR="00D34912">
        <w:t xml:space="preserve">  </w:t>
      </w:r>
      <w:r w:rsidRPr="003F7B6C">
        <w:t>Seed collection</w:t>
      </w:r>
      <w:r w:rsidR="00D34912">
        <w:t xml:space="preserve"> </w:t>
      </w:r>
      <w:r w:rsidRPr="003F7B6C">
        <w:t>should be delayed until the majority of the fruit</w:t>
      </w:r>
      <w:r w:rsidR="00D34912">
        <w:t xml:space="preserve"> </w:t>
      </w:r>
      <w:r w:rsidRPr="003F7B6C">
        <w:t>in the cluster has turned brown, because</w:t>
      </w:r>
      <w:r w:rsidR="00D34912">
        <w:t xml:space="preserve"> </w:t>
      </w:r>
      <w:r w:rsidRPr="003F7B6C">
        <w:t>immature fruit will fall from the cluster along</w:t>
      </w:r>
      <w:r w:rsidR="008F6B6B">
        <w:t xml:space="preserve"> </w:t>
      </w:r>
      <w:r w:rsidRPr="003F7B6C">
        <w:t>with ripe ones when the cluster is shaken to</w:t>
      </w:r>
      <w:r w:rsidR="00D34912">
        <w:t xml:space="preserve"> </w:t>
      </w:r>
      <w:r w:rsidRPr="003F7B6C">
        <w:t>remove the fruit.</w:t>
      </w:r>
      <w:r w:rsidR="00D34912">
        <w:t xml:space="preserve">  </w:t>
      </w:r>
      <w:r w:rsidRPr="003F7B6C">
        <w:t>It is not necessary to remove</w:t>
      </w:r>
      <w:r w:rsidR="00D34912">
        <w:t xml:space="preserve"> </w:t>
      </w:r>
      <w:r w:rsidRPr="003F7B6C">
        <w:t>the fruit coverings before sowing, but this is</w:t>
      </w:r>
      <w:r w:rsidR="00D34912">
        <w:t xml:space="preserve"> </w:t>
      </w:r>
      <w:r w:rsidRPr="003F7B6C">
        <w:t>easily done by rubbing.</w:t>
      </w:r>
      <w:r w:rsidR="00D34912">
        <w:t xml:space="preserve">  </w:t>
      </w:r>
      <w:r w:rsidRPr="003F7B6C">
        <w:t>The seed can be stored</w:t>
      </w:r>
      <w:r w:rsidR="00D34912">
        <w:t xml:space="preserve"> </w:t>
      </w:r>
      <w:r w:rsidRPr="003F7B6C">
        <w:t>dry, but should be placed in a moist medium</w:t>
      </w:r>
      <w:r w:rsidR="00D34912">
        <w:t xml:space="preserve"> </w:t>
      </w:r>
      <w:r w:rsidRPr="003F7B6C">
        <w:t>and stored in the refrigerator for three months</w:t>
      </w:r>
      <w:r w:rsidR="008F6B6B">
        <w:t xml:space="preserve"> </w:t>
      </w:r>
      <w:r w:rsidRPr="003F7B6C">
        <w:t>before sowing.</w:t>
      </w:r>
      <w:r w:rsidR="00D34912">
        <w:t xml:space="preserve">  </w:t>
      </w:r>
      <w:r w:rsidRPr="003F7B6C">
        <w:t>The growing medium must be</w:t>
      </w:r>
      <w:r w:rsidR="00D34912">
        <w:t xml:space="preserve"> </w:t>
      </w:r>
      <w:r w:rsidRPr="003F7B6C">
        <w:t>kept moist, but not saturated and air</w:t>
      </w:r>
      <w:r w:rsidR="00D34912">
        <w:t xml:space="preserve"> </w:t>
      </w:r>
      <w:r w:rsidRPr="003F7B6C">
        <w:t>temperatures should be at least 75</w:t>
      </w:r>
      <w:r w:rsidR="00EC7BBF">
        <w:rPr>
          <w:rFonts w:ascii="Arial" w:hAnsi="Arial" w:cs="Arial"/>
        </w:rPr>
        <w:t>°</w:t>
      </w:r>
      <w:r w:rsidR="00EC7BBF">
        <w:t>F</w:t>
      </w:r>
      <w:r w:rsidRPr="003F7B6C">
        <w:t>.</w:t>
      </w:r>
      <w:r w:rsidR="00D34912">
        <w:t xml:space="preserve">  </w:t>
      </w:r>
      <w:r w:rsidRPr="003F7B6C">
        <w:t>The</w:t>
      </w:r>
      <w:r w:rsidR="00D34912">
        <w:t xml:space="preserve"> </w:t>
      </w:r>
      <w:r w:rsidRPr="003F7B6C">
        <w:t>seedlings can be planted in the wetland when</w:t>
      </w:r>
      <w:r w:rsidR="00D34912">
        <w:t xml:space="preserve"> they are approximately one f</w:t>
      </w:r>
      <w:r w:rsidRPr="003F7B6C">
        <w:t>oot tall.</w:t>
      </w:r>
    </w:p>
    <w:p w:rsidR="00CD49CC" w:rsidRDefault="00CD49CC" w:rsidP="0040152F">
      <w:pPr>
        <w:pStyle w:val="Heading3"/>
        <w:spacing w:before="240"/>
      </w:pPr>
      <w:r w:rsidRPr="00561A8A">
        <w:t>Management</w:t>
      </w:r>
    </w:p>
    <w:p w:rsidR="00F3023C" w:rsidRPr="00F3023C" w:rsidRDefault="00F3023C" w:rsidP="00F3023C">
      <w:pPr>
        <w:pStyle w:val="BodytextNRCS"/>
      </w:pPr>
      <w:r w:rsidRPr="00F3023C">
        <w:t>During the dormant season, old flower stalks and dead foliage can be removed, but it is a good idea to leave a long enough section of the leaf petiole so the cut end remains above the water level.</w:t>
      </w:r>
    </w:p>
    <w:p w:rsidR="00CD49CC" w:rsidRDefault="00CD49CC" w:rsidP="0040152F">
      <w:pPr>
        <w:pStyle w:val="Heading3"/>
        <w:spacing w:before="240"/>
      </w:pPr>
      <w:r w:rsidRPr="00561A8A">
        <w:t>Pests and Potential Problems</w:t>
      </w:r>
    </w:p>
    <w:p w:rsidR="00F3023C" w:rsidRPr="00F3023C" w:rsidRDefault="00780994" w:rsidP="00780994">
      <w:pPr>
        <w:autoSpaceDE w:val="0"/>
        <w:autoSpaceDN w:val="0"/>
        <w:adjustRightInd w:val="0"/>
        <w:jc w:val="left"/>
      </w:pPr>
      <w:r w:rsidRPr="00780994">
        <w:rPr>
          <w:sz w:val="20"/>
        </w:rPr>
        <w:t>Some minor,</w:t>
      </w:r>
      <w:r>
        <w:rPr>
          <w:sz w:val="20"/>
        </w:rPr>
        <w:t xml:space="preserve"> </w:t>
      </w:r>
      <w:r w:rsidRPr="00780994">
        <w:rPr>
          <w:sz w:val="20"/>
        </w:rPr>
        <w:t>mainly aesthetic damage by leaf rolling insects</w:t>
      </w:r>
      <w:r>
        <w:rPr>
          <w:sz w:val="20"/>
        </w:rPr>
        <w:t xml:space="preserve"> </w:t>
      </w:r>
      <w:r w:rsidRPr="00780994">
        <w:rPr>
          <w:sz w:val="20"/>
        </w:rPr>
        <w:t>has been noted</w:t>
      </w:r>
      <w:r>
        <w:rPr>
          <w:sz w:val="20"/>
        </w:rPr>
        <w:t>.</w:t>
      </w:r>
    </w:p>
    <w:p w:rsidR="00CD49CC" w:rsidRDefault="00CD49CC" w:rsidP="0040152F">
      <w:pPr>
        <w:pStyle w:val="Heading3"/>
        <w:spacing w:before="240"/>
      </w:pPr>
      <w:r w:rsidRPr="00561A8A">
        <w:t>Environmental Concerns</w:t>
      </w:r>
    </w:p>
    <w:p w:rsidR="00780994" w:rsidRDefault="00780994" w:rsidP="00780994">
      <w:pPr>
        <w:pStyle w:val="BodytextNRCS"/>
      </w:pPr>
      <w:r>
        <w:t>L</w:t>
      </w:r>
      <w:r w:rsidRPr="00780994">
        <w:t xml:space="preserve">ight </w:t>
      </w:r>
      <w:r>
        <w:t>applications</w:t>
      </w:r>
      <w:r w:rsidRPr="00780994">
        <w:t xml:space="preserve"> of </w:t>
      </w:r>
      <w:r>
        <w:t xml:space="preserve">a </w:t>
      </w:r>
      <w:r w:rsidRPr="00780994">
        <w:t>complete fertilizer will improve growth throughout the growing season, but care should be taken to prevent fertilizer movement into the ground water.</w:t>
      </w:r>
      <w:r>
        <w:t xml:space="preserve">  </w:t>
      </w:r>
      <w:r w:rsidRPr="00780994">
        <w:t>In a constructed wetland, the levels of nutrients applied in the sewage may be sufficient to maintain acceptable growth.</w:t>
      </w:r>
    </w:p>
    <w:p w:rsidR="00CD49CC" w:rsidRDefault="003C5E7C" w:rsidP="003C5E7C">
      <w:pPr>
        <w:pStyle w:val="Heading3"/>
      </w:pPr>
      <w:r>
        <w:br w:type="column"/>
      </w:r>
      <w:r w:rsidR="00CD49CC" w:rsidRPr="00561A8A">
        <w:lastRenderedPageBreak/>
        <w:t>Cultivars, Improved, and Selected Materials (and area of origin)</w:t>
      </w:r>
    </w:p>
    <w:p w:rsidR="003C5E7C" w:rsidRDefault="00780994" w:rsidP="003C5E7C">
      <w:pPr>
        <w:pStyle w:val="BodytextNRCS"/>
      </w:pPr>
      <w:r w:rsidRPr="008555EF">
        <w:t xml:space="preserve">Indian Bayou Source </w:t>
      </w:r>
      <w:r w:rsidR="008555EF">
        <w:t xml:space="preserve">powdery </w:t>
      </w:r>
      <w:proofErr w:type="gramStart"/>
      <w:r w:rsidR="008555EF">
        <w:t>thalia</w:t>
      </w:r>
      <w:proofErr w:type="gramEnd"/>
      <w:r w:rsidR="008555EF">
        <w:t xml:space="preserve"> was </w:t>
      </w:r>
      <w:r w:rsidR="008555EF" w:rsidRPr="008555EF">
        <w:t>originally collected</w:t>
      </w:r>
      <w:r w:rsidR="008555EF">
        <w:t xml:space="preserve"> </w:t>
      </w:r>
      <w:r w:rsidR="008555EF" w:rsidRPr="008555EF">
        <w:t xml:space="preserve">in the delta area of Mississippi </w:t>
      </w:r>
      <w:r w:rsidRPr="008555EF">
        <w:t>was released as source identified material in 1996 by the Natural Resources Conservation</w:t>
      </w:r>
      <w:r w:rsidR="008555EF">
        <w:t xml:space="preserve"> </w:t>
      </w:r>
      <w:r w:rsidRPr="008555EF">
        <w:t>Service (NRCS), the Mississippi Agricultural and Forestry Experiment Station (MAFES), and the Department of Wildlife and Fisheries at Mississippi State University.</w:t>
      </w:r>
    </w:p>
    <w:p w:rsidR="003C5E7C" w:rsidRDefault="003C5E7C" w:rsidP="003C5E7C">
      <w:pPr>
        <w:pStyle w:val="BodytextNRCS"/>
      </w:pPr>
    </w:p>
    <w:p w:rsidR="00CD49CC" w:rsidRDefault="008555EF" w:rsidP="003C5E7C">
      <w:pPr>
        <w:pStyle w:val="Heading3"/>
      </w:pPr>
      <w:r>
        <w:t>Prepared By</w:t>
      </w:r>
    </w:p>
    <w:p w:rsidR="008555EF" w:rsidRPr="008555EF" w:rsidRDefault="008555EF" w:rsidP="008555EF">
      <w:pPr>
        <w:pStyle w:val="BodytextNRCS"/>
      </w:pPr>
      <w:r w:rsidRPr="005F4F24">
        <w:rPr>
          <w:i/>
        </w:rPr>
        <w:t>Thomas C. Moss</w:t>
      </w:r>
      <w:r>
        <w:t>, USDA NRCS Jamie L. Whitten Plant Materials Center, Coffeeville, MS</w:t>
      </w:r>
    </w:p>
    <w:p w:rsidR="00CD49CC" w:rsidRDefault="009C45C1" w:rsidP="0040152F">
      <w:pPr>
        <w:pStyle w:val="Heading3"/>
        <w:spacing w:before="240"/>
      </w:pPr>
      <w:r w:rsidRPr="00D57FE6">
        <w:t>Citation</w:t>
      </w:r>
    </w:p>
    <w:p w:rsidR="008555EF" w:rsidRDefault="008555EF" w:rsidP="008555EF">
      <w:pPr>
        <w:pStyle w:val="BodytextNRCS"/>
      </w:pPr>
      <w:proofErr w:type="gramStart"/>
      <w:r>
        <w:t>Moss, T. C. 2011.</w:t>
      </w:r>
      <w:proofErr w:type="gramEnd"/>
      <w:r>
        <w:t xml:space="preserve">  Plant fact sheet</w:t>
      </w:r>
      <w:r w:rsidRPr="00514BD8">
        <w:t xml:space="preserve"> for </w:t>
      </w:r>
      <w:r>
        <w:t xml:space="preserve">powdery </w:t>
      </w:r>
      <w:proofErr w:type="gramStart"/>
      <w:r>
        <w:t>thalia</w:t>
      </w:r>
      <w:proofErr w:type="gramEnd"/>
      <w:r>
        <w:t xml:space="preserve"> (</w:t>
      </w:r>
      <w:r>
        <w:rPr>
          <w:i/>
        </w:rPr>
        <w:t>Thalia dealbata</w:t>
      </w:r>
      <w:r>
        <w:t xml:space="preserve">).  </w:t>
      </w:r>
      <w:proofErr w:type="gramStart"/>
      <w:r>
        <w:t>USDA-Natural Resources Conservation Service, Jamie L. Whitten Plant Materials Center, Coffeeville, MS 38922.</w:t>
      </w:r>
      <w:proofErr w:type="gramEnd"/>
    </w:p>
    <w:p w:rsidR="007C4E72" w:rsidRDefault="007C4E72" w:rsidP="008555EF">
      <w:pPr>
        <w:pStyle w:val="BodytextNRCS"/>
      </w:pPr>
    </w:p>
    <w:p w:rsidR="007C4E72" w:rsidRDefault="007C4E72" w:rsidP="008555EF">
      <w:pPr>
        <w:pStyle w:val="BodytextNRCS"/>
      </w:pPr>
      <w:r>
        <w:t>Published: September 2011</w:t>
      </w:r>
    </w:p>
    <w:p w:rsidR="007C4E72" w:rsidRDefault="007C4E72" w:rsidP="008555EF">
      <w:pPr>
        <w:pStyle w:val="BodytextNRCS"/>
      </w:pPr>
    </w:p>
    <w:p w:rsidR="007C4E72" w:rsidRDefault="007C4E72" w:rsidP="008555EF">
      <w:pPr>
        <w:pStyle w:val="BodytextNRCS"/>
      </w:pPr>
      <w:r>
        <w:t>Edited: 09</w:t>
      </w:r>
      <w:r w:rsidR="009F572C">
        <w:t>Sep2011tm</w:t>
      </w:r>
    </w:p>
    <w:p w:rsidR="009F572C" w:rsidRDefault="009F572C" w:rsidP="008555EF">
      <w:pPr>
        <w:pStyle w:val="BodytextNRCS"/>
      </w:pPr>
    </w:p>
    <w:p w:rsidR="006C47E2" w:rsidRPr="00810C71" w:rsidRDefault="006C47E2" w:rsidP="009F572C">
      <w:pPr>
        <w:pStyle w:val="BodytextNRCS"/>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7F7A33" w:rsidRDefault="007F7A33" w:rsidP="00A2247D">
      <w:pPr>
        <w:ind w:left="360" w:hanging="360"/>
        <w:jc w:val="left"/>
        <w:rPr>
          <w:sz w:val="20"/>
        </w:rPr>
      </w:pPr>
    </w:p>
    <w:p w:rsidR="00117649" w:rsidRDefault="00117649" w:rsidP="009B7D57">
      <w:pPr>
        <w:spacing w:before="240"/>
        <w:jc w:val="left"/>
        <w:rPr>
          <w:sz w:val="20"/>
        </w:rPr>
      </w:pPr>
    </w:p>
    <w:p w:rsidR="00117649" w:rsidRDefault="00117649" w:rsidP="009B7D57">
      <w:pPr>
        <w:spacing w:before="240"/>
        <w:jc w:val="left"/>
        <w:rPr>
          <w:ins w:id="3" w:author="julie.depue" w:date="2011-10-26T08:55:00Z"/>
          <w:sz w:val="20"/>
        </w:rPr>
      </w:pPr>
    </w:p>
    <w:p w:rsidR="00D42090" w:rsidRDefault="00D42090" w:rsidP="009B7D57">
      <w:pPr>
        <w:spacing w:before="240"/>
        <w:jc w:val="left"/>
        <w:rPr>
          <w:ins w:id="4" w:author="julie.depue" w:date="2011-10-26T08:55:00Z"/>
          <w:sz w:val="20"/>
        </w:rPr>
      </w:pPr>
    </w:p>
    <w:p w:rsidR="00D42090" w:rsidRDefault="00D42090" w:rsidP="009B7D57">
      <w:pPr>
        <w:spacing w:before="240"/>
        <w:jc w:val="left"/>
        <w:rPr>
          <w:ins w:id="5" w:author="julie.depue" w:date="2011-10-26T08:55:00Z"/>
          <w:sz w:val="20"/>
        </w:rPr>
      </w:pPr>
    </w:p>
    <w:p w:rsidR="00D42090" w:rsidRDefault="00D42090" w:rsidP="009B7D57">
      <w:pPr>
        <w:spacing w:before="240"/>
        <w:jc w:val="left"/>
        <w:rPr>
          <w:ins w:id="6" w:author="julie.depue" w:date="2011-10-26T08:55:00Z"/>
          <w:sz w:val="20"/>
        </w:rPr>
      </w:pPr>
    </w:p>
    <w:p w:rsidR="00D42090" w:rsidRDefault="00D42090" w:rsidP="009B7D57">
      <w:pPr>
        <w:spacing w:before="240"/>
        <w:jc w:val="left"/>
        <w:rPr>
          <w:ins w:id="7" w:author="julie.depue" w:date="2011-10-26T08:55:00Z"/>
          <w:sz w:val="20"/>
        </w:rPr>
      </w:pPr>
    </w:p>
    <w:p w:rsidR="00D42090" w:rsidRDefault="00D42090" w:rsidP="009B7D57">
      <w:pPr>
        <w:spacing w:before="240"/>
        <w:jc w:val="left"/>
        <w:rPr>
          <w:ins w:id="8" w:author="julie.depue" w:date="2011-10-26T08:55:00Z"/>
          <w:sz w:val="20"/>
        </w:rPr>
      </w:pPr>
    </w:p>
    <w:p w:rsidR="00D42090" w:rsidRDefault="00D42090" w:rsidP="009B7D57">
      <w:pPr>
        <w:spacing w:before="240"/>
        <w:jc w:val="left"/>
        <w:rPr>
          <w:ins w:id="9" w:author="julie.depue" w:date="2011-10-26T08:55:00Z"/>
          <w:sz w:val="20"/>
        </w:rPr>
      </w:pPr>
    </w:p>
    <w:p w:rsidR="00D42090" w:rsidRDefault="00D42090" w:rsidP="009B7D57">
      <w:pPr>
        <w:spacing w:before="240"/>
        <w:jc w:val="left"/>
        <w:rPr>
          <w:ins w:id="10" w:author="julie.depue" w:date="2011-10-26T08:55:00Z"/>
          <w:sz w:val="20"/>
        </w:rPr>
      </w:pPr>
    </w:p>
    <w:p w:rsidR="00D42090" w:rsidRDefault="00D42090" w:rsidP="009B7D57">
      <w:pPr>
        <w:spacing w:before="240"/>
        <w:jc w:val="left"/>
        <w:rPr>
          <w:ins w:id="11" w:author="julie.depue" w:date="2011-10-26T08:55:00Z"/>
          <w:sz w:val="20"/>
        </w:rPr>
      </w:pPr>
    </w:p>
    <w:p w:rsidR="00D42090" w:rsidRDefault="00D42090" w:rsidP="009B7D57">
      <w:pPr>
        <w:spacing w:before="240"/>
        <w:jc w:val="left"/>
        <w:rPr>
          <w:ins w:id="12" w:author="julie.depue" w:date="2011-10-26T08:55:00Z"/>
          <w:sz w:val="20"/>
        </w:rPr>
      </w:pPr>
    </w:p>
    <w:p w:rsidR="00D42090" w:rsidRDefault="00D42090" w:rsidP="009B7D57">
      <w:pPr>
        <w:spacing w:before="240"/>
        <w:jc w:val="left"/>
        <w:rPr>
          <w:ins w:id="13" w:author="julie.depue" w:date="2011-10-26T08:55:00Z"/>
          <w:sz w:val="20"/>
        </w:rPr>
      </w:pPr>
    </w:p>
    <w:p w:rsidR="00D42090" w:rsidRDefault="00D42090" w:rsidP="009B7D57">
      <w:pPr>
        <w:spacing w:before="240"/>
        <w:jc w:val="left"/>
        <w:rPr>
          <w:sz w:val="20"/>
        </w:rPr>
        <w:sectPr w:rsidR="00D42090"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534BC3">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doug.goldman" w:date="2011-10-25T18:55:00Z" w:initials="d">
    <w:p w:rsidR="00665445" w:rsidRDefault="00665445">
      <w:pPr>
        <w:pStyle w:val="CommentText"/>
      </w:pPr>
      <w:r>
        <w:rPr>
          <w:rStyle w:val="CommentReference"/>
        </w:rPr>
        <w:annotationRef/>
      </w:r>
      <w:r>
        <w:t>This could be clarified to match the map.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0BD" w:rsidRDefault="004F70BD">
      <w:r>
        <w:separator/>
      </w:r>
    </w:p>
  </w:endnote>
  <w:endnote w:type="continuationSeparator" w:id="0">
    <w:p w:rsidR="004F70BD" w:rsidRDefault="004F7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B14" w:rsidRPr="00117649" w:rsidRDefault="00572B14"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0BD" w:rsidRDefault="004F70BD">
      <w:r>
        <w:separator/>
      </w:r>
    </w:p>
  </w:footnote>
  <w:footnote w:type="continuationSeparator" w:id="0">
    <w:p w:rsidR="004F70BD" w:rsidRDefault="004F70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B14" w:rsidRDefault="00572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403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34BC3"/>
    <w:rsid w:val="0000182C"/>
    <w:rsid w:val="00005184"/>
    <w:rsid w:val="000175D4"/>
    <w:rsid w:val="000178ED"/>
    <w:rsid w:val="00044DD1"/>
    <w:rsid w:val="0004577C"/>
    <w:rsid w:val="00056463"/>
    <w:rsid w:val="000578C2"/>
    <w:rsid w:val="00070BC9"/>
    <w:rsid w:val="00086114"/>
    <w:rsid w:val="000960D7"/>
    <w:rsid w:val="000968E2"/>
    <w:rsid w:val="000A233D"/>
    <w:rsid w:val="000A4DDE"/>
    <w:rsid w:val="000C46B8"/>
    <w:rsid w:val="000D0108"/>
    <w:rsid w:val="000F1970"/>
    <w:rsid w:val="000F3296"/>
    <w:rsid w:val="000F559C"/>
    <w:rsid w:val="00117649"/>
    <w:rsid w:val="00120F6B"/>
    <w:rsid w:val="00125BE3"/>
    <w:rsid w:val="00162ECD"/>
    <w:rsid w:val="0016580B"/>
    <w:rsid w:val="00171009"/>
    <w:rsid w:val="00174373"/>
    <w:rsid w:val="0018267D"/>
    <w:rsid w:val="001A3FFC"/>
    <w:rsid w:val="001A52AF"/>
    <w:rsid w:val="001A6EC6"/>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C5E7C"/>
    <w:rsid w:val="003D7758"/>
    <w:rsid w:val="003E064E"/>
    <w:rsid w:val="003E6391"/>
    <w:rsid w:val="003F1973"/>
    <w:rsid w:val="003F3200"/>
    <w:rsid w:val="003F7B6C"/>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E48F2"/>
    <w:rsid w:val="004F0A5F"/>
    <w:rsid w:val="004F70BD"/>
    <w:rsid w:val="00504C32"/>
    <w:rsid w:val="00521184"/>
    <w:rsid w:val="00521D04"/>
    <w:rsid w:val="00534BC3"/>
    <w:rsid w:val="0054009F"/>
    <w:rsid w:val="005427F1"/>
    <w:rsid w:val="00561A8A"/>
    <w:rsid w:val="00564985"/>
    <w:rsid w:val="00572B14"/>
    <w:rsid w:val="005758A9"/>
    <w:rsid w:val="00587B82"/>
    <w:rsid w:val="0059148B"/>
    <w:rsid w:val="00592CFA"/>
    <w:rsid w:val="005A7A54"/>
    <w:rsid w:val="005B7A24"/>
    <w:rsid w:val="005C1456"/>
    <w:rsid w:val="005C4132"/>
    <w:rsid w:val="005D2ECE"/>
    <w:rsid w:val="005E5E78"/>
    <w:rsid w:val="005F4FC1"/>
    <w:rsid w:val="0062577D"/>
    <w:rsid w:val="00647C24"/>
    <w:rsid w:val="006631A2"/>
    <w:rsid w:val="00665445"/>
    <w:rsid w:val="00665AF3"/>
    <w:rsid w:val="00667542"/>
    <w:rsid w:val="00672EB8"/>
    <w:rsid w:val="00674E97"/>
    <w:rsid w:val="00676A70"/>
    <w:rsid w:val="00680FB5"/>
    <w:rsid w:val="00683584"/>
    <w:rsid w:val="00692190"/>
    <w:rsid w:val="006A7F33"/>
    <w:rsid w:val="006B445C"/>
    <w:rsid w:val="006C47E2"/>
    <w:rsid w:val="006E1092"/>
    <w:rsid w:val="006E5F7B"/>
    <w:rsid w:val="006F0E21"/>
    <w:rsid w:val="00700843"/>
    <w:rsid w:val="00702FC1"/>
    <w:rsid w:val="00705B62"/>
    <w:rsid w:val="00717F00"/>
    <w:rsid w:val="00741185"/>
    <w:rsid w:val="0074131F"/>
    <w:rsid w:val="00742DE3"/>
    <w:rsid w:val="00772F6F"/>
    <w:rsid w:val="00774ABD"/>
    <w:rsid w:val="00776CDA"/>
    <w:rsid w:val="00780994"/>
    <w:rsid w:val="007B2285"/>
    <w:rsid w:val="007C4E72"/>
    <w:rsid w:val="007C52E4"/>
    <w:rsid w:val="007D72E1"/>
    <w:rsid w:val="007F678B"/>
    <w:rsid w:val="007F7A33"/>
    <w:rsid w:val="00810C71"/>
    <w:rsid w:val="008259A0"/>
    <w:rsid w:val="00827C92"/>
    <w:rsid w:val="008407F0"/>
    <w:rsid w:val="008455BA"/>
    <w:rsid w:val="00854604"/>
    <w:rsid w:val="008555EF"/>
    <w:rsid w:val="008556D9"/>
    <w:rsid w:val="008650D5"/>
    <w:rsid w:val="00865FDC"/>
    <w:rsid w:val="00880D71"/>
    <w:rsid w:val="00885E30"/>
    <w:rsid w:val="008A2C3F"/>
    <w:rsid w:val="008A4DCE"/>
    <w:rsid w:val="008B118A"/>
    <w:rsid w:val="008B1BFA"/>
    <w:rsid w:val="008D3D78"/>
    <w:rsid w:val="008E0672"/>
    <w:rsid w:val="008E7D1F"/>
    <w:rsid w:val="008F3D5A"/>
    <w:rsid w:val="008F6B6B"/>
    <w:rsid w:val="00902398"/>
    <w:rsid w:val="00934075"/>
    <w:rsid w:val="00942265"/>
    <w:rsid w:val="00942547"/>
    <w:rsid w:val="0095114D"/>
    <w:rsid w:val="00955302"/>
    <w:rsid w:val="00966A16"/>
    <w:rsid w:val="00987392"/>
    <w:rsid w:val="009906F5"/>
    <w:rsid w:val="009A0E7A"/>
    <w:rsid w:val="009B7D57"/>
    <w:rsid w:val="009C10B0"/>
    <w:rsid w:val="009C45C1"/>
    <w:rsid w:val="009D38B9"/>
    <w:rsid w:val="009D5F78"/>
    <w:rsid w:val="009F572C"/>
    <w:rsid w:val="009F6C84"/>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9176A"/>
    <w:rsid w:val="00CB4C7E"/>
    <w:rsid w:val="00CC1918"/>
    <w:rsid w:val="00CC4E6D"/>
    <w:rsid w:val="00CD49CC"/>
    <w:rsid w:val="00CD5C3F"/>
    <w:rsid w:val="00CE5409"/>
    <w:rsid w:val="00CE605C"/>
    <w:rsid w:val="00CF7EC1"/>
    <w:rsid w:val="00CF7F90"/>
    <w:rsid w:val="00D20E52"/>
    <w:rsid w:val="00D34912"/>
    <w:rsid w:val="00D36CA3"/>
    <w:rsid w:val="00D42090"/>
    <w:rsid w:val="00D57FE6"/>
    <w:rsid w:val="00D61972"/>
    <w:rsid w:val="00D62818"/>
    <w:rsid w:val="00D669F9"/>
    <w:rsid w:val="00D82E30"/>
    <w:rsid w:val="00D9224A"/>
    <w:rsid w:val="00DC616D"/>
    <w:rsid w:val="00DC7C36"/>
    <w:rsid w:val="00DD06F2"/>
    <w:rsid w:val="00DD46A9"/>
    <w:rsid w:val="00DE0E57"/>
    <w:rsid w:val="00E30EC6"/>
    <w:rsid w:val="00E505BD"/>
    <w:rsid w:val="00E52D6E"/>
    <w:rsid w:val="00E60467"/>
    <w:rsid w:val="00E80488"/>
    <w:rsid w:val="00EA5D73"/>
    <w:rsid w:val="00EC257E"/>
    <w:rsid w:val="00EC7BBF"/>
    <w:rsid w:val="00EE261A"/>
    <w:rsid w:val="00EE296B"/>
    <w:rsid w:val="00EF7390"/>
    <w:rsid w:val="00F0149C"/>
    <w:rsid w:val="00F202B5"/>
    <w:rsid w:val="00F3023C"/>
    <w:rsid w:val="00F3785A"/>
    <w:rsid w:val="00F71BD0"/>
    <w:rsid w:val="00F71F08"/>
    <w:rsid w:val="00F74365"/>
    <w:rsid w:val="00F802DB"/>
    <w:rsid w:val="00F82DDC"/>
    <w:rsid w:val="00F908A7"/>
    <w:rsid w:val="00F913EA"/>
    <w:rsid w:val="00F958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5758A9"/>
    <w:pPr>
      <w:tabs>
        <w:tab w:val="left" w:pos="2430"/>
      </w:tabs>
      <w:spacing w:before="240"/>
    </w:pPr>
    <w:rPr>
      <w:i/>
      <w:sz w:val="16"/>
      <w:szCs w:val="16"/>
    </w:r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5758A9"/>
    <w:rPr>
      <w:i/>
      <w:sz w:val="16"/>
      <w:szCs w:val="16"/>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iPriority w:val="99"/>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665445"/>
    <w:rPr>
      <w:sz w:val="16"/>
      <w:szCs w:val="16"/>
    </w:rPr>
  </w:style>
  <w:style w:type="paragraph" w:styleId="CommentText">
    <w:name w:val="annotation text"/>
    <w:basedOn w:val="Normal"/>
    <w:link w:val="CommentTextChar"/>
    <w:semiHidden/>
    <w:unhideWhenUsed/>
    <w:rsid w:val="00665445"/>
    <w:rPr>
      <w:sz w:val="20"/>
    </w:rPr>
  </w:style>
  <w:style w:type="character" w:customStyle="1" w:styleId="CommentTextChar">
    <w:name w:val="Comment Text Char"/>
    <w:basedOn w:val="DefaultParagraphFont"/>
    <w:link w:val="CommentText"/>
    <w:semiHidden/>
    <w:rsid w:val="00665445"/>
  </w:style>
  <w:style w:type="paragraph" w:styleId="CommentSubject">
    <w:name w:val="annotation subject"/>
    <w:basedOn w:val="CommentText"/>
    <w:next w:val="CommentText"/>
    <w:link w:val="CommentSubjectChar"/>
    <w:semiHidden/>
    <w:unhideWhenUsed/>
    <w:rsid w:val="00665445"/>
    <w:rPr>
      <w:b/>
      <w:bCs/>
    </w:rPr>
  </w:style>
  <w:style w:type="character" w:customStyle="1" w:styleId="CommentSubjectChar">
    <w:name w:val="Comment Subject Char"/>
    <w:basedOn w:val="CommentTextChar"/>
    <w:link w:val="CommentSubject"/>
    <w:semiHidden/>
    <w:rsid w:val="00665445"/>
    <w:rPr>
      <w:b/>
      <w:bCs/>
    </w:rPr>
  </w:style>
</w:styles>
</file>

<file path=word/webSettings.xml><?xml version="1.0" encoding="utf-8"?>
<w:webSettings xmlns:r="http://schemas.openxmlformats.org/officeDocument/2006/relationships" xmlns:w="http://schemas.openxmlformats.org/wordprocessingml/2006/main">
  <w:divs>
    <w:div w:id="658506398">
      <w:bodyDiv w:val="1"/>
      <w:marLeft w:val="0"/>
      <w:marRight w:val="0"/>
      <w:marTop w:val="0"/>
      <w:marBottom w:val="0"/>
      <w:divBdr>
        <w:top w:val="none" w:sz="0" w:space="0" w:color="auto"/>
        <w:left w:val="none" w:sz="0" w:space="0" w:color="auto"/>
        <w:bottom w:val="none" w:sz="0" w:space="0" w:color="auto"/>
        <w:right w:val="none" w:sz="0" w:space="0" w:color="auto"/>
      </w:divBdr>
    </w:div>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 w:id="19546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mmy.moss\Local%20Settings\Temporary%20Internet%20Files\Content.Outlook\492WSDJ2\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3C573711-7F1A-4707-BE6F-0CB7B48F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2</TotalTime>
  <Pages>2</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Powdery thalia (Thalia dealbata) Plant Fact Sheet template</vt:lpstr>
    </vt:vector>
  </TitlesOfParts>
  <Company>USDA NRCS National Plant Materials Center</Company>
  <LinksUpToDate>false</LinksUpToDate>
  <CharactersWithSpaces>5797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Powdery thalia (Thalia dealbata) Plant Fact Sheet template</dc:title>
  <dc:subject>Powdery thalia is recommended for use in backyard ponds as an aquatic ornamental and constructed wetlands for home septic systems.  </dc:subject>
  <dc:creator>tommy.moss</dc:creator>
  <cp:keywords>Powdery, thalia, backyard, ponds, aquatic, ornamental, constructed, wetlands, home, septic,  </cp:keywords>
  <cp:lastModifiedBy>julie.depue</cp:lastModifiedBy>
  <cp:revision>3</cp:revision>
  <cp:lastPrinted>2003-06-09T19:39:00Z</cp:lastPrinted>
  <dcterms:created xsi:type="dcterms:W3CDTF">2011-10-25T22:55:00Z</dcterms:created>
  <dcterms:modified xsi:type="dcterms:W3CDTF">2011-10-26T12:55:00Z</dcterms:modified>
</cp:coreProperties>
</file>