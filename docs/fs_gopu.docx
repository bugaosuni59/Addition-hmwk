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985" w:rsidRPr="00BE0AAA" w:rsidRDefault="004B628B" w:rsidP="0075646B">
      <w:pPr>
        <w:pStyle w:val="Title"/>
        <w:spacing w:before="240" w:after="360"/>
        <w:jc w:val="right"/>
        <w:sectPr w:rsidR="00564985" w:rsidRPr="00BE0AAA" w:rsidSect="00054964">
          <w:pgSz w:w="12240" w:h="15840" w:code="1"/>
          <w:pgMar w:top="810" w:right="1080" w:bottom="1080" w:left="1080" w:header="720" w:footer="720" w:gutter="0"/>
          <w:cols w:space="720"/>
          <w:titlePg/>
          <w:docGrid w:linePitch="326"/>
        </w:sect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t>Plant Fact Sheet</w:t>
      </w:r>
    </w:p>
    <w:p w:rsidR="00AD4BA6" w:rsidRPr="0075646B" w:rsidRDefault="00AD4BA6" w:rsidP="00AD4BA6">
      <w:pPr>
        <w:pStyle w:val="Heading1"/>
        <w:rPr>
          <w:i w:val="0"/>
        </w:rPr>
      </w:pPr>
      <w:r w:rsidRPr="0075646B">
        <w:rPr>
          <w:i w:val="0"/>
        </w:rPr>
        <w:lastRenderedPageBreak/>
        <w:t>Downy Rattlesnake plantain</w:t>
      </w:r>
    </w:p>
    <w:p w:rsidR="00CE5409" w:rsidRPr="00561A8A" w:rsidRDefault="008013BD" w:rsidP="00561A8A">
      <w:pPr>
        <w:pStyle w:val="Heading2"/>
      </w:pPr>
      <w:r>
        <w:t xml:space="preserve">Goodyera pubescens </w:t>
      </w:r>
      <w:r w:rsidRPr="00DD7958">
        <w:rPr>
          <w:i w:val="0"/>
          <w:sz w:val="24"/>
          <w:szCs w:val="24"/>
        </w:rPr>
        <w:t>(Willd.) R. Br</w:t>
      </w:r>
    </w:p>
    <w:p w:rsidR="00CE5409" w:rsidRDefault="00CE5409" w:rsidP="00A91834">
      <w:pPr>
        <w:pStyle w:val="PlantSymbol"/>
      </w:pPr>
      <w:r w:rsidRPr="00561A8A">
        <w:t xml:space="preserve">Plant Symbol = </w:t>
      </w:r>
      <w:r w:rsidR="008013BD">
        <w:t>GOPU</w:t>
      </w:r>
    </w:p>
    <w:p w:rsidR="00865B69" w:rsidRPr="00561A8A" w:rsidRDefault="00865B69" w:rsidP="00A91834">
      <w:pPr>
        <w:pStyle w:val="PlantSymbol"/>
      </w:pPr>
    </w:p>
    <w:p w:rsidR="008013BD" w:rsidRDefault="0075646B" w:rsidP="0075646B">
      <w:pPr>
        <w:pStyle w:val="Header2"/>
        <w:ind w:left="1350" w:hanging="1350"/>
      </w:pPr>
      <w:r>
        <w:t>Contributed by:  USDS NRCS</w:t>
      </w:r>
      <w:r w:rsidR="008013BD">
        <w:t xml:space="preserve"> Norman A. Berg National Plant Materials Cente</w:t>
      </w:r>
      <w:r>
        <w:t>r</w:t>
      </w:r>
    </w:p>
    <w:p w:rsidR="00865B69" w:rsidRPr="00865B69" w:rsidRDefault="00865B69" w:rsidP="00865B69">
      <w:pPr>
        <w:autoSpaceDE w:val="0"/>
        <w:autoSpaceDN w:val="0"/>
        <w:adjustRightInd w:val="0"/>
        <w:jc w:val="left"/>
        <w:rPr>
          <w:rFonts w:ascii="Garamond" w:hAnsi="Garamond" w:cs="Garamond"/>
          <w:color w:val="000000"/>
          <w:szCs w:val="24"/>
        </w:rPr>
      </w:pPr>
    </w:p>
    <w:p w:rsidR="008013BD" w:rsidRPr="003631C1" w:rsidRDefault="0023621B" w:rsidP="00865B69">
      <w:pPr>
        <w:pStyle w:val="Header2"/>
        <w:ind w:left="-90" w:right="450"/>
        <w:rPr>
          <w:i w:val="0"/>
        </w:rPr>
      </w:pPr>
      <w:r w:rsidRPr="0023621B">
        <w:rPr>
          <w:noProof/>
          <w:lang w:eastAsia="zh-TW"/>
        </w:rPr>
        <w:pict>
          <v:shapetype id="_x0000_t202" coordsize="21600,21600" o:spt="202" path="m,l,21600r21600,l21600,xe">
            <v:stroke joinstyle="miter"/>
            <v:path gradientshapeok="t" o:connecttype="rect"/>
          </v:shapetype>
          <v:shape id="_x0000_s1027" type="#_x0000_t202" style="position:absolute;left:0;text-align:left;margin-left:1.6pt;margin-top:212.35pt;width:64.4pt;height:7.9pt;z-index:251660288;mso-height-percent:200;mso-height-percent:200;mso-width-relative:margin;mso-height-relative:margin" o:allowincell="f" o:allowoverlap="f" filled="f" stroked="f">
            <v:textbox style="mso-fit-shape-to-text:t" inset="0,0,0,0">
              <w:txbxContent>
                <w:p w:rsidR="00865B69" w:rsidRPr="0075646B" w:rsidRDefault="004C54A0" w:rsidP="0075646B">
                  <w:pPr>
                    <w:jc w:val="both"/>
                    <w:rPr>
                      <w:color w:val="FFFFFF" w:themeColor="background1"/>
                    </w:rPr>
                  </w:pPr>
                  <w:r w:rsidRPr="0075646B">
                    <w:rPr>
                      <w:rFonts w:ascii="Garamond" w:hAnsi="Garamond" w:cs="Garamond"/>
                      <w:b/>
                      <w:bCs/>
                      <w:color w:val="FFFFFF" w:themeColor="background1"/>
                      <w:sz w:val="14"/>
                      <w:szCs w:val="14"/>
                    </w:rPr>
                    <w:t>© Randy Pheobus</w:t>
                  </w:r>
                </w:p>
              </w:txbxContent>
            </v:textbox>
          </v:shape>
        </w:pict>
      </w:r>
      <w:r w:rsidR="008013BD">
        <w:rPr>
          <w:i w:val="0"/>
          <w:noProof/>
        </w:rPr>
        <w:drawing>
          <wp:inline distT="0" distB="0" distL="0" distR="0">
            <wp:extent cx="3028865" cy="2834640"/>
            <wp:effectExtent l="19050" t="0" r="85" b="0"/>
            <wp:docPr id="3" name="Picture 3" descr="Color close up photo of Downy rattlesnake plantain by Randy Pheo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_0065"/>
                    <pic:cNvPicPr>
                      <a:picLocks noChangeAspect="1" noChangeArrowheads="1"/>
                    </pic:cNvPicPr>
                  </pic:nvPicPr>
                  <pic:blipFill>
                    <a:blip r:embed="rId9" cstate="print"/>
                    <a:srcRect/>
                    <a:stretch>
                      <a:fillRect/>
                    </a:stretch>
                  </pic:blipFill>
                  <pic:spPr bwMode="auto">
                    <a:xfrm>
                      <a:off x="0" y="0"/>
                      <a:ext cx="3028865" cy="2834640"/>
                    </a:xfrm>
                    <a:prstGeom prst="rect">
                      <a:avLst/>
                    </a:prstGeom>
                    <a:noFill/>
                    <a:ln w="9525">
                      <a:noFill/>
                      <a:miter lim="800000"/>
                      <a:headEnd/>
                      <a:tailEnd/>
                    </a:ln>
                  </pic:spPr>
                </pic:pic>
              </a:graphicData>
            </a:graphic>
          </wp:inline>
        </w:drawing>
      </w:r>
    </w:p>
    <w:p w:rsidR="008013BD" w:rsidRPr="00CE10D6" w:rsidRDefault="008013BD" w:rsidP="0075646B">
      <w:pPr>
        <w:pStyle w:val="Header2"/>
        <w:jc w:val="right"/>
        <w:rPr>
          <w:sz w:val="16"/>
          <w:szCs w:val="16"/>
        </w:rPr>
      </w:pPr>
      <w:r w:rsidRPr="00CE10D6">
        <w:rPr>
          <w:sz w:val="16"/>
          <w:szCs w:val="16"/>
        </w:rPr>
        <w:t xml:space="preserve">USDA-NRCS </w:t>
      </w:r>
      <w:smartTag w:uri="urn:schemas-microsoft-com:office:smarttags" w:element="PlaceName">
        <w:r w:rsidRPr="00CE10D6">
          <w:rPr>
            <w:sz w:val="16"/>
            <w:szCs w:val="16"/>
          </w:rPr>
          <w:t>National</w:t>
        </w:r>
      </w:smartTag>
      <w:r w:rsidRPr="00CE10D6">
        <w:rPr>
          <w:sz w:val="16"/>
          <w:szCs w:val="16"/>
        </w:rPr>
        <w:t xml:space="preserve"> </w:t>
      </w:r>
      <w:smartTag w:uri="urn:schemas-microsoft-com:office:smarttags" w:element="PlaceName">
        <w:r w:rsidRPr="00CE10D6">
          <w:rPr>
            <w:sz w:val="16"/>
            <w:szCs w:val="16"/>
          </w:rPr>
          <w:t>Plant</w:t>
        </w:r>
      </w:smartTag>
      <w:r w:rsidRPr="00CE10D6">
        <w:rPr>
          <w:sz w:val="16"/>
          <w:szCs w:val="16"/>
        </w:rPr>
        <w:t xml:space="preserve"> </w:t>
      </w:r>
      <w:smartTag w:uri="urn:schemas-microsoft-com:office:smarttags" w:element="PlaceName">
        <w:r w:rsidRPr="00CE10D6">
          <w:rPr>
            <w:sz w:val="16"/>
            <w:szCs w:val="16"/>
          </w:rPr>
          <w:t>Materials</w:t>
        </w:r>
      </w:smartTag>
      <w:r w:rsidRPr="00CE10D6">
        <w:rPr>
          <w:sz w:val="16"/>
          <w:szCs w:val="16"/>
        </w:rPr>
        <w:t xml:space="preserve"> </w:t>
      </w:r>
      <w:smartTag w:uri="urn:schemas-microsoft-com:office:smarttags" w:element="PlaceType">
        <w:r w:rsidRPr="00CE10D6">
          <w:rPr>
            <w:sz w:val="16"/>
            <w:szCs w:val="16"/>
          </w:rPr>
          <w:t>Center</w:t>
        </w:r>
      </w:smartTag>
    </w:p>
    <w:p w:rsidR="00CD49CC" w:rsidRPr="00561A8A" w:rsidRDefault="008455BA" w:rsidP="0075646B">
      <w:pPr>
        <w:pStyle w:val="Heading3"/>
        <w:spacing w:before="240" w:after="60"/>
        <w:rPr>
          <w:b w:val="0"/>
          <w:i/>
        </w:rPr>
      </w:pPr>
      <w:r w:rsidRPr="00561A8A">
        <w:t>Alternate Names</w:t>
      </w:r>
    </w:p>
    <w:p w:rsidR="008013BD" w:rsidRPr="003631C1" w:rsidRDefault="008013BD" w:rsidP="008013BD">
      <w:pPr>
        <w:tabs>
          <w:tab w:val="left" w:pos="2430"/>
        </w:tabs>
        <w:jc w:val="left"/>
        <w:rPr>
          <w:sz w:val="20"/>
        </w:rPr>
      </w:pPr>
      <w:r w:rsidRPr="00163F87">
        <w:rPr>
          <w:i/>
          <w:iCs/>
          <w:color w:val="000000"/>
          <w:sz w:val="20"/>
        </w:rPr>
        <w:t>Peramium</w:t>
      </w:r>
      <w:r w:rsidRPr="00163F87">
        <w:rPr>
          <w:color w:val="000000"/>
          <w:sz w:val="20"/>
        </w:rPr>
        <w:t xml:space="preserve"> </w:t>
      </w:r>
      <w:r w:rsidRPr="00163F87">
        <w:rPr>
          <w:i/>
          <w:iCs/>
          <w:color w:val="000000"/>
          <w:sz w:val="20"/>
        </w:rPr>
        <w:t>pubescens</w:t>
      </w:r>
      <w:r w:rsidRPr="00163F87">
        <w:rPr>
          <w:color w:val="000000"/>
          <w:sz w:val="20"/>
        </w:rPr>
        <w:t xml:space="preserve"> (Willd.)</w:t>
      </w:r>
    </w:p>
    <w:p w:rsidR="00CD49CC" w:rsidRPr="00561A8A" w:rsidRDefault="00CD49CC" w:rsidP="0075646B">
      <w:pPr>
        <w:pStyle w:val="Heading3"/>
        <w:spacing w:before="240" w:after="60"/>
        <w:rPr>
          <w:i/>
          <w:iCs/>
        </w:rPr>
      </w:pPr>
      <w:r w:rsidRPr="00561A8A">
        <w:t>Uses</w:t>
      </w:r>
    </w:p>
    <w:p w:rsidR="008013BD" w:rsidRDefault="008013BD" w:rsidP="008013BD">
      <w:pPr>
        <w:tabs>
          <w:tab w:val="left" w:pos="2430"/>
        </w:tabs>
        <w:jc w:val="left"/>
        <w:rPr>
          <w:sz w:val="20"/>
        </w:rPr>
      </w:pPr>
      <w:r>
        <w:rPr>
          <w:sz w:val="20"/>
        </w:rPr>
        <w:t xml:space="preserve">Downy rattlesnake plantain is useful for woodland wildflower plantings and as an indoor terrarium plant. </w:t>
      </w:r>
    </w:p>
    <w:p w:rsidR="003B3A98" w:rsidRPr="003B3A98" w:rsidRDefault="008921EB" w:rsidP="003B3A98">
      <w:pPr>
        <w:tabs>
          <w:tab w:val="left" w:pos="2430"/>
        </w:tabs>
        <w:spacing w:before="60"/>
        <w:jc w:val="left"/>
        <w:rPr>
          <w:sz w:val="20"/>
        </w:rPr>
      </w:pPr>
      <w:r>
        <w:rPr>
          <w:i/>
          <w:sz w:val="20"/>
        </w:rPr>
        <w:t xml:space="preserve">Medicinal Use: </w:t>
      </w:r>
      <w:r>
        <w:rPr>
          <w:sz w:val="20"/>
        </w:rPr>
        <w:t>Native Americans used it to treat snakebites, burns and many other ailments.</w:t>
      </w:r>
    </w:p>
    <w:p w:rsidR="00CD49CC" w:rsidRPr="00561A8A" w:rsidRDefault="00CD49CC" w:rsidP="0075646B">
      <w:pPr>
        <w:pStyle w:val="Heading3"/>
        <w:spacing w:before="240" w:after="60"/>
        <w:rPr>
          <w:i/>
          <w:iCs/>
        </w:rPr>
      </w:pPr>
      <w:r w:rsidRPr="00561A8A">
        <w:t>Status</w:t>
      </w:r>
    </w:p>
    <w:p w:rsidR="008013BD" w:rsidRPr="00790B96" w:rsidRDefault="008013BD" w:rsidP="008013BD">
      <w:pPr>
        <w:pStyle w:val="Bodytext0"/>
        <w:rPr>
          <w:color w:val="000000"/>
        </w:rPr>
      </w:pPr>
      <w:r>
        <w:rPr>
          <w:color w:val="000000"/>
        </w:rPr>
        <w:t xml:space="preserve">Downy rattlesnake plantain is listed as </w:t>
      </w:r>
      <w:r w:rsidR="003419E1">
        <w:rPr>
          <w:color w:val="000000"/>
        </w:rPr>
        <w:t>e</w:t>
      </w:r>
      <w:r>
        <w:rPr>
          <w:color w:val="000000"/>
        </w:rPr>
        <w:t xml:space="preserve">ndangered in Florida and </w:t>
      </w:r>
      <w:r w:rsidR="003419E1">
        <w:rPr>
          <w:color w:val="000000"/>
        </w:rPr>
        <w:t>e</w:t>
      </w:r>
      <w:r>
        <w:rPr>
          <w:color w:val="000000"/>
        </w:rPr>
        <w:t xml:space="preserve">xploitably </w:t>
      </w:r>
      <w:r w:rsidR="003419E1">
        <w:rPr>
          <w:color w:val="000000"/>
        </w:rPr>
        <w:t>v</w:t>
      </w:r>
      <w:r>
        <w:rPr>
          <w:color w:val="000000"/>
        </w:rPr>
        <w:t>ulnerable in New York.</w:t>
      </w:r>
    </w:p>
    <w:p w:rsidR="008013BD" w:rsidRDefault="008013BD" w:rsidP="008013BD">
      <w:pPr>
        <w:pStyle w:val="Bodytext0"/>
      </w:pPr>
      <w:r>
        <w:t>Please consult the PLANTS Web site and your State Department of Natural Resources for this plant’s current status (e.g., threatened or endangered species, state noxious status, and wetland indicator values).</w:t>
      </w:r>
    </w:p>
    <w:p w:rsidR="00246D80" w:rsidRDefault="00246D80" w:rsidP="00246D80">
      <w:pPr>
        <w:pStyle w:val="Heading3"/>
        <w:spacing w:before="360" w:after="60"/>
      </w:pPr>
    </w:p>
    <w:p w:rsidR="003B3A98" w:rsidRDefault="00CD49CC" w:rsidP="00246D80">
      <w:pPr>
        <w:pStyle w:val="Heading3"/>
        <w:spacing w:after="60"/>
        <w:rPr>
          <w:i/>
          <w:iCs/>
        </w:rPr>
      </w:pPr>
      <w:r w:rsidRPr="00561A8A">
        <w:lastRenderedPageBreak/>
        <w:t>Description</w:t>
      </w:r>
      <w:r w:rsidR="0018267D" w:rsidRPr="00561A8A">
        <w:t xml:space="preserve"> and Adaptation</w:t>
      </w:r>
    </w:p>
    <w:p w:rsidR="008013BD" w:rsidRDefault="008013BD" w:rsidP="0075646B">
      <w:pPr>
        <w:spacing w:before="60"/>
        <w:jc w:val="left"/>
        <w:rPr>
          <w:sz w:val="20"/>
        </w:rPr>
      </w:pPr>
      <w:r w:rsidRPr="00CC4DF1">
        <w:rPr>
          <w:sz w:val="20"/>
        </w:rPr>
        <w:t>Downy rattlesnake plantains are one of the m</w:t>
      </w:r>
      <w:r>
        <w:rPr>
          <w:sz w:val="20"/>
        </w:rPr>
        <w:t>any</w:t>
      </w:r>
      <w:r w:rsidRPr="00CC4DF1">
        <w:rPr>
          <w:sz w:val="20"/>
        </w:rPr>
        <w:t xml:space="preserve"> species of orchids native to eastern </w:t>
      </w:r>
      <w:smartTag w:uri="urn:schemas-microsoft-com:office:smarttags" w:element="place">
        <w:r w:rsidRPr="00CC4DF1">
          <w:rPr>
            <w:sz w:val="20"/>
          </w:rPr>
          <w:t>North America</w:t>
        </w:r>
      </w:smartTag>
      <w:r w:rsidRPr="00CC4DF1">
        <w:rPr>
          <w:sz w:val="20"/>
        </w:rPr>
        <w:t xml:space="preserve">. They </w:t>
      </w:r>
      <w:proofErr w:type="gramStart"/>
      <w:r w:rsidRPr="00CC4DF1">
        <w:rPr>
          <w:sz w:val="20"/>
        </w:rPr>
        <w:t>can be found</w:t>
      </w:r>
      <w:proofErr w:type="gramEnd"/>
      <w:r w:rsidRPr="00CC4DF1">
        <w:rPr>
          <w:sz w:val="20"/>
        </w:rPr>
        <w:t xml:space="preserve"> growing in dry to moist upland woods with acidic soils.</w:t>
      </w:r>
      <w:r w:rsidR="00F42172">
        <w:rPr>
          <w:sz w:val="20"/>
        </w:rPr>
        <w:t xml:space="preserve"> </w:t>
      </w:r>
      <w:r w:rsidRPr="00CC4DF1">
        <w:rPr>
          <w:sz w:val="20"/>
        </w:rPr>
        <w:t xml:space="preserve"> The plants are low growing with stems that creep along the soil surface, often divi</w:t>
      </w:r>
      <w:r>
        <w:rPr>
          <w:sz w:val="20"/>
        </w:rPr>
        <w:t xml:space="preserve">ding and forming small colonies.  Leaves lay close to the soil in circular arrangement (basal rosette) around a central growing point. </w:t>
      </w:r>
      <w:r w:rsidR="00F42172">
        <w:rPr>
          <w:sz w:val="20"/>
        </w:rPr>
        <w:t xml:space="preserve"> </w:t>
      </w:r>
      <w:r>
        <w:rPr>
          <w:sz w:val="20"/>
        </w:rPr>
        <w:t xml:space="preserve">Leaves are oval and about 1.5 to 2.5 inches long. </w:t>
      </w:r>
      <w:r w:rsidRPr="00CC4DF1">
        <w:rPr>
          <w:sz w:val="20"/>
        </w:rPr>
        <w:t>Downy rattlesnake plantain has striking leaves marked with a network</w:t>
      </w:r>
      <w:r>
        <w:rPr>
          <w:sz w:val="20"/>
        </w:rPr>
        <w:t xml:space="preserve"> of</w:t>
      </w:r>
      <w:r w:rsidRPr="00CC4DF1">
        <w:rPr>
          <w:sz w:val="20"/>
        </w:rPr>
        <w:t xml:space="preserve"> silvery veins and a broad strip</w:t>
      </w:r>
      <w:r>
        <w:rPr>
          <w:sz w:val="20"/>
        </w:rPr>
        <w:t>e down the center, resembling the skin of a snake.  A</w:t>
      </w:r>
      <w:r w:rsidRPr="00CC4DF1">
        <w:rPr>
          <w:sz w:val="20"/>
        </w:rPr>
        <w:t>ll parts of the plant are covered with a very fine downy hair especially noticeable on the bloom spike.  Despite the name</w:t>
      </w:r>
      <w:r>
        <w:rPr>
          <w:sz w:val="20"/>
        </w:rPr>
        <w:t>,</w:t>
      </w:r>
      <w:r w:rsidRPr="00CC4DF1">
        <w:rPr>
          <w:sz w:val="20"/>
        </w:rPr>
        <w:t xml:space="preserve"> </w:t>
      </w:r>
      <w:r>
        <w:rPr>
          <w:sz w:val="20"/>
        </w:rPr>
        <w:t>downy rattlesnake plantain</w:t>
      </w:r>
      <w:r w:rsidRPr="00CC4DF1">
        <w:rPr>
          <w:sz w:val="20"/>
        </w:rPr>
        <w:t xml:space="preserve"> </w:t>
      </w:r>
      <w:r>
        <w:rPr>
          <w:sz w:val="20"/>
        </w:rPr>
        <w:t>is</w:t>
      </w:r>
      <w:r w:rsidRPr="00CC4DF1">
        <w:rPr>
          <w:sz w:val="20"/>
        </w:rPr>
        <w:t xml:space="preserve"> not related to </w:t>
      </w:r>
      <w:r>
        <w:rPr>
          <w:sz w:val="20"/>
        </w:rPr>
        <w:t xml:space="preserve">the common lawn weed </w:t>
      </w:r>
      <w:r w:rsidRPr="00CC4DF1">
        <w:rPr>
          <w:sz w:val="20"/>
        </w:rPr>
        <w:t>plantains, but ha</w:t>
      </w:r>
      <w:r>
        <w:rPr>
          <w:sz w:val="20"/>
        </w:rPr>
        <w:t>s</w:t>
      </w:r>
      <w:r w:rsidRPr="00CC4DF1">
        <w:rPr>
          <w:sz w:val="20"/>
        </w:rPr>
        <w:t xml:space="preserve"> </w:t>
      </w:r>
      <w:r>
        <w:rPr>
          <w:sz w:val="20"/>
        </w:rPr>
        <w:t xml:space="preserve">similar appearing rosettes of leaves.  </w:t>
      </w:r>
      <w:r w:rsidRPr="00CC4DF1">
        <w:rPr>
          <w:sz w:val="20"/>
        </w:rPr>
        <w:t>The evergreen foliage is attractive year round, with individual leaves lasting 3</w:t>
      </w:r>
      <w:r>
        <w:rPr>
          <w:sz w:val="20"/>
        </w:rPr>
        <w:t xml:space="preserve"> to </w:t>
      </w:r>
      <w:r w:rsidRPr="00CC4DF1">
        <w:rPr>
          <w:sz w:val="20"/>
        </w:rPr>
        <w:t>4 years.  It flowers in late summer with small white flowers densely packed on a slender cylindrical spike</w:t>
      </w:r>
      <w:r>
        <w:rPr>
          <w:sz w:val="20"/>
        </w:rPr>
        <w:t>, 6 to 18 inches tall.</w:t>
      </w:r>
      <w:r w:rsidR="00F73374">
        <w:rPr>
          <w:sz w:val="20"/>
        </w:rPr>
        <w:t xml:space="preserve"> </w:t>
      </w:r>
      <w:r>
        <w:rPr>
          <w:sz w:val="20"/>
        </w:rPr>
        <w:t xml:space="preserve"> </w:t>
      </w:r>
      <w:r w:rsidR="00F73374" w:rsidRPr="00463B72">
        <w:rPr>
          <w:sz w:val="20"/>
        </w:rPr>
        <w:t xml:space="preserve">Downy rattlesnake plantain </w:t>
      </w:r>
      <w:r w:rsidR="00F73374">
        <w:rPr>
          <w:sz w:val="20"/>
        </w:rPr>
        <w:t>occurs in the entire eastern half of the U.S. and Canada from Ontario and Quebec south to Oklahoma, Arkansas, Mississippi and Florida.</w:t>
      </w:r>
      <w:r w:rsidRPr="00CC4DF1">
        <w:rPr>
          <w:sz w:val="20"/>
        </w:rPr>
        <w:t xml:space="preserve"> </w:t>
      </w:r>
    </w:p>
    <w:p w:rsidR="008013BD" w:rsidRDefault="008013BD" w:rsidP="008013BD">
      <w:pPr>
        <w:jc w:val="left"/>
        <w:rPr>
          <w:sz w:val="20"/>
        </w:rPr>
      </w:pPr>
      <w:r w:rsidRPr="00CC4DF1">
        <w:rPr>
          <w:sz w:val="20"/>
        </w:rPr>
        <w:t xml:space="preserve"> </w:t>
      </w:r>
    </w:p>
    <w:p w:rsidR="003C5000" w:rsidRDefault="008013BD" w:rsidP="0074131F">
      <w:pPr>
        <w:tabs>
          <w:tab w:val="left" w:pos="2430"/>
        </w:tabs>
        <w:jc w:val="left"/>
      </w:pPr>
      <w:r w:rsidRPr="008013BD">
        <w:rPr>
          <w:rFonts w:ascii="Verdana" w:hAnsi="Verdana"/>
          <w:noProof/>
          <w:color w:val="000000"/>
          <w:sz w:val="17"/>
          <w:szCs w:val="17"/>
        </w:rPr>
        <w:drawing>
          <wp:inline distT="0" distB="0" distL="0" distR="0">
            <wp:extent cx="2735408" cy="2276475"/>
            <wp:effectExtent l="19050" t="0" r="7792" b="0"/>
            <wp:docPr id="2" name="Picture 2" descr="Distribution map of downy rattlesnake plantain from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lants.usda.gov/maps/large/GO/GOPU.png"/>
                    <pic:cNvPicPr>
                      <a:picLocks noChangeAspect="1" noChangeArrowheads="1"/>
                    </pic:cNvPicPr>
                  </pic:nvPicPr>
                  <pic:blipFill>
                    <a:blip r:embed="rId10" r:link="rId11" cstate="print"/>
                    <a:srcRect/>
                    <a:stretch>
                      <a:fillRect/>
                    </a:stretch>
                  </pic:blipFill>
                  <pic:spPr bwMode="auto">
                    <a:xfrm>
                      <a:off x="0" y="0"/>
                      <a:ext cx="2739055" cy="2279510"/>
                    </a:xfrm>
                    <a:prstGeom prst="rect">
                      <a:avLst/>
                    </a:prstGeom>
                    <a:noFill/>
                    <a:ln w="9525">
                      <a:noFill/>
                      <a:miter lim="800000"/>
                      <a:headEnd/>
                      <a:tailEnd/>
                    </a:ln>
                  </pic:spPr>
                </pic:pic>
              </a:graphicData>
            </a:graphic>
          </wp:inline>
        </w:drawing>
      </w:r>
    </w:p>
    <w:p w:rsidR="008013BD" w:rsidRPr="00463B72" w:rsidRDefault="008013BD" w:rsidP="008013BD">
      <w:pPr>
        <w:tabs>
          <w:tab w:val="left" w:pos="2430"/>
        </w:tabs>
        <w:jc w:val="left"/>
        <w:rPr>
          <w:sz w:val="16"/>
          <w:szCs w:val="16"/>
        </w:rPr>
      </w:pPr>
      <w:r>
        <w:rPr>
          <w:sz w:val="16"/>
          <w:szCs w:val="16"/>
        </w:rPr>
        <w:t>D</w:t>
      </w:r>
      <w:r w:rsidRPr="00463B72">
        <w:rPr>
          <w:sz w:val="16"/>
          <w:szCs w:val="16"/>
        </w:rPr>
        <w:t xml:space="preserve">owny rattlesnake plantain </w:t>
      </w:r>
      <w:r>
        <w:rPr>
          <w:sz w:val="16"/>
          <w:szCs w:val="16"/>
        </w:rPr>
        <w:t xml:space="preserve">distribution </w:t>
      </w:r>
      <w:r w:rsidRPr="00463B72">
        <w:rPr>
          <w:sz w:val="16"/>
          <w:szCs w:val="16"/>
        </w:rPr>
        <w:t>from USDA-NRCS PLANTS Database.</w:t>
      </w:r>
    </w:p>
    <w:p w:rsidR="00125BE3" w:rsidRPr="001D1848" w:rsidRDefault="00C2775B" w:rsidP="0040152F">
      <w:pPr>
        <w:pStyle w:val="NRCSBodyText"/>
        <w:spacing w:before="240"/>
      </w:pPr>
      <w:r w:rsidRPr="00C430F6">
        <w:t xml:space="preserve">For </w:t>
      </w:r>
      <w:r w:rsidR="00D20E52">
        <w:t>updated</w:t>
      </w:r>
      <w:r w:rsidRPr="00C430F6">
        <w:t xml:space="preserve"> distribution, p</w:t>
      </w:r>
      <w:r w:rsidR="001D1848" w:rsidRPr="00C430F6">
        <w:t>lease consult the Plant Profile page</w:t>
      </w:r>
      <w:r w:rsidR="001D1848" w:rsidRPr="001D1848">
        <w:t xml:space="preserve"> for this species on the PLANTS Web site.</w:t>
      </w:r>
    </w:p>
    <w:p w:rsidR="00CD49CC" w:rsidRDefault="00CD49CC" w:rsidP="0075646B">
      <w:pPr>
        <w:pStyle w:val="Heading3"/>
        <w:spacing w:before="240" w:after="60"/>
      </w:pPr>
      <w:r w:rsidRPr="00561A8A">
        <w:t>Establishment</w:t>
      </w:r>
    </w:p>
    <w:p w:rsidR="00F73374" w:rsidRPr="003631C1" w:rsidRDefault="00F73374" w:rsidP="00F73374">
      <w:pPr>
        <w:tabs>
          <w:tab w:val="left" w:pos="2430"/>
        </w:tabs>
        <w:jc w:val="left"/>
        <w:rPr>
          <w:sz w:val="20"/>
        </w:rPr>
      </w:pPr>
      <w:r>
        <w:rPr>
          <w:sz w:val="20"/>
        </w:rPr>
        <w:t>Obtain only nursery/greenhouse propagated plants from reputable growers, and not wild collected plants.  Orchids are slow to regenerate in the wild and may be easily eliminated through irresponsible wild collection, and may be protected by law.  D</w:t>
      </w:r>
      <w:r w:rsidRPr="00CC4DF1">
        <w:rPr>
          <w:sz w:val="20"/>
        </w:rPr>
        <w:t xml:space="preserve">owny rattlesnake plantain requires </w:t>
      </w:r>
      <w:r>
        <w:rPr>
          <w:sz w:val="20"/>
        </w:rPr>
        <w:t>a site with some shade and well-</w:t>
      </w:r>
      <w:r w:rsidRPr="00CC4DF1">
        <w:rPr>
          <w:sz w:val="20"/>
        </w:rPr>
        <w:t>drain</w:t>
      </w:r>
      <w:r>
        <w:rPr>
          <w:sz w:val="20"/>
        </w:rPr>
        <w:t xml:space="preserve">ed slightly </w:t>
      </w:r>
      <w:r w:rsidRPr="00CC4DF1">
        <w:rPr>
          <w:sz w:val="20"/>
        </w:rPr>
        <w:t>acidic soil with sand and organic matter such as peat or leaf</w:t>
      </w:r>
      <w:r>
        <w:rPr>
          <w:sz w:val="20"/>
        </w:rPr>
        <w:t xml:space="preserve"> </w:t>
      </w:r>
      <w:r w:rsidRPr="00CC4DF1">
        <w:rPr>
          <w:sz w:val="20"/>
        </w:rPr>
        <w:lastRenderedPageBreak/>
        <w:t xml:space="preserve">mold.  </w:t>
      </w:r>
      <w:r>
        <w:rPr>
          <w:sz w:val="20"/>
        </w:rPr>
        <w:t>The right soil conditions are important for survival. Acid soil and good drainage, especially in winter, are essential.  D</w:t>
      </w:r>
      <w:r w:rsidRPr="00CC4DF1">
        <w:rPr>
          <w:sz w:val="20"/>
        </w:rPr>
        <w:t>owny rattlesnake plantain is also one of the few native plants that can be easily grown indoors and it makes an excellent terrarium plant with its attractive leaves.</w:t>
      </w:r>
      <w:r>
        <w:rPr>
          <w:sz w:val="20"/>
        </w:rPr>
        <w:t xml:space="preserve">  Purchase only nursery grown plants from reputable nurseries. </w:t>
      </w:r>
      <w:r w:rsidRPr="00CC4DF1">
        <w:rPr>
          <w:sz w:val="20"/>
        </w:rPr>
        <w:t xml:space="preserve"> </w:t>
      </w:r>
    </w:p>
    <w:p w:rsidR="00CD49CC" w:rsidRDefault="00CD49CC" w:rsidP="0075646B">
      <w:pPr>
        <w:pStyle w:val="Heading3"/>
        <w:spacing w:before="240" w:after="60"/>
      </w:pPr>
      <w:r w:rsidRPr="00561A8A">
        <w:t>Management</w:t>
      </w:r>
    </w:p>
    <w:p w:rsidR="00F73374" w:rsidRPr="00D531BC" w:rsidRDefault="00F73374" w:rsidP="00F73374">
      <w:pPr>
        <w:jc w:val="left"/>
        <w:rPr>
          <w:sz w:val="20"/>
        </w:rPr>
      </w:pPr>
      <w:r>
        <w:rPr>
          <w:sz w:val="20"/>
        </w:rPr>
        <w:t xml:space="preserve">Downy rattlesnake plantain does well under the open shaded canopy of trees and taller shrubs.  Smaller shrubs and low growing plants should not be allowed to grow very close or overtop of downy rattlesnake plantain.    </w:t>
      </w:r>
    </w:p>
    <w:p w:rsidR="00CD49CC" w:rsidRDefault="00CD49CC" w:rsidP="0075646B">
      <w:pPr>
        <w:pStyle w:val="Heading3"/>
        <w:spacing w:before="240" w:after="60"/>
      </w:pPr>
      <w:r w:rsidRPr="00561A8A">
        <w:t>Pests and Potential Problems</w:t>
      </w:r>
    </w:p>
    <w:p w:rsidR="00F73374" w:rsidRDefault="00F73374" w:rsidP="00F73374">
      <w:pPr>
        <w:pStyle w:val="Bodytext0"/>
      </w:pPr>
      <w:r>
        <w:t>There are no known problems associated with downy rattlesnake plantain.</w:t>
      </w:r>
    </w:p>
    <w:p w:rsidR="00CD49CC" w:rsidRDefault="00CD49CC" w:rsidP="0075646B">
      <w:pPr>
        <w:pStyle w:val="Heading3"/>
        <w:spacing w:before="240" w:after="60"/>
      </w:pPr>
      <w:r w:rsidRPr="00561A8A">
        <w:t>Environmental Concerns</w:t>
      </w:r>
    </w:p>
    <w:p w:rsidR="0023621B" w:rsidRDefault="00F73374">
      <w:pPr>
        <w:tabs>
          <w:tab w:val="left" w:pos="2430"/>
        </w:tabs>
        <w:jc w:val="left"/>
        <w:rPr>
          <w:sz w:val="20"/>
        </w:rPr>
      </w:pPr>
      <w:r>
        <w:rPr>
          <w:sz w:val="20"/>
        </w:rPr>
        <w:t>There are no known environmental concerns associated with downy rattlesnake plantain.</w:t>
      </w:r>
    </w:p>
    <w:p w:rsidR="00CD49CC" w:rsidRDefault="00CD49CC" w:rsidP="0075646B">
      <w:pPr>
        <w:pStyle w:val="Heading3"/>
        <w:spacing w:before="240" w:after="60"/>
      </w:pPr>
      <w:r w:rsidRPr="00561A8A">
        <w:t>Cultivars, Improved, and Selected Materials (and area of origin)</w:t>
      </w:r>
    </w:p>
    <w:p w:rsidR="00F73374" w:rsidRPr="003526AA" w:rsidRDefault="00F73374" w:rsidP="00F73374">
      <w:pPr>
        <w:jc w:val="left"/>
        <w:rPr>
          <w:sz w:val="20"/>
        </w:rPr>
      </w:pPr>
      <w:r>
        <w:rPr>
          <w:sz w:val="20"/>
        </w:rPr>
        <w:t xml:space="preserve">Downy rattlesnake plantain is available from commercial sources.  There are currently no existing cultivars of downy rattlesnake plantain.   </w:t>
      </w:r>
    </w:p>
    <w:p w:rsidR="00CD49CC" w:rsidRDefault="00CD49CC" w:rsidP="0075646B">
      <w:pPr>
        <w:pStyle w:val="Heading3"/>
        <w:spacing w:before="240" w:after="60"/>
      </w:pPr>
      <w:r w:rsidRPr="00561A8A">
        <w:t xml:space="preserve">Prepared By </w:t>
      </w:r>
    </w:p>
    <w:p w:rsidR="00F73374" w:rsidRPr="0011099F" w:rsidRDefault="00F73374" w:rsidP="00F73374">
      <w:pPr>
        <w:jc w:val="left"/>
        <w:rPr>
          <w:sz w:val="20"/>
        </w:rPr>
      </w:pPr>
      <w:r>
        <w:rPr>
          <w:i/>
          <w:sz w:val="20"/>
        </w:rPr>
        <w:t>R. Jay Ugiansky</w:t>
      </w:r>
      <w:r>
        <w:rPr>
          <w:sz w:val="20"/>
        </w:rPr>
        <w:t>; USDA, NRCS, Norman A. Berg National Plant Materials Center</w:t>
      </w:r>
    </w:p>
    <w:p w:rsidR="00CD49CC" w:rsidRPr="00D57FE6" w:rsidRDefault="009C45C1" w:rsidP="0075646B">
      <w:pPr>
        <w:pStyle w:val="Heading3"/>
        <w:spacing w:before="240" w:after="60"/>
      </w:pPr>
      <w:r w:rsidRPr="00D57FE6">
        <w:t>Citation</w:t>
      </w:r>
    </w:p>
    <w:p w:rsidR="0023621B" w:rsidRDefault="00F73374">
      <w:pPr>
        <w:spacing w:after="240"/>
        <w:jc w:val="left"/>
        <w:rPr>
          <w:sz w:val="20"/>
        </w:rPr>
      </w:pPr>
      <w:r>
        <w:rPr>
          <w:sz w:val="20"/>
        </w:rPr>
        <w:t xml:space="preserve">Ugiansky, R. 2010. </w:t>
      </w:r>
      <w:proofErr w:type="gramStart"/>
      <w:r>
        <w:rPr>
          <w:sz w:val="20"/>
        </w:rPr>
        <w:t>Plant fact sheet for downy rattlesnake plantain (</w:t>
      </w:r>
      <w:r w:rsidR="000A564E" w:rsidRPr="000A564E">
        <w:rPr>
          <w:i/>
          <w:sz w:val="20"/>
        </w:rPr>
        <w:t>Goodyera pubescens</w:t>
      </w:r>
      <w:r>
        <w:rPr>
          <w:sz w:val="20"/>
        </w:rPr>
        <w:t>).</w:t>
      </w:r>
      <w:proofErr w:type="gramEnd"/>
      <w:r>
        <w:rPr>
          <w:sz w:val="20"/>
        </w:rPr>
        <w:t xml:space="preserve"> USDA-Natural Resources Conservation Service, Norman A. Berg National Plant Materials Center. Beltsville, MD 20705.</w:t>
      </w:r>
    </w:p>
    <w:p w:rsidR="0023621B" w:rsidRDefault="00246D80">
      <w:pPr>
        <w:spacing w:after="240"/>
        <w:jc w:val="left"/>
        <w:rPr>
          <w:sz w:val="20"/>
        </w:rPr>
      </w:pPr>
      <w:r>
        <w:rPr>
          <w:sz w:val="20"/>
        </w:rPr>
        <w:t>Published:  February, 2010</w:t>
      </w:r>
    </w:p>
    <w:p w:rsidR="0023621B" w:rsidRDefault="00246D80">
      <w:pPr>
        <w:spacing w:after="240"/>
        <w:jc w:val="left"/>
        <w:rPr>
          <w:sz w:val="20"/>
        </w:rPr>
      </w:pPr>
      <w:r>
        <w:rPr>
          <w:sz w:val="20"/>
        </w:rPr>
        <w:t xml:space="preserve">Edited: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246D80" w:rsidRDefault="00117649" w:rsidP="009B7D57">
      <w:pPr>
        <w:spacing w:before="240"/>
        <w:jc w:val="left"/>
        <w:rPr>
          <w:sz w:val="20"/>
        </w:rPr>
      </w:pPr>
      <w:r>
        <w:rPr>
          <w:sz w:val="20"/>
        </w:rPr>
        <w:br w:type="column"/>
      </w:r>
    </w:p>
    <w:p w:rsidR="00117649" w:rsidRDefault="00117649" w:rsidP="009B7D57">
      <w:pPr>
        <w:spacing w:before="240"/>
        <w:jc w:val="left"/>
        <w:rPr>
          <w:sz w:val="20"/>
        </w:rPr>
        <w:sectPr w:rsidR="00117649"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D92D7B" w:rsidDel="008539D4" w:rsidRDefault="00D92D7B" w:rsidP="0095114D">
      <w:pPr>
        <w:pStyle w:val="Footer"/>
        <w:spacing w:before="240"/>
        <w:rPr>
          <w:del w:id="0" w:author="Julie DePue" w:date="2011-02-24T10:12:00Z"/>
          <w:b/>
          <w:color w:val="00A886"/>
          <w:sz w:val="20"/>
        </w:rPr>
      </w:pPr>
    </w:p>
    <w:p w:rsidR="00865B69" w:rsidRDefault="00865B69" w:rsidP="0095114D">
      <w:pPr>
        <w:pStyle w:val="Footer"/>
        <w:spacing w:before="240"/>
        <w:rPr>
          <w:b/>
          <w:color w:val="00A886"/>
          <w:sz w:val="20"/>
        </w:rPr>
      </w:pPr>
    </w:p>
    <w:p w:rsidR="00865B69" w:rsidRDefault="00865B69"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FC9" w:rsidRDefault="00485FC9">
      <w:r>
        <w:separator/>
      </w:r>
    </w:p>
  </w:endnote>
  <w:endnote w:type="continuationSeparator" w:id="0">
    <w:p w:rsidR="00485FC9" w:rsidRDefault="00485F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20B0503030403020204"/>
    <w:charset w:val="00"/>
    <w:family w:val="swiss"/>
    <w:notTrueType/>
    <w:pitch w:val="variable"/>
    <w:sig w:usb0="A00002AF" w:usb1="50002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FC9" w:rsidRDefault="00485FC9">
      <w:r>
        <w:separator/>
      </w:r>
    </w:p>
  </w:footnote>
  <w:footnote w:type="continuationSeparator" w:id="0">
    <w:p w:rsidR="00485FC9" w:rsidRDefault="00485F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embedSystemFonts/>
  <w:activeWritingStyle w:appName="MSWord" w:lang="en-US" w:vendorID="64" w:dllVersion="131078" w:nlCheck="1" w:checkStyle="0"/>
  <w:proofState w:spelling="clean" w:grammar="clean"/>
  <w:attachedTemplate r:id="rId1"/>
  <w:stylePaneFormatFilter w:val="3808"/>
  <w:trackRevisions/>
  <w:defaultTabStop w:val="720"/>
  <w:drawingGridHorizontalSpacing w:val="120"/>
  <w:displayHorizontalDrawingGridEvery w:val="0"/>
  <w:displayVerticalDrawingGridEvery w:val="0"/>
  <w:noPunctuationKerning/>
  <w:characterSpacingControl w:val="doNotCompress"/>
  <w:hdrShapeDefaults>
    <o:shapedefaults v:ext="edit" spidmax="4915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8013BD"/>
    <w:rsid w:val="0000182C"/>
    <w:rsid w:val="00005184"/>
    <w:rsid w:val="000175D4"/>
    <w:rsid w:val="000178ED"/>
    <w:rsid w:val="00044DD1"/>
    <w:rsid w:val="0004577C"/>
    <w:rsid w:val="00054964"/>
    <w:rsid w:val="00056463"/>
    <w:rsid w:val="000578C2"/>
    <w:rsid w:val="00062849"/>
    <w:rsid w:val="00070BC9"/>
    <w:rsid w:val="00086114"/>
    <w:rsid w:val="000960D7"/>
    <w:rsid w:val="000968E2"/>
    <w:rsid w:val="000A4DDE"/>
    <w:rsid w:val="000A564E"/>
    <w:rsid w:val="000C46B8"/>
    <w:rsid w:val="000D0108"/>
    <w:rsid w:val="000F1970"/>
    <w:rsid w:val="000F3296"/>
    <w:rsid w:val="00117649"/>
    <w:rsid w:val="00120F6B"/>
    <w:rsid w:val="00125257"/>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3621B"/>
    <w:rsid w:val="00242709"/>
    <w:rsid w:val="00246D80"/>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419E1"/>
    <w:rsid w:val="00351F7D"/>
    <w:rsid w:val="003579D8"/>
    <w:rsid w:val="003631C1"/>
    <w:rsid w:val="00375E14"/>
    <w:rsid w:val="00377934"/>
    <w:rsid w:val="00383E58"/>
    <w:rsid w:val="0038415D"/>
    <w:rsid w:val="003A2960"/>
    <w:rsid w:val="003B3A98"/>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5FC9"/>
    <w:rsid w:val="004867F5"/>
    <w:rsid w:val="00496FA1"/>
    <w:rsid w:val="004B24DB"/>
    <w:rsid w:val="004B628B"/>
    <w:rsid w:val="004B7357"/>
    <w:rsid w:val="004C54A0"/>
    <w:rsid w:val="004D34B0"/>
    <w:rsid w:val="004D7D29"/>
    <w:rsid w:val="004F0A5F"/>
    <w:rsid w:val="00521184"/>
    <w:rsid w:val="00521D04"/>
    <w:rsid w:val="00522249"/>
    <w:rsid w:val="0054009F"/>
    <w:rsid w:val="005427F1"/>
    <w:rsid w:val="00561A8A"/>
    <w:rsid w:val="00564985"/>
    <w:rsid w:val="00587B82"/>
    <w:rsid w:val="0059148B"/>
    <w:rsid w:val="00592CFA"/>
    <w:rsid w:val="005A6718"/>
    <w:rsid w:val="005A7A54"/>
    <w:rsid w:val="005B7A24"/>
    <w:rsid w:val="005C1456"/>
    <w:rsid w:val="005C4132"/>
    <w:rsid w:val="005D2ECE"/>
    <w:rsid w:val="005E5E78"/>
    <w:rsid w:val="005F4FC1"/>
    <w:rsid w:val="00611B65"/>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5646B"/>
    <w:rsid w:val="00772F6F"/>
    <w:rsid w:val="00774ABD"/>
    <w:rsid w:val="00776CDA"/>
    <w:rsid w:val="007B2285"/>
    <w:rsid w:val="007C52E4"/>
    <w:rsid w:val="007D38A4"/>
    <w:rsid w:val="007D72E1"/>
    <w:rsid w:val="007F678B"/>
    <w:rsid w:val="007F7A33"/>
    <w:rsid w:val="008013BD"/>
    <w:rsid w:val="00810C71"/>
    <w:rsid w:val="008259A0"/>
    <w:rsid w:val="00827C92"/>
    <w:rsid w:val="008407F0"/>
    <w:rsid w:val="008455BA"/>
    <w:rsid w:val="008539D4"/>
    <w:rsid w:val="00854604"/>
    <w:rsid w:val="008556D9"/>
    <w:rsid w:val="008650D5"/>
    <w:rsid w:val="00865B69"/>
    <w:rsid w:val="00865FDC"/>
    <w:rsid w:val="00880D71"/>
    <w:rsid w:val="00885E30"/>
    <w:rsid w:val="008921EB"/>
    <w:rsid w:val="008A2C3F"/>
    <w:rsid w:val="008B118A"/>
    <w:rsid w:val="008D3D78"/>
    <w:rsid w:val="008E4DC9"/>
    <w:rsid w:val="008E7D1F"/>
    <w:rsid w:val="008F3D5A"/>
    <w:rsid w:val="00902398"/>
    <w:rsid w:val="00942265"/>
    <w:rsid w:val="00942547"/>
    <w:rsid w:val="0095114D"/>
    <w:rsid w:val="00955302"/>
    <w:rsid w:val="00966A16"/>
    <w:rsid w:val="00987392"/>
    <w:rsid w:val="009906F5"/>
    <w:rsid w:val="00994FF6"/>
    <w:rsid w:val="0099621B"/>
    <w:rsid w:val="009A0E7A"/>
    <w:rsid w:val="009B7D57"/>
    <w:rsid w:val="009C10B0"/>
    <w:rsid w:val="009C45C1"/>
    <w:rsid w:val="009C4CD4"/>
    <w:rsid w:val="009D38B9"/>
    <w:rsid w:val="009D5F78"/>
    <w:rsid w:val="00A0079A"/>
    <w:rsid w:val="00A1146D"/>
    <w:rsid w:val="00A2247D"/>
    <w:rsid w:val="00A36D9C"/>
    <w:rsid w:val="00A43227"/>
    <w:rsid w:val="00A46ABF"/>
    <w:rsid w:val="00A52D2C"/>
    <w:rsid w:val="00A82E8F"/>
    <w:rsid w:val="00A90C12"/>
    <w:rsid w:val="00A91834"/>
    <w:rsid w:val="00AA377C"/>
    <w:rsid w:val="00AB363D"/>
    <w:rsid w:val="00AD4BA6"/>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C7398"/>
    <w:rsid w:val="00CD49CC"/>
    <w:rsid w:val="00CD5C3F"/>
    <w:rsid w:val="00CE5409"/>
    <w:rsid w:val="00CF7EC1"/>
    <w:rsid w:val="00CF7F90"/>
    <w:rsid w:val="00D20E52"/>
    <w:rsid w:val="00D36CA3"/>
    <w:rsid w:val="00D57FE6"/>
    <w:rsid w:val="00D61972"/>
    <w:rsid w:val="00D62818"/>
    <w:rsid w:val="00D669F9"/>
    <w:rsid w:val="00D82E30"/>
    <w:rsid w:val="00D92D7B"/>
    <w:rsid w:val="00DC616D"/>
    <w:rsid w:val="00DC7C36"/>
    <w:rsid w:val="00DD46A9"/>
    <w:rsid w:val="00DE0E57"/>
    <w:rsid w:val="00E25F53"/>
    <w:rsid w:val="00E30EC6"/>
    <w:rsid w:val="00E505BD"/>
    <w:rsid w:val="00E52D6E"/>
    <w:rsid w:val="00E80488"/>
    <w:rsid w:val="00EA5D73"/>
    <w:rsid w:val="00EC257E"/>
    <w:rsid w:val="00EE261A"/>
    <w:rsid w:val="00EE296B"/>
    <w:rsid w:val="00EF7390"/>
    <w:rsid w:val="00F0149C"/>
    <w:rsid w:val="00F202B5"/>
    <w:rsid w:val="00F3785A"/>
    <w:rsid w:val="00F42172"/>
    <w:rsid w:val="00F71BD0"/>
    <w:rsid w:val="00F71F08"/>
    <w:rsid w:val="00F73374"/>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915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8013BD"/>
    <w:pPr>
      <w:tabs>
        <w:tab w:val="left" w:pos="2430"/>
      </w:tabs>
      <w:jc w:val="left"/>
    </w:pPr>
    <w:rPr>
      <w:color w:val="auto"/>
      <w:sz w:val="20"/>
    </w:rPr>
  </w:style>
  <w:style w:type="character" w:customStyle="1" w:styleId="BodytextChar0">
    <w:name w:val="Body text Char"/>
    <w:basedOn w:val="BodyTextChar"/>
    <w:link w:val="Bodytext0"/>
    <w:rsid w:val="008013BD"/>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plants.usda.gov/maps/large/GO/GOPU.p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mona.Garner\My%20Documents\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31</TotalTime>
  <Pages>2</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Downy rattlesnake plantain (Goodyera pubescens) Plant Fact Sheet</vt:lpstr>
    </vt:vector>
  </TitlesOfParts>
  <Company>USDA NRCS National Plant Materials Center</Company>
  <LinksUpToDate>false</LinksUpToDate>
  <CharactersWithSpaces>4475</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Downy rattlesnake plantain (Goodyera pubescens) Plant Fact Sheet</dc:title>
  <dc:subject>Downy rattlesnake plantain (Goodyera pubescens) is low-growing native evergreen orchid. </dc:subject>
  <dc:creator>R. Jay Ugiansky</dc:creator>
  <cp:keywords>Downy rattlesnake plantain, Goodyera pubescens, Orchid, native, wildflower</cp:keywords>
  <cp:lastModifiedBy>Julie DePue</cp:lastModifiedBy>
  <cp:revision>3</cp:revision>
  <cp:lastPrinted>2003-06-09T19:39:00Z</cp:lastPrinted>
  <dcterms:created xsi:type="dcterms:W3CDTF">2011-02-10T17:05:00Z</dcterms:created>
  <dcterms:modified xsi:type="dcterms:W3CDTF">2011-02-24T15:12:00Z</dcterms:modified>
</cp:coreProperties>
</file>