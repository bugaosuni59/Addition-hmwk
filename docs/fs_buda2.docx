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DE04EA" w:rsidP="00564985">
      <w:pPr>
        <w:pStyle w:val="Heading1"/>
        <w:rPr>
          <w:i w:val="0"/>
        </w:rPr>
      </w:pPr>
      <w:r>
        <w:rPr>
          <w:i w:val="0"/>
        </w:rPr>
        <w:lastRenderedPageBreak/>
        <w:t>orange eye butterflybush</w:t>
      </w:r>
    </w:p>
    <w:p w:rsidR="00CE5409" w:rsidRPr="00561A8A" w:rsidRDefault="00DE04EA" w:rsidP="00561A8A">
      <w:pPr>
        <w:pStyle w:val="Heading2"/>
      </w:pPr>
      <w:proofErr w:type="gramStart"/>
      <w:r w:rsidRPr="00DE04EA">
        <w:rPr>
          <w:iCs/>
        </w:rPr>
        <w:t>Buddleja</w:t>
      </w:r>
      <w:r w:rsidRPr="00DE04EA">
        <w:t xml:space="preserve"> </w:t>
      </w:r>
      <w:r w:rsidRPr="00DE04EA">
        <w:rPr>
          <w:iCs/>
        </w:rPr>
        <w:t>davidii</w:t>
      </w:r>
      <w:r w:rsidRPr="00DE04EA">
        <w:t xml:space="preserve"> </w:t>
      </w:r>
      <w:r w:rsidRPr="00DE04EA">
        <w:rPr>
          <w:i w:val="0"/>
        </w:rPr>
        <w:t>Franch</w:t>
      </w:r>
      <w:r>
        <w:rPr>
          <w:i w:val="0"/>
        </w:rPr>
        <w:t>.</w:t>
      </w:r>
      <w:proofErr w:type="gramEnd"/>
    </w:p>
    <w:p w:rsidR="00CE5409" w:rsidRPr="00561A8A" w:rsidRDefault="00CE5409" w:rsidP="00A91834">
      <w:pPr>
        <w:pStyle w:val="PlantSymbol"/>
      </w:pPr>
      <w:r w:rsidRPr="00561A8A">
        <w:t xml:space="preserve">Plant Symbol = </w:t>
      </w:r>
      <w:r w:rsidR="00DE04EA">
        <w:t>BUDA2</w:t>
      </w:r>
    </w:p>
    <w:p w:rsidR="00A1146D" w:rsidRDefault="008455BA" w:rsidP="00A1146D">
      <w:pPr>
        <w:pStyle w:val="BodytextNRCS"/>
        <w:spacing w:before="240"/>
      </w:pPr>
      <w:r w:rsidRPr="00561A8A">
        <w:t xml:space="preserve">Contributed by: </w:t>
      </w:r>
      <w:r w:rsidR="00A1146D">
        <w:t xml:space="preserve">USDA NRCS </w:t>
      </w:r>
      <w:r w:rsidR="00DE04EA">
        <w:t xml:space="preserve">Corvallis </w:t>
      </w:r>
      <w:r w:rsidR="00A1146D">
        <w:t>P</w:t>
      </w:r>
      <w:r w:rsidR="00DE04EA">
        <w:t xml:space="preserve">lant </w:t>
      </w:r>
      <w:r w:rsidR="00A1146D">
        <w:t>M</w:t>
      </w:r>
      <w:r w:rsidR="00DE04EA">
        <w:t xml:space="preserve">aterials </w:t>
      </w:r>
      <w:r w:rsidR="00A1146D">
        <w:t>C</w:t>
      </w:r>
      <w:r w:rsidR="00DE04EA">
        <w:t>enter</w:t>
      </w:r>
    </w:p>
    <w:p w:rsidR="00F266FD" w:rsidRDefault="00F266FD" w:rsidP="00F266FD">
      <w:pPr>
        <w:pStyle w:val="Heading3"/>
        <w:keepNext/>
        <w:spacing w:before="240"/>
      </w:pPr>
      <w:r>
        <w:rPr>
          <w:bCs/>
          <w:noProof/>
          <w:color w:val="FF0000"/>
        </w:rPr>
        <w:drawing>
          <wp:inline distT="0" distB="0" distL="0" distR="0">
            <wp:extent cx="2971800" cy="1939925"/>
            <wp:effectExtent l="19050" t="0" r="0" b="0"/>
            <wp:docPr id="2" name="Picture 1" descr="Orange eye butterflybush in bloom.  Photo copyright G. C. Ca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d_dav_2440_069b_G.D.Carr.jpg"/>
                    <pic:cNvPicPr/>
                  </pic:nvPicPr>
                  <pic:blipFill>
                    <a:blip r:embed="rId12" cstate="print"/>
                    <a:stretch>
                      <a:fillRect/>
                    </a:stretch>
                  </pic:blipFill>
                  <pic:spPr>
                    <a:xfrm>
                      <a:off x="0" y="0"/>
                      <a:ext cx="2971800" cy="1939925"/>
                    </a:xfrm>
                    <a:prstGeom prst="rect">
                      <a:avLst/>
                    </a:prstGeom>
                  </pic:spPr>
                </pic:pic>
              </a:graphicData>
            </a:graphic>
          </wp:inline>
        </w:drawing>
      </w:r>
    </w:p>
    <w:p w:rsidR="00F266FD" w:rsidRDefault="00C67193" w:rsidP="00C67193">
      <w:pPr>
        <w:pStyle w:val="CaptionNRCS"/>
        <w:rPr>
          <w:bCs/>
          <w:color w:val="FF0000"/>
        </w:rPr>
      </w:pPr>
      <w:r>
        <w:t xml:space="preserve">© </w:t>
      </w:r>
      <w:r w:rsidR="00F266FD">
        <w:t>G. D. Carr</w:t>
      </w:r>
    </w:p>
    <w:p w:rsidR="00DC2DA5" w:rsidRPr="00DC2DA5" w:rsidRDefault="00DC2DA5" w:rsidP="000968E2">
      <w:pPr>
        <w:pStyle w:val="Heading3"/>
        <w:spacing w:before="240"/>
      </w:pPr>
      <w:r w:rsidRPr="00DC2DA5">
        <w:rPr>
          <w:bCs/>
          <w:color w:val="FF0000"/>
        </w:rPr>
        <w:t>Caution: This plant may become invasive.</w:t>
      </w:r>
    </w:p>
    <w:p w:rsidR="00CD49CC" w:rsidRPr="00561A8A" w:rsidRDefault="008455BA" w:rsidP="00EF6F4F">
      <w:pPr>
        <w:pStyle w:val="Heading3"/>
        <w:spacing w:before="120"/>
        <w:rPr>
          <w:b w:val="0"/>
          <w:i/>
        </w:rPr>
        <w:pPrChange w:id="0" w:author="julie.depue" w:date="2011-11-03T08:07:00Z">
          <w:pPr>
            <w:pStyle w:val="Heading3"/>
            <w:spacing w:before="240"/>
          </w:pPr>
        </w:pPrChange>
      </w:pPr>
      <w:r w:rsidRPr="00561A8A">
        <w:t>Alternate Names</w:t>
      </w:r>
    </w:p>
    <w:p w:rsidR="00EF6F4F" w:rsidRDefault="00EF6F4F" w:rsidP="003E6391">
      <w:pPr>
        <w:pStyle w:val="NRCSBodyText"/>
        <w:rPr>
          <w:ins w:id="1" w:author="julie.depue" w:date="2011-11-03T08:06:00Z"/>
        </w:rPr>
      </w:pPr>
      <w:ins w:id="2" w:author="julie.depue" w:date="2011-11-03T08:06:00Z">
        <w:r w:rsidRPr="00EF6F4F">
          <w:rPr>
            <w:i/>
            <w:rPrChange w:id="3" w:author="julie.depue" w:date="2011-11-03T08:06:00Z">
              <w:rPr/>
            </w:rPrChange>
          </w:rPr>
          <w:t>Alternative common names:</w:t>
        </w:r>
        <w:r>
          <w:t xml:space="preserve">  </w:t>
        </w:r>
      </w:ins>
      <w:commentRangeStart w:id="4"/>
      <w:r w:rsidR="00805981" w:rsidRPr="00805981">
        <w:t>Butterfly bush</w:t>
      </w:r>
      <w:r w:rsidR="00864B7F">
        <w:t>, orange eye, summer lilac,</w:t>
      </w:r>
      <w:r w:rsidR="000A66F8">
        <w:t xml:space="preserve"> </w:t>
      </w:r>
      <w:r w:rsidR="00ED682E">
        <w:t>purple buddlej</w:t>
      </w:r>
      <w:r w:rsidR="000A66F8">
        <w:t>a,</w:t>
      </w:r>
      <w:r w:rsidR="00ED682E">
        <w:t xml:space="preserve"> red buddleja</w:t>
      </w:r>
      <w:del w:id="5" w:author="julie.depue" w:date="2011-11-03T08:06:00Z">
        <w:r w:rsidR="00ED682E" w:rsidDel="00EF6F4F">
          <w:delText>,</w:delText>
        </w:r>
        <w:r w:rsidR="00864B7F" w:rsidDel="00EF6F4F">
          <w:delText xml:space="preserve"> </w:delText>
        </w:r>
      </w:del>
    </w:p>
    <w:p w:rsidR="00EF6F4F" w:rsidRDefault="00EF6F4F" w:rsidP="003E6391">
      <w:pPr>
        <w:pStyle w:val="NRCSBodyText"/>
        <w:rPr>
          <w:ins w:id="6" w:author="julie.depue" w:date="2011-11-03T08:06:00Z"/>
        </w:rPr>
      </w:pPr>
    </w:p>
    <w:p w:rsidR="00CD49CC" w:rsidRPr="00805981" w:rsidRDefault="00EF6F4F" w:rsidP="003E6391">
      <w:pPr>
        <w:pStyle w:val="NRCSBodyText"/>
      </w:pPr>
      <w:ins w:id="7" w:author="julie.depue" w:date="2011-11-03T08:06:00Z">
        <w:r w:rsidRPr="00EF6F4F">
          <w:rPr>
            <w:i/>
            <w:rPrChange w:id="8" w:author="julie.depue" w:date="2011-11-03T08:06:00Z">
              <w:rPr/>
            </w:rPrChange>
          </w:rPr>
          <w:t>Alternative scientific names:</w:t>
        </w:r>
        <w:r>
          <w:t xml:space="preserve">  </w:t>
        </w:r>
      </w:ins>
      <w:r w:rsidR="00864B7F" w:rsidRPr="00864B7F">
        <w:rPr>
          <w:i/>
        </w:rPr>
        <w:t>Buddleia</w:t>
      </w:r>
      <w:r w:rsidR="002640CC">
        <w:rPr>
          <w:i/>
        </w:rPr>
        <w:t xml:space="preserve">, Buddleja variabilis </w:t>
      </w:r>
      <w:r w:rsidR="00364804">
        <w:t>Hemsl.</w:t>
      </w:r>
      <w:commentRangeEnd w:id="4"/>
      <w:r w:rsidR="00A639DD">
        <w:rPr>
          <w:rStyle w:val="CommentReference"/>
        </w:rPr>
        <w:commentReference w:id="4"/>
      </w:r>
    </w:p>
    <w:p w:rsidR="00CD49CC" w:rsidRPr="00561A8A" w:rsidRDefault="00CD49CC" w:rsidP="000968E2">
      <w:pPr>
        <w:pStyle w:val="Heading3"/>
        <w:spacing w:before="240"/>
        <w:rPr>
          <w:i/>
          <w:iCs/>
        </w:rPr>
      </w:pPr>
      <w:r w:rsidRPr="00561A8A">
        <w:t>Uses</w:t>
      </w:r>
    </w:p>
    <w:p w:rsidR="000968E2" w:rsidRPr="0094593E" w:rsidRDefault="00315F23" w:rsidP="000968E2">
      <w:pPr>
        <w:pStyle w:val="NRCSBodyText"/>
      </w:pPr>
      <w:r>
        <w:rPr>
          <w:i/>
        </w:rPr>
        <w:t xml:space="preserve">Ornamental: </w:t>
      </w:r>
      <w:r w:rsidR="0094593E">
        <w:t xml:space="preserve">Orange eye butterflybush has been used in the nursery trade for over a hundred years due to its </w:t>
      </w:r>
      <w:r w:rsidR="00C67193">
        <w:t>pleasant</w:t>
      </w:r>
      <w:r w:rsidR="0094593E">
        <w:t xml:space="preserve"> </w:t>
      </w:r>
      <w:r w:rsidR="00C67193">
        <w:t>weeping, grey-green</w:t>
      </w:r>
      <w:r w:rsidR="000A66F8">
        <w:t xml:space="preserve"> foliage</w:t>
      </w:r>
      <w:r w:rsidR="0094593E">
        <w:t xml:space="preserve"> and fragrant, colorful blooms that attract butterflies</w:t>
      </w:r>
      <w:r w:rsidR="00380B09">
        <w:t>, hummingbirds</w:t>
      </w:r>
      <w:r w:rsidR="0094593E">
        <w:t xml:space="preserve"> and other </w:t>
      </w:r>
      <w:r w:rsidR="00DC2DA5">
        <w:t xml:space="preserve">floral </w:t>
      </w:r>
      <w:r w:rsidR="0094593E">
        <w:t>visitors.</w:t>
      </w:r>
      <w:r w:rsidR="00DC2DA5">
        <w:t xml:space="preserve">  Because it can become invasive and crowd out desirable native vegetation, sterile varieties or hybrids should be chosen when installing new plantings. </w:t>
      </w:r>
      <w:r w:rsidR="0094593E">
        <w:t xml:space="preserve">   </w:t>
      </w:r>
    </w:p>
    <w:p w:rsidR="00CD49CC" w:rsidRPr="00561A8A" w:rsidRDefault="00CD49CC" w:rsidP="000968E2">
      <w:pPr>
        <w:pStyle w:val="Heading3"/>
        <w:spacing w:before="240"/>
        <w:rPr>
          <w:i/>
          <w:iCs/>
        </w:rPr>
      </w:pPr>
      <w:r w:rsidRPr="00561A8A">
        <w:t>Status</w:t>
      </w:r>
    </w:p>
    <w:p w:rsidR="00CD49CC" w:rsidRDefault="00077524" w:rsidP="0074131F">
      <w:pPr>
        <w:pStyle w:val="NRCSBodyText"/>
      </w:pPr>
      <w:r>
        <w:t xml:space="preserve">Orange eye butterflybush is </w:t>
      </w:r>
      <w:r w:rsidR="00805981">
        <w:t>listed</w:t>
      </w:r>
      <w:r w:rsidR="00864B7F">
        <w:t xml:space="preserve"> as a Class B</w:t>
      </w:r>
      <w:r>
        <w:t xml:space="preserve"> noxious weed in Washington, and </w:t>
      </w:r>
      <w:ins w:id="9" w:author="doug.goldman" w:date="2011-10-25T15:31:00Z">
        <w:r w:rsidR="00DF5E14">
          <w:t xml:space="preserve">in Oregon is a </w:t>
        </w:r>
      </w:ins>
      <w:r>
        <w:t>list B designated weed</w:t>
      </w:r>
      <w:ins w:id="10" w:author="doug.goldman" w:date="2011-10-25T15:31:00Z">
        <w:r w:rsidR="00A244AF">
          <w:t>,</w:t>
        </w:r>
      </w:ins>
      <w:r>
        <w:t xml:space="preserve"> subject to quarantine</w:t>
      </w:r>
      <w:del w:id="11" w:author="doug.goldman" w:date="2011-10-25T15:31:00Z">
        <w:r w:rsidDel="00DF5E14">
          <w:delText xml:space="preserve"> in Oregon</w:delText>
        </w:r>
      </w:del>
      <w:r>
        <w:t xml:space="preserve">.  </w:t>
      </w:r>
      <w:r w:rsidR="00315F23">
        <w:t xml:space="preserve">As of January 1, 2010, any plant listed as ‘butterfly bush’ is assumed to be </w:t>
      </w:r>
      <w:r w:rsidR="00315F23" w:rsidRPr="00DC68B7">
        <w:rPr>
          <w:i/>
        </w:rPr>
        <w:t>B. davidii</w:t>
      </w:r>
      <w:r w:rsidR="00315F23">
        <w:t xml:space="preserve"> and is prohibited entry, transport, purchase, sale or propagation in the State of Oregon.  </w:t>
      </w:r>
      <w:r w:rsidR="00726F17">
        <w:t xml:space="preserve">Sterile varieties of </w:t>
      </w:r>
      <w:r w:rsidR="00726F17" w:rsidRPr="00DC68B7">
        <w:rPr>
          <w:i/>
        </w:rPr>
        <w:t>Buddleja</w:t>
      </w:r>
      <w:r w:rsidR="00726F17">
        <w:t xml:space="preserve"> approved by the </w:t>
      </w:r>
      <w:r w:rsidR="00315F23">
        <w:t>Oregon Dept. of Agriculture</w:t>
      </w:r>
      <w:r w:rsidR="00726F17">
        <w:t>,</w:t>
      </w:r>
      <w:r w:rsidR="00315F23">
        <w:t xml:space="preserve"> including inter-specific hybrids</w:t>
      </w:r>
      <w:r w:rsidR="00726F17">
        <w:t>,</w:t>
      </w:r>
      <w:r w:rsidR="00315F23">
        <w:t xml:space="preserve"> are not regulated and may be propagated and sold if labeled as follows: </w:t>
      </w:r>
      <w:r w:rsidR="00315F23">
        <w:lastRenderedPageBreak/>
        <w:t xml:space="preserve">“Seedless Butterfly Bush*.” </w:t>
      </w:r>
      <w:proofErr w:type="gramStart"/>
      <w:r w:rsidR="00315F23">
        <w:t>“*Produces less than 2% viable seed.”</w:t>
      </w:r>
      <w:proofErr w:type="gramEnd"/>
      <w:r w:rsidR="00315F23">
        <w:t xml:space="preserve">  </w:t>
      </w:r>
      <w:r w:rsidR="00CD49CC">
        <w:t>Please consult the PLANTS Web site and your State Department of Natural Resources for this plant’s current status (</w:t>
      </w:r>
      <w:r w:rsidR="000F3296">
        <w:t>e.g.,</w:t>
      </w:r>
      <w:r w:rsidR="00CD49CC">
        <w:t xml:space="preserve"> threatened or endangered species, state noxious status, and wetland indicator values).</w:t>
      </w:r>
    </w:p>
    <w:p w:rsidR="00F0149C" w:rsidRPr="00561A8A" w:rsidRDefault="00F0149C" w:rsidP="00EF6F4F">
      <w:pPr>
        <w:pStyle w:val="Heading3"/>
        <w:keepNext/>
        <w:spacing w:before="120"/>
        <w:rPr>
          <w:i/>
          <w:iCs/>
        </w:rPr>
        <w:pPrChange w:id="12" w:author="julie.depue" w:date="2011-11-03T08:07:00Z">
          <w:pPr>
            <w:pStyle w:val="Heading3"/>
            <w:keepNext/>
            <w:spacing w:before="240"/>
          </w:pPr>
        </w:pPrChange>
      </w:pPr>
      <w:r w:rsidRPr="00561A8A">
        <w:t>Weediness</w:t>
      </w:r>
    </w:p>
    <w:p w:rsidR="00F0149C" w:rsidRDefault="00F0149C" w:rsidP="00DC68B7">
      <w:pPr>
        <w:pStyle w:val="NRCSBodyText"/>
      </w:pPr>
      <w:r>
        <w:t xml:space="preserve">This plant </w:t>
      </w:r>
      <w:r w:rsidR="00315F23">
        <w:t>establishes readily from seed and stem fragments in disturbed or natural areas, especially riparian zones, where it can form dense thickets that outcompete native vegetation</w:t>
      </w:r>
      <w:r>
        <w:t>.</w:t>
      </w:r>
      <w:r w:rsidR="00315F23">
        <w:t xml:space="preserve">  Seed can be produced the first year, is spread easily by wind and water, and can remain viable in the seed bank for three to five years. </w:t>
      </w:r>
      <w:r>
        <w:t xml:space="preserve"> </w:t>
      </w:r>
      <w:r w:rsidR="00315F23">
        <w:t xml:space="preserve">Plants are difficult to remove once established as they will readily resprout from the root crown after the stems are cut. </w:t>
      </w:r>
      <w:r>
        <w:t xml:space="preserve"> Please consult with your local NRCS Field Office, Cooperative Extension Service office, state natural resource, or state agriculture department regarding its status and use.  Weed information is also available from the PLANTS Web site at </w:t>
      </w:r>
      <w:hyperlink r:id="rId14" w:tooltip="PLANTS Web site" w:history="1">
        <w:r w:rsidR="00810C71">
          <w:rPr>
            <w:rStyle w:val="Hyperlink"/>
          </w:rPr>
          <w:t>http://plants.usda.gov</w:t>
        </w:r>
      </w:hyperlink>
      <w:r>
        <w:t>.  Please consult the Related Web Sites on the Plant Profile for this species for further information.</w:t>
      </w:r>
    </w:p>
    <w:p w:rsidR="00CD49CC" w:rsidRPr="00561A8A" w:rsidRDefault="00CD49CC" w:rsidP="00EF6F4F">
      <w:pPr>
        <w:pStyle w:val="Heading3"/>
        <w:spacing w:before="120"/>
        <w:rPr>
          <w:i/>
          <w:iCs/>
        </w:rPr>
        <w:pPrChange w:id="13" w:author="julie.depue" w:date="2011-11-03T08:07:00Z">
          <w:pPr>
            <w:pStyle w:val="Heading3"/>
            <w:spacing w:before="240"/>
          </w:pPr>
        </w:pPrChange>
      </w:pPr>
      <w:r w:rsidRPr="00561A8A">
        <w:t>Description</w:t>
      </w:r>
      <w:r w:rsidR="0018267D" w:rsidRPr="00561A8A">
        <w:t xml:space="preserve"> and Adaptation</w:t>
      </w:r>
    </w:p>
    <w:p w:rsidR="005643D8" w:rsidRDefault="00590D0A" w:rsidP="00A91834">
      <w:pPr>
        <w:pStyle w:val="NRCSInstructionComments"/>
        <w:rPr>
          <w:i w:val="0"/>
        </w:rPr>
      </w:pPr>
      <w:del w:id="14" w:author="doug.goldman" w:date="2011-10-25T15:38:00Z">
        <w:r w:rsidDel="00A71B8B">
          <w:rPr>
            <w:i w:val="0"/>
          </w:rPr>
          <w:delText xml:space="preserve">Butterfly bush </w:delText>
        </w:r>
        <w:r w:rsidR="008114DC" w:rsidRPr="007A2C8D" w:rsidDel="00A71B8B">
          <w:rPr>
            <w:i w:val="0"/>
          </w:rPr>
          <w:delText>family</w:delText>
        </w:r>
        <w:r w:rsidDel="00A71B8B">
          <w:rPr>
            <w:i w:val="0"/>
          </w:rPr>
          <w:delText xml:space="preserve"> (</w:delText>
        </w:r>
        <w:r w:rsidRPr="007A2C8D" w:rsidDel="00A71B8B">
          <w:rPr>
            <w:i w:val="0"/>
          </w:rPr>
          <w:delText>Buddlejaceae</w:delText>
        </w:r>
        <w:r w:rsidDel="00A71B8B">
          <w:rPr>
            <w:i w:val="0"/>
          </w:rPr>
          <w:delText>)</w:delText>
        </w:r>
        <w:r w:rsidR="00364804" w:rsidDel="00A71B8B">
          <w:rPr>
            <w:i w:val="0"/>
          </w:rPr>
          <w:delText>.</w:delText>
        </w:r>
        <w:r w:rsidR="00256DE9" w:rsidDel="00A71B8B">
          <w:rPr>
            <w:i w:val="0"/>
          </w:rPr>
          <w:delText xml:space="preserve"> </w:delText>
        </w:r>
      </w:del>
      <w:r w:rsidR="00256DE9">
        <w:rPr>
          <w:i w:val="0"/>
        </w:rPr>
        <w:t>Orange eye butterflybush is a n</w:t>
      </w:r>
      <w:r>
        <w:rPr>
          <w:i w:val="0"/>
        </w:rPr>
        <w:t>on-native, deciduous to semi-evergreen shrub</w:t>
      </w:r>
      <w:r w:rsidR="00256DE9">
        <w:rPr>
          <w:i w:val="0"/>
        </w:rPr>
        <w:t xml:space="preserve"> that grows </w:t>
      </w:r>
      <w:r w:rsidR="00243F36">
        <w:rPr>
          <w:i w:val="0"/>
        </w:rPr>
        <w:t>6</w:t>
      </w:r>
      <w:r w:rsidR="00256DE9">
        <w:rPr>
          <w:i w:val="0"/>
        </w:rPr>
        <w:t>–16 feet tall</w:t>
      </w:r>
      <w:r w:rsidR="00243F36">
        <w:rPr>
          <w:i w:val="0"/>
        </w:rPr>
        <w:t xml:space="preserve"> and 4–15 feet wide</w:t>
      </w:r>
      <w:r w:rsidR="00256DE9">
        <w:rPr>
          <w:i w:val="0"/>
        </w:rPr>
        <w:t>.</w:t>
      </w:r>
      <w:r w:rsidR="00243F36">
        <w:rPr>
          <w:i w:val="0"/>
        </w:rPr>
        <w:t xml:space="preserve">  The leaves are </w:t>
      </w:r>
      <w:r w:rsidR="007B2C13">
        <w:rPr>
          <w:i w:val="0"/>
        </w:rPr>
        <w:t xml:space="preserve">egg- to lance-shaped, up to 10 inches long, green above and grayish, </w:t>
      </w:r>
      <w:r w:rsidR="009C26C0">
        <w:rPr>
          <w:i w:val="0"/>
        </w:rPr>
        <w:t>soft</w:t>
      </w:r>
      <w:r w:rsidR="007B2C13">
        <w:rPr>
          <w:i w:val="0"/>
        </w:rPr>
        <w:t>-wool</w:t>
      </w:r>
      <w:r w:rsidR="00361F2A">
        <w:rPr>
          <w:i w:val="0"/>
        </w:rPr>
        <w:t>l</w:t>
      </w:r>
      <w:r w:rsidR="007B2C13">
        <w:rPr>
          <w:i w:val="0"/>
        </w:rPr>
        <w:t>y below, growing</w:t>
      </w:r>
      <w:r w:rsidR="009C26C0" w:rsidRPr="009C26C0">
        <w:rPr>
          <w:i w:val="0"/>
        </w:rPr>
        <w:t xml:space="preserve"> </w:t>
      </w:r>
      <w:r w:rsidR="009C26C0">
        <w:rPr>
          <w:i w:val="0"/>
        </w:rPr>
        <w:t>oppositely</w:t>
      </w:r>
      <w:r w:rsidR="007B2C13">
        <w:rPr>
          <w:i w:val="0"/>
        </w:rPr>
        <w:t xml:space="preserve"> on long, arching stems</w:t>
      </w:r>
      <w:r w:rsidR="009C26C0">
        <w:rPr>
          <w:i w:val="0"/>
        </w:rPr>
        <w:t xml:space="preserve"> that are green when young and </w:t>
      </w:r>
      <w:r w:rsidR="009C26C0" w:rsidRPr="009C26C0">
        <w:rPr>
          <w:i w:val="0"/>
        </w:rPr>
        <w:t>have peeling, gray-brown bark</w:t>
      </w:r>
      <w:r w:rsidR="009C26C0">
        <w:rPr>
          <w:i w:val="0"/>
        </w:rPr>
        <w:t xml:space="preserve"> when older</w:t>
      </w:r>
      <w:r w:rsidR="007B2C13">
        <w:rPr>
          <w:i w:val="0"/>
        </w:rPr>
        <w:t>.</w:t>
      </w:r>
      <w:r w:rsidR="00C260D2">
        <w:rPr>
          <w:i w:val="0"/>
        </w:rPr>
        <w:t xml:space="preserve">  Tiny, tubular</w:t>
      </w:r>
      <w:r w:rsidR="009C26C0">
        <w:rPr>
          <w:i w:val="0"/>
        </w:rPr>
        <w:t>, four-petaled</w:t>
      </w:r>
      <w:r w:rsidR="00C260D2">
        <w:rPr>
          <w:i w:val="0"/>
        </w:rPr>
        <w:t xml:space="preserve"> f</w:t>
      </w:r>
      <w:r w:rsidR="007B2C13">
        <w:rPr>
          <w:i w:val="0"/>
        </w:rPr>
        <w:t>lowers</w:t>
      </w:r>
      <w:r w:rsidR="00C260D2">
        <w:rPr>
          <w:i w:val="0"/>
        </w:rPr>
        <w:t xml:space="preserve"> are arranged in large, cone-shaped clusters </w:t>
      </w:r>
      <w:r w:rsidR="00340523">
        <w:rPr>
          <w:i w:val="0"/>
        </w:rPr>
        <w:t>3</w:t>
      </w:r>
      <w:r w:rsidR="00643EC5">
        <w:rPr>
          <w:i w:val="0"/>
        </w:rPr>
        <w:t>–</w:t>
      </w:r>
      <w:r w:rsidR="00C260D2">
        <w:rPr>
          <w:i w:val="0"/>
        </w:rPr>
        <w:t>18 inches long that bloom from late spring to first frost in fall.  Flowers are generally purplish with a yellow to orange throat, though horticultural varieties range from white</w:t>
      </w:r>
      <w:r w:rsidR="00380B09">
        <w:rPr>
          <w:i w:val="0"/>
        </w:rPr>
        <w:t xml:space="preserve"> or yellow</w:t>
      </w:r>
      <w:r w:rsidR="00C260D2">
        <w:rPr>
          <w:i w:val="0"/>
        </w:rPr>
        <w:t xml:space="preserve"> to pink </w:t>
      </w:r>
      <w:r w:rsidR="008D7D63">
        <w:rPr>
          <w:i w:val="0"/>
        </w:rPr>
        <w:t>and</w:t>
      </w:r>
      <w:r w:rsidR="00C260D2">
        <w:rPr>
          <w:i w:val="0"/>
        </w:rPr>
        <w:t xml:space="preserve"> deep purple.</w:t>
      </w:r>
      <w:r w:rsidR="00643EC5">
        <w:rPr>
          <w:i w:val="0"/>
        </w:rPr>
        <w:t xml:space="preserve">  </w:t>
      </w:r>
    </w:p>
    <w:p w:rsidR="00AF67F8" w:rsidRPr="005643D8" w:rsidRDefault="00AF67F8" w:rsidP="008B7DE5">
      <w:pPr>
        <w:pStyle w:val="NRCSInstructionComments"/>
        <w:spacing w:before="120"/>
        <w:rPr>
          <w:i w:val="0"/>
        </w:rPr>
      </w:pPr>
      <w:r>
        <w:rPr>
          <w:i w:val="0"/>
        </w:rPr>
        <w:t>Butterflybush is hardy to -20°F (USDA zones 5–10) and prefers moist, well-drained soils in partial to full-sun, although it is fairly drought-tolerant once established.  Roots generally don’t survive in saturated soil.  Ornamental escapes establish on roadsides, railroad tracks, stream and river banks, dryland meadows, dunes, coastal forest edges and logged areas, surface mined lands, industrial yards and other disturbed areas.</w:t>
      </w:r>
      <w:r w:rsidRPr="007A2C8D">
        <w:rPr>
          <w:i w:val="0"/>
        </w:rPr>
        <w:t xml:space="preserve"> </w:t>
      </w:r>
    </w:p>
    <w:p w:rsidR="005643D8" w:rsidRDefault="005643D8" w:rsidP="008B7DE5">
      <w:pPr>
        <w:pStyle w:val="NRCSInstructionComments"/>
        <w:spacing w:before="120"/>
        <w:rPr>
          <w:i w:val="0"/>
        </w:rPr>
      </w:pPr>
      <w:r w:rsidRPr="005643D8">
        <w:rPr>
          <w:i w:val="0"/>
        </w:rPr>
        <w:t xml:space="preserve">Native to China, </w:t>
      </w:r>
      <w:r w:rsidR="00AF67F8">
        <w:rPr>
          <w:i w:val="0"/>
        </w:rPr>
        <w:t>this shrub</w:t>
      </w:r>
      <w:r w:rsidRPr="005643D8">
        <w:rPr>
          <w:i w:val="0"/>
        </w:rPr>
        <w:t xml:space="preserve"> has been spread widely through the horticultural trade and become </w:t>
      </w:r>
      <w:r w:rsidR="00F266FD">
        <w:rPr>
          <w:i w:val="0"/>
        </w:rPr>
        <w:t>naturalized</w:t>
      </w:r>
      <w:r w:rsidR="008B58A0">
        <w:rPr>
          <w:i w:val="0"/>
        </w:rPr>
        <w:t xml:space="preserve"> </w:t>
      </w:r>
      <w:r w:rsidRPr="005643D8">
        <w:rPr>
          <w:i w:val="0"/>
        </w:rPr>
        <w:t xml:space="preserve">in many parts of North America, including the </w:t>
      </w:r>
      <w:r w:rsidR="008B7DE5">
        <w:rPr>
          <w:i w:val="0"/>
        </w:rPr>
        <w:t>pacific north</w:t>
      </w:r>
      <w:r w:rsidRPr="005643D8">
        <w:rPr>
          <w:i w:val="0"/>
        </w:rPr>
        <w:t xml:space="preserve">west, </w:t>
      </w:r>
      <w:r w:rsidR="008B7DE5">
        <w:rPr>
          <w:i w:val="0"/>
        </w:rPr>
        <w:t>northeast</w:t>
      </w:r>
      <w:r w:rsidRPr="005643D8">
        <w:rPr>
          <w:i w:val="0"/>
        </w:rPr>
        <w:t>, Hawaii and Puerto Rico</w:t>
      </w:r>
      <w:r w:rsidR="008B58A0">
        <w:rPr>
          <w:i w:val="0"/>
        </w:rPr>
        <w:t xml:space="preserve"> (see map below)</w:t>
      </w:r>
      <w:r w:rsidRPr="005643D8">
        <w:rPr>
          <w:i w:val="0"/>
        </w:rPr>
        <w:t xml:space="preserve">, as well as </w:t>
      </w:r>
      <w:r w:rsidR="009A5077">
        <w:rPr>
          <w:i w:val="0"/>
        </w:rPr>
        <w:t xml:space="preserve">western </w:t>
      </w:r>
      <w:r w:rsidRPr="005643D8">
        <w:rPr>
          <w:i w:val="0"/>
        </w:rPr>
        <w:t>Europe</w:t>
      </w:r>
      <w:r w:rsidR="008B7DE5">
        <w:rPr>
          <w:i w:val="0"/>
        </w:rPr>
        <w:t xml:space="preserve">, </w:t>
      </w:r>
      <w:r w:rsidR="009A5077">
        <w:rPr>
          <w:i w:val="0"/>
        </w:rPr>
        <w:t xml:space="preserve">southeastern </w:t>
      </w:r>
      <w:r w:rsidR="008B7DE5">
        <w:rPr>
          <w:i w:val="0"/>
        </w:rPr>
        <w:t>Australia</w:t>
      </w:r>
      <w:r w:rsidRPr="005643D8">
        <w:rPr>
          <w:i w:val="0"/>
        </w:rPr>
        <w:t xml:space="preserve"> </w:t>
      </w:r>
      <w:proofErr w:type="gramStart"/>
      <w:r w:rsidRPr="005643D8">
        <w:rPr>
          <w:i w:val="0"/>
        </w:rPr>
        <w:t>and</w:t>
      </w:r>
      <w:proofErr w:type="gramEnd"/>
      <w:r w:rsidRPr="005643D8">
        <w:rPr>
          <w:i w:val="0"/>
        </w:rPr>
        <w:t xml:space="preserve"> New Zealand.  For updated distribution, please consult the Plant Profile page for this species on the PLANTS Web site.</w:t>
      </w:r>
    </w:p>
    <w:p w:rsidR="003C5000" w:rsidRDefault="004B628B" w:rsidP="008114DC">
      <w:pPr>
        <w:tabs>
          <w:tab w:val="left" w:pos="2430"/>
        </w:tabs>
        <w:spacing w:before="120"/>
        <w:jc w:val="left"/>
      </w:pPr>
      <w:r>
        <w:rPr>
          <w:rFonts w:ascii="Verdana" w:hAnsi="Verdana"/>
          <w:noProof/>
          <w:color w:val="000000"/>
          <w:sz w:val="17"/>
          <w:szCs w:val="17"/>
        </w:rPr>
        <w:lastRenderedPageBreak/>
        <w:drawing>
          <wp:inline distT="0" distB="0" distL="0" distR="0">
            <wp:extent cx="2728736" cy="2266950"/>
            <wp:effectExtent l="19050" t="0" r="0" b="0"/>
            <wp:docPr id="1" name="Picture 1" descr="Distribution map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map from USDA-NRCS PLANTS Database"/>
                    <pic:cNvPicPr>
                      <a:picLocks noChangeAspect="1" noChangeArrowheads="1"/>
                    </pic:cNvPicPr>
                  </pic:nvPicPr>
                  <pic:blipFill>
                    <a:blip r:embed="rId15" cstate="print"/>
                    <a:stretch>
                      <a:fillRect/>
                    </a:stretch>
                  </pic:blipFill>
                  <pic:spPr bwMode="auto">
                    <a:xfrm>
                      <a:off x="0" y="0"/>
                      <a:ext cx="2728736" cy="2266950"/>
                    </a:xfrm>
                    <a:prstGeom prst="rect">
                      <a:avLst/>
                    </a:prstGeom>
                    <a:noFill/>
                    <a:ln w="9525">
                      <a:noFill/>
                      <a:miter lim="800000"/>
                      <a:headEnd/>
                      <a:tailEnd/>
                    </a:ln>
                  </pic:spPr>
                </pic:pic>
              </a:graphicData>
            </a:graphic>
          </wp:inline>
        </w:drawing>
      </w:r>
    </w:p>
    <w:p w:rsidR="003C5000" w:rsidRDefault="003B7EE8" w:rsidP="00C67193">
      <w:pPr>
        <w:pStyle w:val="CaptionNRCS"/>
      </w:pPr>
      <w:proofErr w:type="gramStart"/>
      <w:r>
        <w:t>Orange eye butterflybush</w:t>
      </w:r>
      <w:r w:rsidR="003C5000">
        <w:t xml:space="preserve"> distribution from USDA-NRCS PLANTS Database.</w:t>
      </w:r>
      <w:proofErr w:type="gramEnd"/>
    </w:p>
    <w:p w:rsidR="00CD49CC" w:rsidRDefault="00CD49CC" w:rsidP="0040152F">
      <w:pPr>
        <w:pStyle w:val="Heading3"/>
        <w:spacing w:before="240"/>
      </w:pPr>
      <w:r w:rsidRPr="00561A8A">
        <w:t>Establishment</w:t>
      </w:r>
    </w:p>
    <w:p w:rsidR="00F224A6" w:rsidRPr="00F224A6" w:rsidRDefault="00F224A6" w:rsidP="00F224A6">
      <w:pPr>
        <w:pStyle w:val="NRCSBodyText"/>
      </w:pPr>
      <w:r>
        <w:t xml:space="preserve">Plants </w:t>
      </w:r>
      <w:r w:rsidR="005643D8">
        <w:t>can be started</w:t>
      </w:r>
      <w:r>
        <w:t xml:space="preserve"> easily</w:t>
      </w:r>
      <w:r w:rsidR="005643D8">
        <w:t xml:space="preserve"> in the spring</w:t>
      </w:r>
      <w:r>
        <w:t xml:space="preserve"> from seed, container stock or cuttings.</w:t>
      </w:r>
      <w:r w:rsidR="005643D8">
        <w:t xml:space="preserve">  Plants should be given sufficient space in the garden as they grow rapidly</w:t>
      </w:r>
      <w:r w:rsidR="00AD3C11">
        <w:t xml:space="preserve"> and can shade out neighbors.</w:t>
      </w:r>
      <w:r>
        <w:t xml:space="preserve">  They may need </w:t>
      </w:r>
      <w:r w:rsidR="005643D8">
        <w:t>summer water</w:t>
      </w:r>
      <w:r w:rsidR="00AD3C11">
        <w:t>ing</w:t>
      </w:r>
      <w:r w:rsidR="005643D8">
        <w:t xml:space="preserve"> in drier climates the first couple of years, but most varieties are drought-hardy once established.  There are approximately </w:t>
      </w:r>
      <w:r w:rsidR="0025243E">
        <w:t>143,000</w:t>
      </w:r>
      <w:r w:rsidR="005643D8">
        <w:t xml:space="preserve"> seeds per pound. </w:t>
      </w:r>
      <w:r>
        <w:t xml:space="preserve"> </w:t>
      </w:r>
    </w:p>
    <w:p w:rsidR="00CD49CC" w:rsidRDefault="00CD49CC" w:rsidP="005B6E3B">
      <w:pPr>
        <w:pStyle w:val="Heading3"/>
        <w:spacing w:before="120"/>
      </w:pPr>
      <w:r w:rsidRPr="00561A8A">
        <w:t>Management</w:t>
      </w:r>
    </w:p>
    <w:p w:rsidR="008A7518" w:rsidRPr="008A7518" w:rsidRDefault="008A7518" w:rsidP="008A7518">
      <w:pPr>
        <w:pStyle w:val="NRCSBodyText"/>
      </w:pPr>
      <w:r>
        <w:t>In gardens and yards, flowers should be deadheaded before they produce fruits to</w:t>
      </w:r>
      <w:r w:rsidR="007D4B2A">
        <w:t xml:space="preserve"> prolong bloom and</w:t>
      </w:r>
      <w:r>
        <w:t xml:space="preserve"> prevent seed</w:t>
      </w:r>
      <w:r w:rsidR="007D4B2A">
        <w:t>s from establishing in undesirable areas</w:t>
      </w:r>
      <w:r>
        <w:t>.</w:t>
      </w:r>
      <w:r w:rsidR="008D7D63">
        <w:t xml:space="preserve">  In warmer climates (</w:t>
      </w:r>
      <w:r w:rsidR="00F224A6">
        <w:t xml:space="preserve">USDA </w:t>
      </w:r>
      <w:r w:rsidR="008D7D63">
        <w:t xml:space="preserve">zones </w:t>
      </w:r>
      <w:r w:rsidR="00340523">
        <w:t>8</w:t>
      </w:r>
      <w:r w:rsidR="00F224A6">
        <w:t>–10</w:t>
      </w:r>
      <w:r w:rsidR="008D7D63">
        <w:t xml:space="preserve">) where the shrubs don’t die back to the ground during winter, the weeping side branches should be pruned in the spring to encourage new growth and </w:t>
      </w:r>
      <w:r w:rsidR="00AD3C11">
        <w:t>larger, more prolific blooms</w:t>
      </w:r>
      <w:r w:rsidR="008D7D63">
        <w:t>.</w:t>
      </w:r>
      <w:r w:rsidR="007D4B2A">
        <w:t xml:space="preserve">  In cold climates (USDA zones 5 and 6), mulch plants in the fall and cut back to about a foot high in late winter.</w:t>
      </w:r>
      <w:r>
        <w:t xml:space="preserve">  Cut branches must be disposed of properly</w:t>
      </w:r>
      <w:r w:rsidR="006859FA">
        <w:t xml:space="preserve"> (burned or composted)</w:t>
      </w:r>
      <w:r>
        <w:t xml:space="preserve"> to ensure they don’t sprout into new plants.  </w:t>
      </w:r>
    </w:p>
    <w:p w:rsidR="00CD49CC" w:rsidRDefault="00CD49CC" w:rsidP="005B6E3B">
      <w:pPr>
        <w:pStyle w:val="Heading3"/>
        <w:spacing w:before="120"/>
      </w:pPr>
      <w:r w:rsidRPr="00561A8A">
        <w:t>Pests and Potential Problems</w:t>
      </w:r>
    </w:p>
    <w:p w:rsidR="00AD3C11" w:rsidRPr="00AD3C11" w:rsidRDefault="00AD3C11" w:rsidP="00024623">
      <w:pPr>
        <w:pStyle w:val="NRCSBodyText"/>
      </w:pPr>
      <w:r>
        <w:t xml:space="preserve">Orange eye butterflybush </w:t>
      </w:r>
      <w:r w:rsidR="00024623">
        <w:t xml:space="preserve">generally has few pests, but </w:t>
      </w:r>
      <w:r>
        <w:t>can be susceptible to spider mite</w:t>
      </w:r>
      <w:r w:rsidR="00024623">
        <w:t>s, caterpillars, weevils, mullein moth, fungal leaf spot and dieback, especially</w:t>
      </w:r>
      <w:r>
        <w:t xml:space="preserve"> during drought or stress.</w:t>
      </w:r>
      <w:r w:rsidR="00024623">
        <w:t xml:space="preserve">  </w:t>
      </w:r>
    </w:p>
    <w:p w:rsidR="00CD49CC" w:rsidRDefault="00CD49CC" w:rsidP="005B6E3B">
      <w:pPr>
        <w:pStyle w:val="Heading3"/>
        <w:spacing w:before="120"/>
      </w:pPr>
      <w:r w:rsidRPr="00561A8A">
        <w:t>Environmental Concerns</w:t>
      </w:r>
    </w:p>
    <w:p w:rsidR="009C26C0" w:rsidRPr="009C26C0" w:rsidRDefault="009C26C0" w:rsidP="009C26C0">
      <w:pPr>
        <w:pStyle w:val="NRCSBodyText"/>
      </w:pPr>
      <w:r>
        <w:t>Dense thickets of butterflybush can crowd out native vegetation and disrupt natural succession patterns on forests after logging or burns</w:t>
      </w:r>
      <w:r w:rsidR="00DE17A5">
        <w:t>,</w:t>
      </w:r>
      <w:r>
        <w:t xml:space="preserve"> and on riverbanks and sandbars following floods.</w:t>
      </w:r>
      <w:r w:rsidR="00975EC5">
        <w:t xml:space="preserve">  Plants buried by up to 1.5 feet of fine sand in a flood can survive by sprouting new roots and shoots from buried stems, thus aiding their rapid recovery and dominance of early succession riparian communities.</w:t>
      </w:r>
    </w:p>
    <w:p w:rsidR="004D7D29" w:rsidRPr="005B6E3B" w:rsidRDefault="00F0149C" w:rsidP="005B6E3B">
      <w:pPr>
        <w:pStyle w:val="Heading3"/>
        <w:spacing w:before="120"/>
      </w:pPr>
      <w:r w:rsidRPr="00561A8A">
        <w:t>Control</w:t>
      </w:r>
    </w:p>
    <w:p w:rsidR="00F0149C" w:rsidRPr="002D7A49" w:rsidRDefault="00471359" w:rsidP="0074131F">
      <w:pPr>
        <w:pStyle w:val="NRCSBodyText"/>
      </w:pPr>
      <w:r>
        <w:t xml:space="preserve">Seedlings and small plants </w:t>
      </w:r>
      <w:r w:rsidR="00D67686">
        <w:t>can</w:t>
      </w:r>
      <w:r>
        <w:t xml:space="preserve"> be hand-picked or dug out</w:t>
      </w:r>
      <w:r w:rsidR="005B6E3B">
        <w:t xml:space="preserve">, though this soil disturbance can also create sites for </w:t>
      </w:r>
      <w:r w:rsidR="005B6E3B">
        <w:lastRenderedPageBreak/>
        <w:t>further invasion</w:t>
      </w:r>
      <w:r>
        <w:t xml:space="preserve">.  </w:t>
      </w:r>
      <w:r w:rsidR="008A7518">
        <w:t>To remove established shrubs, stems should be cut off at the base and d</w:t>
      </w:r>
      <w:r w:rsidR="00D67686">
        <w:t>isposed of properly, and then a general use</w:t>
      </w:r>
      <w:r w:rsidR="008A7518">
        <w:t xml:space="preserve"> herbicide</w:t>
      </w:r>
      <w:r w:rsidR="00D67686">
        <w:t xml:space="preserve"> such as glyphosate or triclopyr</w:t>
      </w:r>
      <w:r w:rsidR="008A7518">
        <w:t xml:space="preserve"> can be applied to the</w:t>
      </w:r>
      <w:r w:rsidR="006859FA">
        <w:t xml:space="preserve"> freshly-cut</w:t>
      </w:r>
      <w:r w:rsidR="008A7518">
        <w:t xml:space="preserve"> stump to prevent regrowth.</w:t>
      </w:r>
      <w:r w:rsidR="00D67686">
        <w:t xml:space="preserve">  Alternately, </w:t>
      </w:r>
      <w:r w:rsidR="002640CC">
        <w:t>infested</w:t>
      </w:r>
      <w:r w:rsidR="00D67686">
        <w:t xml:space="preserve"> area</w:t>
      </w:r>
      <w:r w:rsidR="002640CC">
        <w:t>s</w:t>
      </w:r>
      <w:r w:rsidR="00D67686">
        <w:t xml:space="preserve"> can be fenced and browsed by goats for 3-4 years to </w:t>
      </w:r>
      <w:r w:rsidR="002640CC">
        <w:t>attain acceptable control</w:t>
      </w:r>
      <w:r w:rsidR="00AF67F8">
        <w:t xml:space="preserve"> as part of an integrated pest management program</w:t>
      </w:r>
      <w:r w:rsidR="002640CC">
        <w:t>.</w:t>
      </w:r>
      <w:r w:rsidR="008A7518">
        <w:t xml:space="preserve">  </w:t>
      </w:r>
      <w:r>
        <w:t>Two</w:t>
      </w:r>
      <w:r w:rsidR="008E6BB0">
        <w:t xml:space="preserve"> </w:t>
      </w:r>
      <w:r w:rsidR="008A7518" w:rsidRPr="008A7518">
        <w:t>bio</w:t>
      </w:r>
      <w:r w:rsidR="008A7518">
        <w:t xml:space="preserve">logical </w:t>
      </w:r>
      <w:r w:rsidR="008A7518" w:rsidRPr="008A7518">
        <w:t>control agent</w:t>
      </w:r>
      <w:r>
        <w:t>s are</w:t>
      </w:r>
      <w:r w:rsidR="008A7518" w:rsidRPr="008A7518">
        <w:t xml:space="preserve"> </w:t>
      </w:r>
      <w:r w:rsidR="008E6BB0">
        <w:t>being used</w:t>
      </w:r>
      <w:r>
        <w:t xml:space="preserve"> on an experimental basis</w:t>
      </w:r>
      <w:r w:rsidR="008E6BB0">
        <w:t xml:space="preserve"> </w:t>
      </w:r>
      <w:r w:rsidR="008A7518" w:rsidRPr="008A7518">
        <w:t>in New Zealand</w:t>
      </w:r>
      <w:r>
        <w:t xml:space="preserve">, but have not yet been tested or </w:t>
      </w:r>
      <w:r w:rsidR="005643D8">
        <w:t>approved</w:t>
      </w:r>
      <w:r w:rsidR="00AF67F8">
        <w:t xml:space="preserve"> for use in the U</w:t>
      </w:r>
      <w:r>
        <w:t>S:</w:t>
      </w:r>
      <w:r w:rsidR="008E6BB0">
        <w:t xml:space="preserve"> </w:t>
      </w:r>
      <w:r>
        <w:t>t</w:t>
      </w:r>
      <w:r w:rsidR="008E6BB0" w:rsidRPr="008A7518">
        <w:t xml:space="preserve">he weevil </w:t>
      </w:r>
      <w:r w:rsidR="008E6BB0" w:rsidRPr="008A7518">
        <w:rPr>
          <w:i/>
        </w:rPr>
        <w:t xml:space="preserve">Cleopus </w:t>
      </w:r>
      <w:r>
        <w:rPr>
          <w:i/>
        </w:rPr>
        <w:t>japonicas,</w:t>
      </w:r>
      <w:r w:rsidR="008A7518">
        <w:t xml:space="preserve"> </w:t>
      </w:r>
      <w:r w:rsidR="008E6BB0">
        <w:t>whose a</w:t>
      </w:r>
      <w:r w:rsidR="008E6BB0" w:rsidRPr="008A7518">
        <w:t>dults and larvae consume butterflybush leaves</w:t>
      </w:r>
      <w:r>
        <w:t xml:space="preserve">, and the stem boring </w:t>
      </w:r>
      <w:r w:rsidRPr="00471359">
        <w:t xml:space="preserve">beetle, </w:t>
      </w:r>
      <w:r w:rsidRPr="00471359">
        <w:rPr>
          <w:i/>
          <w:iCs/>
        </w:rPr>
        <w:t>Mecyslobus erro</w:t>
      </w:r>
      <w:r>
        <w:rPr>
          <w:i/>
          <w:iCs/>
        </w:rPr>
        <w:t>.</w:t>
      </w:r>
      <w:r w:rsidR="008A7518">
        <w:t xml:space="preserve">  </w:t>
      </w:r>
      <w:r w:rsidR="00F0149C">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Default="00CD49CC" w:rsidP="005B6E3B">
      <w:pPr>
        <w:pStyle w:val="Heading3"/>
        <w:spacing w:before="120"/>
      </w:pPr>
      <w:r w:rsidRPr="00561A8A">
        <w:t>Cultivars, Improved, and Selected Materials (and area of origin)</w:t>
      </w:r>
    </w:p>
    <w:p w:rsidR="00DC68B7" w:rsidRPr="00DC68B7" w:rsidRDefault="000A5210" w:rsidP="00400ECC">
      <w:pPr>
        <w:pStyle w:val="NRCSBodyText"/>
      </w:pPr>
      <w:r>
        <w:t xml:space="preserve">There are over a hundred </w:t>
      </w:r>
      <w:r w:rsidRPr="000A5210">
        <w:rPr>
          <w:i/>
        </w:rPr>
        <w:t>Buddleja</w:t>
      </w:r>
      <w:r>
        <w:t xml:space="preserve"> varieties or hybrids that are widely available from commercial sources.  </w:t>
      </w:r>
      <w:r w:rsidR="00400ECC">
        <w:t>As of September 2011, the following sterile varieties were approved for sale and propagation in Oregon: Buddleja 'Asian Moon', 'Purple Haze',</w:t>
      </w:r>
      <w:r>
        <w:t xml:space="preserve"> and</w:t>
      </w:r>
      <w:r w:rsidR="00400ECC">
        <w:t xml:space="preserve"> </w:t>
      </w:r>
      <w:r>
        <w:t xml:space="preserve">'Ice Chip' (formerly 'White Icing'); </w:t>
      </w:r>
      <w:r w:rsidR="00400ECC">
        <w:t xml:space="preserve">FLUTTERBY GRANDÉ™ Blueberry Cobbler Nectar Bush, Peach Cobbler Nectar Bush, Sweet Marmalade Nectar Bush, Tangerine Dream Nectar Bush, </w:t>
      </w:r>
      <w:r>
        <w:t>and Vanilla Nectar Bush;</w:t>
      </w:r>
      <w:r w:rsidR="00400ECC">
        <w:t xml:space="preserve"> FLUTTERBY</w:t>
      </w:r>
      <w:r>
        <w:t xml:space="preserve"> PETITE™ Snow White Nectar Bush;</w:t>
      </w:r>
      <w:r w:rsidR="00400ECC">
        <w:t xml:space="preserve"> and FLUTTERBY™ Pink Nectar Bush.  The following hybrids</w:t>
      </w:r>
      <w:r>
        <w:t xml:space="preserve"> (between two or more </w:t>
      </w:r>
      <w:r w:rsidRPr="000A5210">
        <w:rPr>
          <w:i/>
        </w:rPr>
        <w:t>Buddleja</w:t>
      </w:r>
      <w:r>
        <w:t xml:space="preserve"> species)</w:t>
      </w:r>
      <w:r w:rsidR="00400ECC">
        <w:t xml:space="preserve"> are not regulated in Oregon, and are assumed to be sterile, though their fertility has not been assessed: Buddleja 'Lilac Chip',</w:t>
      </w:r>
      <w:r>
        <w:t xml:space="preserve"> 'Blue Chip',</w:t>
      </w:r>
      <w:r w:rsidR="00400ECC">
        <w:t xml:space="preserve"> </w:t>
      </w:r>
      <w:r>
        <w:t>'Miss Molly'</w:t>
      </w:r>
      <w:r w:rsidR="00400ECC">
        <w:t xml:space="preserve"> and 'Miss Ruby'.</w:t>
      </w:r>
    </w:p>
    <w:p w:rsidR="00CD49CC" w:rsidRDefault="00CD49CC" w:rsidP="005B6E3B">
      <w:pPr>
        <w:pStyle w:val="Heading3"/>
        <w:spacing w:before="120"/>
      </w:pPr>
      <w:r w:rsidRPr="00561A8A">
        <w:t xml:space="preserve">Prepared By </w:t>
      </w:r>
    </w:p>
    <w:p w:rsidR="0074198C" w:rsidRPr="0074198C" w:rsidRDefault="0074198C" w:rsidP="0074198C">
      <w:pPr>
        <w:pStyle w:val="NRCSBodyText"/>
        <w:rPr>
          <w:i/>
        </w:rPr>
      </w:pPr>
      <w:r w:rsidRPr="0074198C">
        <w:rPr>
          <w:i/>
        </w:rPr>
        <w:t>Anna Young-Mathews</w:t>
      </w:r>
    </w:p>
    <w:p w:rsidR="0074198C" w:rsidRPr="0074198C" w:rsidRDefault="0074198C" w:rsidP="0074198C">
      <w:pPr>
        <w:pStyle w:val="NRCSBodyText"/>
      </w:pPr>
      <w:r>
        <w:t>USDA-NRCS Plant Materials Center, Corvallis, Oregon</w:t>
      </w:r>
    </w:p>
    <w:p w:rsidR="00CD49CC" w:rsidRPr="00D57FE6" w:rsidRDefault="009C45C1" w:rsidP="00C65E43">
      <w:pPr>
        <w:pStyle w:val="Heading3"/>
        <w:spacing w:before="120"/>
      </w:pPr>
      <w:r w:rsidRPr="00D57FE6">
        <w:t>Citation</w:t>
      </w:r>
    </w:p>
    <w:p w:rsidR="00F3785A" w:rsidRDefault="003B7EE8" w:rsidP="003E6391">
      <w:pPr>
        <w:pStyle w:val="NRCSBodyText"/>
        <w:rPr>
          <w:b/>
        </w:rPr>
      </w:pPr>
      <w:bookmarkStart w:id="15" w:name="OLE_LINK3"/>
      <w:bookmarkStart w:id="16" w:name="OLE_LINK4"/>
      <w:proofErr w:type="gramStart"/>
      <w:r>
        <w:t>Young-Mathews, A</w:t>
      </w:r>
      <w:r w:rsidR="00F3785A">
        <w:t xml:space="preserve">. </w:t>
      </w:r>
      <w:r>
        <w:t>2011</w:t>
      </w:r>
      <w:r w:rsidR="00F3785A">
        <w:t>.</w:t>
      </w:r>
      <w:proofErr w:type="gramEnd"/>
      <w:r w:rsidR="00F3785A">
        <w:t xml:space="preserve"> </w:t>
      </w:r>
      <w:proofErr w:type="gramStart"/>
      <w:r w:rsidR="00F3785A">
        <w:t xml:space="preserve">Plant </w:t>
      </w:r>
      <w:r w:rsidR="0038415D">
        <w:t>fact s</w:t>
      </w:r>
      <w:r w:rsidR="00F3785A">
        <w:t>heet</w:t>
      </w:r>
      <w:r w:rsidR="00F3785A" w:rsidRPr="00514BD8">
        <w:t xml:space="preserve"> for </w:t>
      </w:r>
      <w:r>
        <w:t xml:space="preserve">orange eye butterflybush </w:t>
      </w:r>
      <w:r w:rsidR="00F3785A">
        <w:t>(</w:t>
      </w:r>
      <w:r>
        <w:rPr>
          <w:i/>
        </w:rPr>
        <w:t>Buddleja davidii</w:t>
      </w:r>
      <w:r w:rsidR="00F3785A">
        <w:rPr>
          <w:i/>
        </w:rPr>
        <w:t>)</w:t>
      </w:r>
      <w:r w:rsidR="00F3785A">
        <w:t>.</w:t>
      </w:r>
      <w:proofErr w:type="gramEnd"/>
      <w:r w:rsidR="00F3785A">
        <w:t xml:space="preserve"> </w:t>
      </w:r>
      <w:proofErr w:type="gramStart"/>
      <w:r w:rsidR="00F3785A">
        <w:t xml:space="preserve">USDA-Natural Resources Conservation Service, </w:t>
      </w:r>
      <w:r>
        <w:t>Corvallis Plant Materials Center,</w:t>
      </w:r>
      <w:r w:rsidR="00F3785A">
        <w:t xml:space="preserve"> </w:t>
      </w:r>
      <w:r>
        <w:t>Corvallis</w:t>
      </w:r>
      <w:r w:rsidR="00F3785A">
        <w:t xml:space="preserve">, </w:t>
      </w:r>
      <w:r>
        <w:t>OR</w:t>
      </w:r>
      <w:r w:rsidR="00F3785A">
        <w:t>.</w:t>
      </w:r>
      <w:proofErr w:type="gramEnd"/>
    </w:p>
    <w:bookmarkEnd w:id="15"/>
    <w:bookmarkEnd w:id="16"/>
    <w:p w:rsidR="00705B62" w:rsidRPr="00705B62" w:rsidRDefault="00705B62" w:rsidP="00C65E43">
      <w:pPr>
        <w:pStyle w:val="NRCSBodyText"/>
        <w:spacing w:before="120"/>
        <w:rPr>
          <w:i/>
        </w:rPr>
      </w:pPr>
      <w:r w:rsidRPr="000E3166">
        <w:t xml:space="preserve">Published </w:t>
      </w:r>
      <w:r w:rsidR="003B7EE8" w:rsidRPr="003B7EE8">
        <w:t>September, 2011</w:t>
      </w:r>
    </w:p>
    <w:p w:rsidR="009906F5" w:rsidRPr="00683F7C" w:rsidRDefault="009906F5" w:rsidP="00C65E43">
      <w:pPr>
        <w:pStyle w:val="NRCSBodyText"/>
        <w:spacing w:before="120"/>
        <w:rPr>
          <w:sz w:val="16"/>
          <w:szCs w:val="16"/>
        </w:rPr>
      </w:pPr>
      <w:r w:rsidRPr="00683F7C">
        <w:rPr>
          <w:sz w:val="16"/>
          <w:szCs w:val="16"/>
        </w:rPr>
        <w:t>Edited: [</w:t>
      </w:r>
      <w:r w:rsidR="00361F2A" w:rsidRPr="00683F7C">
        <w:rPr>
          <w:sz w:val="16"/>
          <w:szCs w:val="16"/>
        </w:rPr>
        <w:t>06Sept2011 jab</w:t>
      </w:r>
      <w:r w:rsidRPr="00683F7C">
        <w:rPr>
          <w:sz w:val="16"/>
          <w:szCs w:val="16"/>
        </w:rPr>
        <w:t>]</w:t>
      </w:r>
    </w:p>
    <w:p w:rsidR="00117649" w:rsidRDefault="006C47E2" w:rsidP="00C65E43">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16"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7" w:tooltip="Plants Web site" w:history="1">
        <w:r w:rsidRPr="00810C71">
          <w:rPr>
            <w:rStyle w:val="Hyperlink"/>
          </w:rPr>
          <w:t>http://plants.usda.gov</w:t>
        </w:r>
      </w:hyperlink>
      <w:r w:rsidRPr="00810C71">
        <w:t>&gt; or the Plant Materials Program Web site &lt;</w:t>
      </w:r>
      <w:hyperlink r:id="rId18"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9"/>
          <w:footerReference w:type="default" r:id="rId20"/>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A8539B">
      <w:type w:val="continuous"/>
      <w:pgSz w:w="12240" w:h="15840" w:code="1"/>
      <w:pgMar w:top="360" w:right="1440" w:bottom="360" w:left="1440"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doug.goldman" w:date="2011-10-25T15:30:00Z" w:initials="d">
    <w:p w:rsidR="00A71B8B" w:rsidRDefault="00A71B8B">
      <w:pPr>
        <w:pStyle w:val="CommentText"/>
      </w:pPr>
      <w:r>
        <w:rPr>
          <w:rStyle w:val="CommentReference"/>
        </w:rPr>
        <w:annotationRef/>
      </w:r>
      <w:r>
        <w:t>This should be broken into two sections, one for alternative common names, and another for alternative scientific names.  Does the fact sheet template preculde making this change?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7E7" w:rsidRDefault="000347E7">
      <w:r>
        <w:separator/>
      </w:r>
    </w:p>
  </w:endnote>
  <w:endnote w:type="continuationSeparator" w:id="0">
    <w:p w:rsidR="000347E7" w:rsidRDefault="000347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panose1 w:val="020B0503030403020204"/>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B8B" w:rsidRPr="00117649" w:rsidRDefault="00A71B8B"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7E7" w:rsidRDefault="000347E7">
      <w:r>
        <w:separator/>
      </w:r>
    </w:p>
  </w:footnote>
  <w:footnote w:type="continuationSeparator" w:id="0">
    <w:p w:rsidR="000347E7" w:rsidRDefault="000347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B8B" w:rsidRDefault="00A71B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abstractNum w:abstractNumId="0">
    <w:nsid w:val="FFFFFF7C"/>
    <w:multiLevelType w:val="singleLevel"/>
    <w:tmpl w:val="189EE74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3878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DE33B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54765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F183A5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44AF8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218A8D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9A89BB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538E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7CB461D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307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3B7EE8"/>
    <w:rsid w:val="0000182C"/>
    <w:rsid w:val="00005184"/>
    <w:rsid w:val="000175D4"/>
    <w:rsid w:val="000178ED"/>
    <w:rsid w:val="00024623"/>
    <w:rsid w:val="000347E7"/>
    <w:rsid w:val="00044DD1"/>
    <w:rsid w:val="0004577C"/>
    <w:rsid w:val="00056463"/>
    <w:rsid w:val="000578C2"/>
    <w:rsid w:val="00070BC9"/>
    <w:rsid w:val="00077524"/>
    <w:rsid w:val="00086114"/>
    <w:rsid w:val="000903ED"/>
    <w:rsid w:val="000960D7"/>
    <w:rsid w:val="000968E2"/>
    <w:rsid w:val="000A4DDE"/>
    <w:rsid w:val="000A5210"/>
    <w:rsid w:val="000A66F8"/>
    <w:rsid w:val="000C46B8"/>
    <w:rsid w:val="000D0108"/>
    <w:rsid w:val="000F1970"/>
    <w:rsid w:val="000F3296"/>
    <w:rsid w:val="00117649"/>
    <w:rsid w:val="00120F6B"/>
    <w:rsid w:val="00125BE3"/>
    <w:rsid w:val="0015515F"/>
    <w:rsid w:val="00161E1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43F36"/>
    <w:rsid w:val="0025243E"/>
    <w:rsid w:val="00256DC2"/>
    <w:rsid w:val="00256DE9"/>
    <w:rsid w:val="002640CC"/>
    <w:rsid w:val="0026727E"/>
    <w:rsid w:val="00267929"/>
    <w:rsid w:val="002710AC"/>
    <w:rsid w:val="00281336"/>
    <w:rsid w:val="00284422"/>
    <w:rsid w:val="00286EAC"/>
    <w:rsid w:val="002B1436"/>
    <w:rsid w:val="002B3155"/>
    <w:rsid w:val="002B7160"/>
    <w:rsid w:val="002D3C5A"/>
    <w:rsid w:val="002D7A49"/>
    <w:rsid w:val="002E2F74"/>
    <w:rsid w:val="002E3DE5"/>
    <w:rsid w:val="00301051"/>
    <w:rsid w:val="003050BA"/>
    <w:rsid w:val="00315F23"/>
    <w:rsid w:val="00315F39"/>
    <w:rsid w:val="003361CB"/>
    <w:rsid w:val="00340523"/>
    <w:rsid w:val="00343636"/>
    <w:rsid w:val="003579D8"/>
    <w:rsid w:val="00361F2A"/>
    <w:rsid w:val="003631C1"/>
    <w:rsid w:val="00364804"/>
    <w:rsid w:val="00375E14"/>
    <w:rsid w:val="00377934"/>
    <w:rsid w:val="00380B09"/>
    <w:rsid w:val="00383E58"/>
    <w:rsid w:val="0038415D"/>
    <w:rsid w:val="003A2960"/>
    <w:rsid w:val="003B7EE8"/>
    <w:rsid w:val="003C5000"/>
    <w:rsid w:val="003D7758"/>
    <w:rsid w:val="003E064E"/>
    <w:rsid w:val="003E6391"/>
    <w:rsid w:val="003F1973"/>
    <w:rsid w:val="00400ECC"/>
    <w:rsid w:val="0040152F"/>
    <w:rsid w:val="004018AA"/>
    <w:rsid w:val="004052E3"/>
    <w:rsid w:val="0040539A"/>
    <w:rsid w:val="004261A4"/>
    <w:rsid w:val="004322D6"/>
    <w:rsid w:val="004340C9"/>
    <w:rsid w:val="00436E2E"/>
    <w:rsid w:val="00437F11"/>
    <w:rsid w:val="00453903"/>
    <w:rsid w:val="0046775F"/>
    <w:rsid w:val="00471359"/>
    <w:rsid w:val="00475C41"/>
    <w:rsid w:val="004867F5"/>
    <w:rsid w:val="00496FA1"/>
    <w:rsid w:val="004B628B"/>
    <w:rsid w:val="004B7357"/>
    <w:rsid w:val="004C52F3"/>
    <w:rsid w:val="004D34B0"/>
    <w:rsid w:val="004D7D29"/>
    <w:rsid w:val="004F0A5F"/>
    <w:rsid w:val="00521184"/>
    <w:rsid w:val="00521D04"/>
    <w:rsid w:val="0054009F"/>
    <w:rsid w:val="005427F1"/>
    <w:rsid w:val="00561A8A"/>
    <w:rsid w:val="005643D8"/>
    <w:rsid w:val="00564985"/>
    <w:rsid w:val="00584A55"/>
    <w:rsid w:val="00587B82"/>
    <w:rsid w:val="00590D0A"/>
    <w:rsid w:val="0059148B"/>
    <w:rsid w:val="00592CFA"/>
    <w:rsid w:val="005A7A54"/>
    <w:rsid w:val="005B6E3B"/>
    <w:rsid w:val="005B7A24"/>
    <w:rsid w:val="005C1456"/>
    <w:rsid w:val="005C4132"/>
    <w:rsid w:val="005C6C3E"/>
    <w:rsid w:val="005D2ECE"/>
    <w:rsid w:val="005E5E78"/>
    <w:rsid w:val="005F25D4"/>
    <w:rsid w:val="005F4FC1"/>
    <w:rsid w:val="0062577D"/>
    <w:rsid w:val="00643EC5"/>
    <w:rsid w:val="006472A6"/>
    <w:rsid w:val="00647C24"/>
    <w:rsid w:val="006631A2"/>
    <w:rsid w:val="00665AF3"/>
    <w:rsid w:val="00667542"/>
    <w:rsid w:val="00672EB8"/>
    <w:rsid w:val="00676A70"/>
    <w:rsid w:val="00680FB5"/>
    <w:rsid w:val="00683584"/>
    <w:rsid w:val="00683F7C"/>
    <w:rsid w:val="006859FA"/>
    <w:rsid w:val="00692190"/>
    <w:rsid w:val="006A7F33"/>
    <w:rsid w:val="006B445C"/>
    <w:rsid w:val="006C47E2"/>
    <w:rsid w:val="006E5F7B"/>
    <w:rsid w:val="006F0E21"/>
    <w:rsid w:val="00700843"/>
    <w:rsid w:val="00702FC1"/>
    <w:rsid w:val="00705B62"/>
    <w:rsid w:val="00717F00"/>
    <w:rsid w:val="00726F17"/>
    <w:rsid w:val="00741185"/>
    <w:rsid w:val="0074131F"/>
    <w:rsid w:val="0074198C"/>
    <w:rsid w:val="00742DE3"/>
    <w:rsid w:val="00772F6F"/>
    <w:rsid w:val="00774ABD"/>
    <w:rsid w:val="00776CDA"/>
    <w:rsid w:val="007A2C8D"/>
    <w:rsid w:val="007A6D4C"/>
    <w:rsid w:val="007B2285"/>
    <w:rsid w:val="007B2C13"/>
    <w:rsid w:val="007C52E4"/>
    <w:rsid w:val="007D4B2A"/>
    <w:rsid w:val="007D72E1"/>
    <w:rsid w:val="007F678B"/>
    <w:rsid w:val="007F7A33"/>
    <w:rsid w:val="00805981"/>
    <w:rsid w:val="00810C71"/>
    <w:rsid w:val="008114DC"/>
    <w:rsid w:val="008259A0"/>
    <w:rsid w:val="00827C92"/>
    <w:rsid w:val="008407F0"/>
    <w:rsid w:val="008455BA"/>
    <w:rsid w:val="00847A52"/>
    <w:rsid w:val="00854604"/>
    <w:rsid w:val="008556D9"/>
    <w:rsid w:val="00864B7F"/>
    <w:rsid w:val="008650D5"/>
    <w:rsid w:val="00865FDC"/>
    <w:rsid w:val="00880D71"/>
    <w:rsid w:val="00885E30"/>
    <w:rsid w:val="008A2C3F"/>
    <w:rsid w:val="008A7518"/>
    <w:rsid w:val="008B118A"/>
    <w:rsid w:val="008B58A0"/>
    <w:rsid w:val="008B7DE5"/>
    <w:rsid w:val="008D3D78"/>
    <w:rsid w:val="008D7D63"/>
    <w:rsid w:val="008E6BB0"/>
    <w:rsid w:val="008E7D1F"/>
    <w:rsid w:val="008F3D5A"/>
    <w:rsid w:val="00902398"/>
    <w:rsid w:val="00914C3E"/>
    <w:rsid w:val="00917B9D"/>
    <w:rsid w:val="00942265"/>
    <w:rsid w:val="00942547"/>
    <w:rsid w:val="0094593E"/>
    <w:rsid w:val="0095114D"/>
    <w:rsid w:val="00955302"/>
    <w:rsid w:val="00966A16"/>
    <w:rsid w:val="00975EC5"/>
    <w:rsid w:val="009846A9"/>
    <w:rsid w:val="00987392"/>
    <w:rsid w:val="009906F5"/>
    <w:rsid w:val="009A0E7A"/>
    <w:rsid w:val="009A5077"/>
    <w:rsid w:val="009B2230"/>
    <w:rsid w:val="009B7D57"/>
    <w:rsid w:val="009C10B0"/>
    <w:rsid w:val="009C26C0"/>
    <w:rsid w:val="009C45C1"/>
    <w:rsid w:val="009D38B9"/>
    <w:rsid w:val="009D46E9"/>
    <w:rsid w:val="009D5F78"/>
    <w:rsid w:val="00A0079A"/>
    <w:rsid w:val="00A1146D"/>
    <w:rsid w:val="00A2247D"/>
    <w:rsid w:val="00A244AF"/>
    <w:rsid w:val="00A43227"/>
    <w:rsid w:val="00A46ABF"/>
    <w:rsid w:val="00A52D2C"/>
    <w:rsid w:val="00A639DD"/>
    <w:rsid w:val="00A71B8B"/>
    <w:rsid w:val="00A82E8F"/>
    <w:rsid w:val="00A83D08"/>
    <w:rsid w:val="00A8539B"/>
    <w:rsid w:val="00A90C12"/>
    <w:rsid w:val="00A91834"/>
    <w:rsid w:val="00AA377C"/>
    <w:rsid w:val="00AB363D"/>
    <w:rsid w:val="00AC73C1"/>
    <w:rsid w:val="00AD3C11"/>
    <w:rsid w:val="00AF67F8"/>
    <w:rsid w:val="00B00F6C"/>
    <w:rsid w:val="00B0669A"/>
    <w:rsid w:val="00B07BD5"/>
    <w:rsid w:val="00B35C3E"/>
    <w:rsid w:val="00B55E68"/>
    <w:rsid w:val="00B67FFC"/>
    <w:rsid w:val="00B730E7"/>
    <w:rsid w:val="00B76C01"/>
    <w:rsid w:val="00B8425D"/>
    <w:rsid w:val="00BC76F8"/>
    <w:rsid w:val="00BD37B0"/>
    <w:rsid w:val="00BE0AAA"/>
    <w:rsid w:val="00BE5356"/>
    <w:rsid w:val="00BE744D"/>
    <w:rsid w:val="00BE775B"/>
    <w:rsid w:val="00BF2C15"/>
    <w:rsid w:val="00C06924"/>
    <w:rsid w:val="00C16499"/>
    <w:rsid w:val="00C260D2"/>
    <w:rsid w:val="00C2775B"/>
    <w:rsid w:val="00C35078"/>
    <w:rsid w:val="00C36DFB"/>
    <w:rsid w:val="00C430F6"/>
    <w:rsid w:val="00C43D6A"/>
    <w:rsid w:val="00C65E43"/>
    <w:rsid w:val="00C67193"/>
    <w:rsid w:val="00C86821"/>
    <w:rsid w:val="00CB4C7E"/>
    <w:rsid w:val="00CC1918"/>
    <w:rsid w:val="00CC4E6D"/>
    <w:rsid w:val="00CD49CC"/>
    <w:rsid w:val="00CD5C3F"/>
    <w:rsid w:val="00CE5409"/>
    <w:rsid w:val="00CF7EC1"/>
    <w:rsid w:val="00CF7F90"/>
    <w:rsid w:val="00D20E52"/>
    <w:rsid w:val="00D36CA3"/>
    <w:rsid w:val="00D5627E"/>
    <w:rsid w:val="00D57FE6"/>
    <w:rsid w:val="00D61972"/>
    <w:rsid w:val="00D62818"/>
    <w:rsid w:val="00D669F9"/>
    <w:rsid w:val="00D67686"/>
    <w:rsid w:val="00D82E30"/>
    <w:rsid w:val="00D9647F"/>
    <w:rsid w:val="00DA1AD3"/>
    <w:rsid w:val="00DC2DA5"/>
    <w:rsid w:val="00DC616D"/>
    <w:rsid w:val="00DC68B7"/>
    <w:rsid w:val="00DC7C36"/>
    <w:rsid w:val="00DD46A9"/>
    <w:rsid w:val="00DE04EA"/>
    <w:rsid w:val="00DE0E57"/>
    <w:rsid w:val="00DE17A5"/>
    <w:rsid w:val="00DF5E14"/>
    <w:rsid w:val="00E0127C"/>
    <w:rsid w:val="00E14CA6"/>
    <w:rsid w:val="00E30EC6"/>
    <w:rsid w:val="00E505BD"/>
    <w:rsid w:val="00E52D6E"/>
    <w:rsid w:val="00E75057"/>
    <w:rsid w:val="00E753A5"/>
    <w:rsid w:val="00E80488"/>
    <w:rsid w:val="00EA5D73"/>
    <w:rsid w:val="00EC257E"/>
    <w:rsid w:val="00ED682E"/>
    <w:rsid w:val="00EE261A"/>
    <w:rsid w:val="00EE296B"/>
    <w:rsid w:val="00EF6F4F"/>
    <w:rsid w:val="00EF7390"/>
    <w:rsid w:val="00F0149C"/>
    <w:rsid w:val="00F202B5"/>
    <w:rsid w:val="00F224A6"/>
    <w:rsid w:val="00F266FD"/>
    <w:rsid w:val="00F3785A"/>
    <w:rsid w:val="00F71BD0"/>
    <w:rsid w:val="00F71F08"/>
    <w:rsid w:val="00F74365"/>
    <w:rsid w:val="00F802DB"/>
    <w:rsid w:val="00F815F3"/>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paragraph" w:styleId="Heading9">
    <w:name w:val="heading 9"/>
    <w:basedOn w:val="Normal"/>
    <w:next w:val="Normal"/>
    <w:link w:val="Heading9Char"/>
    <w:semiHidden/>
    <w:unhideWhenUsed/>
    <w:qFormat/>
    <w:rsid w:val="00643EC5"/>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C67193"/>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styleId="Bibliography">
    <w:name w:val="Bibliography"/>
    <w:basedOn w:val="Normal"/>
    <w:next w:val="Normal"/>
    <w:uiPriority w:val="37"/>
    <w:semiHidden/>
    <w:unhideWhenUsed/>
    <w:rsid w:val="00643EC5"/>
  </w:style>
  <w:style w:type="paragraph" w:styleId="BlockText">
    <w:name w:val="Block Text"/>
    <w:basedOn w:val="Normal"/>
    <w:semiHidden/>
    <w:unhideWhenUsed/>
    <w:rsid w:val="00643EC5"/>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semiHidden/>
    <w:unhideWhenUsed/>
    <w:rsid w:val="00643EC5"/>
    <w:pPr>
      <w:spacing w:after="120"/>
    </w:pPr>
    <w:rPr>
      <w:sz w:val="16"/>
      <w:szCs w:val="16"/>
    </w:rPr>
  </w:style>
  <w:style w:type="character" w:customStyle="1" w:styleId="BodyText3Char">
    <w:name w:val="Body Text 3 Char"/>
    <w:basedOn w:val="DefaultParagraphFont"/>
    <w:link w:val="BodyText3"/>
    <w:semiHidden/>
    <w:rsid w:val="00643EC5"/>
    <w:rPr>
      <w:sz w:val="16"/>
      <w:szCs w:val="16"/>
    </w:rPr>
  </w:style>
  <w:style w:type="paragraph" w:styleId="BodyTextFirstIndent">
    <w:name w:val="Body Text First Indent"/>
    <w:basedOn w:val="BodyText"/>
    <w:link w:val="BodyTextFirstIndentChar"/>
    <w:semiHidden/>
    <w:unhideWhenUsed/>
    <w:rsid w:val="00643EC5"/>
    <w:pPr>
      <w:tabs>
        <w:tab w:val="clear" w:pos="2520"/>
      </w:tabs>
      <w:ind w:firstLine="360"/>
    </w:pPr>
    <w:rPr>
      <w:color w:val="auto"/>
      <w:sz w:val="24"/>
    </w:rPr>
  </w:style>
  <w:style w:type="character" w:customStyle="1" w:styleId="BodyTextFirstIndentChar">
    <w:name w:val="Body Text First Indent Char"/>
    <w:basedOn w:val="BodyTextChar"/>
    <w:link w:val="BodyTextFirstIndent"/>
    <w:semiHidden/>
    <w:rsid w:val="00643EC5"/>
    <w:rPr>
      <w:sz w:val="24"/>
    </w:rPr>
  </w:style>
  <w:style w:type="paragraph" w:styleId="BodyTextFirstIndent2">
    <w:name w:val="Body Text First Indent 2"/>
    <w:basedOn w:val="BodyTextIndent"/>
    <w:link w:val="BodyTextFirstIndent2Char"/>
    <w:semiHidden/>
    <w:unhideWhenUsed/>
    <w:rsid w:val="00643EC5"/>
    <w:pPr>
      <w:tabs>
        <w:tab w:val="clear" w:pos="2430"/>
      </w:tabs>
      <w:ind w:left="360" w:firstLine="360"/>
    </w:pPr>
    <w:rPr>
      <w:sz w:val="24"/>
    </w:rPr>
  </w:style>
  <w:style w:type="character" w:customStyle="1" w:styleId="BodyTextFirstIndent2Char">
    <w:name w:val="Body Text First Indent 2 Char"/>
    <w:basedOn w:val="BodyTextIndentChar"/>
    <w:link w:val="BodyTextFirstIndent2"/>
    <w:semiHidden/>
    <w:rsid w:val="00643EC5"/>
    <w:rPr>
      <w:sz w:val="24"/>
    </w:rPr>
  </w:style>
  <w:style w:type="paragraph" w:styleId="BodyTextIndent2">
    <w:name w:val="Body Text Indent 2"/>
    <w:basedOn w:val="Normal"/>
    <w:link w:val="BodyTextIndent2Char"/>
    <w:semiHidden/>
    <w:unhideWhenUsed/>
    <w:rsid w:val="00643EC5"/>
    <w:pPr>
      <w:spacing w:after="120" w:line="480" w:lineRule="auto"/>
      <w:ind w:left="360"/>
    </w:pPr>
  </w:style>
  <w:style w:type="character" w:customStyle="1" w:styleId="BodyTextIndent2Char">
    <w:name w:val="Body Text Indent 2 Char"/>
    <w:basedOn w:val="DefaultParagraphFont"/>
    <w:link w:val="BodyTextIndent2"/>
    <w:semiHidden/>
    <w:rsid w:val="00643EC5"/>
    <w:rPr>
      <w:sz w:val="24"/>
    </w:rPr>
  </w:style>
  <w:style w:type="paragraph" w:styleId="BodyTextIndent3">
    <w:name w:val="Body Text Indent 3"/>
    <w:basedOn w:val="Normal"/>
    <w:link w:val="BodyTextIndent3Char"/>
    <w:semiHidden/>
    <w:unhideWhenUsed/>
    <w:rsid w:val="00643EC5"/>
    <w:pPr>
      <w:spacing w:after="120"/>
      <w:ind w:left="360"/>
    </w:pPr>
    <w:rPr>
      <w:sz w:val="16"/>
      <w:szCs w:val="16"/>
    </w:rPr>
  </w:style>
  <w:style w:type="character" w:customStyle="1" w:styleId="BodyTextIndent3Char">
    <w:name w:val="Body Text Indent 3 Char"/>
    <w:basedOn w:val="DefaultParagraphFont"/>
    <w:link w:val="BodyTextIndent3"/>
    <w:semiHidden/>
    <w:rsid w:val="00643EC5"/>
    <w:rPr>
      <w:sz w:val="16"/>
      <w:szCs w:val="16"/>
    </w:rPr>
  </w:style>
  <w:style w:type="paragraph" w:styleId="Closing">
    <w:name w:val="Closing"/>
    <w:basedOn w:val="Normal"/>
    <w:link w:val="ClosingChar"/>
    <w:semiHidden/>
    <w:unhideWhenUsed/>
    <w:rsid w:val="00643EC5"/>
    <w:pPr>
      <w:ind w:left="4320"/>
    </w:pPr>
  </w:style>
  <w:style w:type="character" w:customStyle="1" w:styleId="ClosingChar">
    <w:name w:val="Closing Char"/>
    <w:basedOn w:val="DefaultParagraphFont"/>
    <w:link w:val="Closing"/>
    <w:semiHidden/>
    <w:rsid w:val="00643EC5"/>
    <w:rPr>
      <w:sz w:val="24"/>
    </w:rPr>
  </w:style>
  <w:style w:type="paragraph" w:styleId="CommentText">
    <w:name w:val="annotation text"/>
    <w:basedOn w:val="Normal"/>
    <w:link w:val="CommentTextChar"/>
    <w:semiHidden/>
    <w:unhideWhenUsed/>
    <w:rsid w:val="00643EC5"/>
    <w:rPr>
      <w:sz w:val="20"/>
    </w:rPr>
  </w:style>
  <w:style w:type="character" w:customStyle="1" w:styleId="CommentTextChar">
    <w:name w:val="Comment Text Char"/>
    <w:basedOn w:val="DefaultParagraphFont"/>
    <w:link w:val="CommentText"/>
    <w:semiHidden/>
    <w:rsid w:val="00643EC5"/>
  </w:style>
  <w:style w:type="paragraph" w:styleId="CommentSubject">
    <w:name w:val="annotation subject"/>
    <w:basedOn w:val="CommentText"/>
    <w:next w:val="CommentText"/>
    <w:link w:val="CommentSubjectChar"/>
    <w:semiHidden/>
    <w:unhideWhenUsed/>
    <w:rsid w:val="00643EC5"/>
    <w:rPr>
      <w:b/>
      <w:bCs/>
    </w:rPr>
  </w:style>
  <w:style w:type="character" w:customStyle="1" w:styleId="CommentSubjectChar">
    <w:name w:val="Comment Subject Char"/>
    <w:basedOn w:val="CommentTextChar"/>
    <w:link w:val="CommentSubject"/>
    <w:semiHidden/>
    <w:rsid w:val="00643EC5"/>
    <w:rPr>
      <w:b/>
      <w:bCs/>
    </w:rPr>
  </w:style>
  <w:style w:type="paragraph" w:styleId="Date">
    <w:name w:val="Date"/>
    <w:basedOn w:val="Normal"/>
    <w:next w:val="Normal"/>
    <w:link w:val="DateChar"/>
    <w:semiHidden/>
    <w:unhideWhenUsed/>
    <w:rsid w:val="00643EC5"/>
  </w:style>
  <w:style w:type="character" w:customStyle="1" w:styleId="DateChar">
    <w:name w:val="Date Char"/>
    <w:basedOn w:val="DefaultParagraphFont"/>
    <w:link w:val="Date"/>
    <w:semiHidden/>
    <w:rsid w:val="00643EC5"/>
    <w:rPr>
      <w:sz w:val="24"/>
    </w:rPr>
  </w:style>
  <w:style w:type="paragraph" w:styleId="E-mailSignature">
    <w:name w:val="E-mail Signature"/>
    <w:basedOn w:val="Normal"/>
    <w:link w:val="E-mailSignatureChar"/>
    <w:semiHidden/>
    <w:unhideWhenUsed/>
    <w:rsid w:val="00643EC5"/>
  </w:style>
  <w:style w:type="character" w:customStyle="1" w:styleId="E-mailSignatureChar">
    <w:name w:val="E-mail Signature Char"/>
    <w:basedOn w:val="DefaultParagraphFont"/>
    <w:link w:val="E-mailSignature"/>
    <w:semiHidden/>
    <w:rsid w:val="00643EC5"/>
    <w:rPr>
      <w:sz w:val="24"/>
    </w:rPr>
  </w:style>
  <w:style w:type="paragraph" w:styleId="EndnoteText">
    <w:name w:val="endnote text"/>
    <w:basedOn w:val="Normal"/>
    <w:link w:val="EndnoteTextChar"/>
    <w:semiHidden/>
    <w:unhideWhenUsed/>
    <w:rsid w:val="00643EC5"/>
    <w:rPr>
      <w:sz w:val="20"/>
    </w:rPr>
  </w:style>
  <w:style w:type="character" w:customStyle="1" w:styleId="EndnoteTextChar">
    <w:name w:val="Endnote Text Char"/>
    <w:basedOn w:val="DefaultParagraphFont"/>
    <w:link w:val="EndnoteText"/>
    <w:semiHidden/>
    <w:rsid w:val="00643EC5"/>
  </w:style>
  <w:style w:type="paragraph" w:styleId="EnvelopeAddress">
    <w:name w:val="envelope address"/>
    <w:basedOn w:val="Normal"/>
    <w:semiHidden/>
    <w:unhideWhenUsed/>
    <w:rsid w:val="00643EC5"/>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643EC5"/>
    <w:rPr>
      <w:rFonts w:asciiTheme="majorHAnsi" w:eastAsiaTheme="majorEastAsia" w:hAnsiTheme="majorHAnsi" w:cstheme="majorBidi"/>
      <w:sz w:val="20"/>
    </w:rPr>
  </w:style>
  <w:style w:type="paragraph" w:styleId="FootnoteText">
    <w:name w:val="footnote text"/>
    <w:basedOn w:val="Normal"/>
    <w:link w:val="FootnoteTextChar"/>
    <w:semiHidden/>
    <w:unhideWhenUsed/>
    <w:rsid w:val="00643EC5"/>
    <w:rPr>
      <w:sz w:val="20"/>
    </w:rPr>
  </w:style>
  <w:style w:type="character" w:customStyle="1" w:styleId="FootnoteTextChar">
    <w:name w:val="Footnote Text Char"/>
    <w:basedOn w:val="DefaultParagraphFont"/>
    <w:link w:val="FootnoteText"/>
    <w:semiHidden/>
    <w:rsid w:val="00643EC5"/>
  </w:style>
  <w:style w:type="character" w:customStyle="1" w:styleId="Heading9Char">
    <w:name w:val="Heading 9 Char"/>
    <w:basedOn w:val="DefaultParagraphFont"/>
    <w:link w:val="Heading9"/>
    <w:semiHidden/>
    <w:rsid w:val="00643EC5"/>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semiHidden/>
    <w:unhideWhenUsed/>
    <w:rsid w:val="00643EC5"/>
    <w:rPr>
      <w:i/>
      <w:iCs/>
    </w:rPr>
  </w:style>
  <w:style w:type="character" w:customStyle="1" w:styleId="HTMLAddressChar">
    <w:name w:val="HTML Address Char"/>
    <w:basedOn w:val="DefaultParagraphFont"/>
    <w:link w:val="HTMLAddress"/>
    <w:semiHidden/>
    <w:rsid w:val="00643EC5"/>
    <w:rPr>
      <w:i/>
      <w:iCs/>
      <w:sz w:val="24"/>
    </w:rPr>
  </w:style>
  <w:style w:type="paragraph" w:styleId="HTMLPreformatted">
    <w:name w:val="HTML Preformatted"/>
    <w:basedOn w:val="Normal"/>
    <w:link w:val="HTMLPreformattedChar"/>
    <w:semiHidden/>
    <w:unhideWhenUsed/>
    <w:rsid w:val="00643EC5"/>
    <w:rPr>
      <w:rFonts w:ascii="Consolas" w:hAnsi="Consolas"/>
      <w:sz w:val="20"/>
    </w:rPr>
  </w:style>
  <w:style w:type="character" w:customStyle="1" w:styleId="HTMLPreformattedChar">
    <w:name w:val="HTML Preformatted Char"/>
    <w:basedOn w:val="DefaultParagraphFont"/>
    <w:link w:val="HTMLPreformatted"/>
    <w:semiHidden/>
    <w:rsid w:val="00643EC5"/>
    <w:rPr>
      <w:rFonts w:ascii="Consolas" w:hAnsi="Consolas"/>
    </w:rPr>
  </w:style>
  <w:style w:type="paragraph" w:styleId="Index1">
    <w:name w:val="index 1"/>
    <w:basedOn w:val="Normal"/>
    <w:next w:val="Normal"/>
    <w:autoRedefine/>
    <w:semiHidden/>
    <w:unhideWhenUsed/>
    <w:rsid w:val="00643EC5"/>
    <w:pPr>
      <w:ind w:left="240" w:hanging="240"/>
    </w:pPr>
  </w:style>
  <w:style w:type="paragraph" w:styleId="Index2">
    <w:name w:val="index 2"/>
    <w:basedOn w:val="Normal"/>
    <w:next w:val="Normal"/>
    <w:autoRedefine/>
    <w:semiHidden/>
    <w:unhideWhenUsed/>
    <w:rsid w:val="00643EC5"/>
    <w:pPr>
      <w:ind w:left="480" w:hanging="240"/>
    </w:pPr>
  </w:style>
  <w:style w:type="paragraph" w:styleId="Index3">
    <w:name w:val="index 3"/>
    <w:basedOn w:val="Normal"/>
    <w:next w:val="Normal"/>
    <w:autoRedefine/>
    <w:semiHidden/>
    <w:unhideWhenUsed/>
    <w:rsid w:val="00643EC5"/>
    <w:pPr>
      <w:ind w:left="720" w:hanging="240"/>
    </w:pPr>
  </w:style>
  <w:style w:type="paragraph" w:styleId="Index4">
    <w:name w:val="index 4"/>
    <w:basedOn w:val="Normal"/>
    <w:next w:val="Normal"/>
    <w:autoRedefine/>
    <w:semiHidden/>
    <w:unhideWhenUsed/>
    <w:rsid w:val="00643EC5"/>
    <w:pPr>
      <w:ind w:left="960" w:hanging="240"/>
    </w:pPr>
  </w:style>
  <w:style w:type="paragraph" w:styleId="Index5">
    <w:name w:val="index 5"/>
    <w:basedOn w:val="Normal"/>
    <w:next w:val="Normal"/>
    <w:autoRedefine/>
    <w:semiHidden/>
    <w:unhideWhenUsed/>
    <w:rsid w:val="00643EC5"/>
    <w:pPr>
      <w:ind w:left="1200" w:hanging="240"/>
    </w:pPr>
  </w:style>
  <w:style w:type="paragraph" w:styleId="Index6">
    <w:name w:val="index 6"/>
    <w:basedOn w:val="Normal"/>
    <w:next w:val="Normal"/>
    <w:autoRedefine/>
    <w:semiHidden/>
    <w:unhideWhenUsed/>
    <w:rsid w:val="00643EC5"/>
    <w:pPr>
      <w:ind w:left="1440" w:hanging="240"/>
    </w:pPr>
  </w:style>
  <w:style w:type="paragraph" w:styleId="Index7">
    <w:name w:val="index 7"/>
    <w:basedOn w:val="Normal"/>
    <w:next w:val="Normal"/>
    <w:autoRedefine/>
    <w:semiHidden/>
    <w:unhideWhenUsed/>
    <w:rsid w:val="00643EC5"/>
    <w:pPr>
      <w:ind w:left="1680" w:hanging="240"/>
    </w:pPr>
  </w:style>
  <w:style w:type="paragraph" w:styleId="Index8">
    <w:name w:val="index 8"/>
    <w:basedOn w:val="Normal"/>
    <w:next w:val="Normal"/>
    <w:autoRedefine/>
    <w:semiHidden/>
    <w:unhideWhenUsed/>
    <w:rsid w:val="00643EC5"/>
    <w:pPr>
      <w:ind w:left="1920" w:hanging="240"/>
    </w:pPr>
  </w:style>
  <w:style w:type="paragraph" w:styleId="Index9">
    <w:name w:val="index 9"/>
    <w:basedOn w:val="Normal"/>
    <w:next w:val="Normal"/>
    <w:autoRedefine/>
    <w:semiHidden/>
    <w:unhideWhenUsed/>
    <w:rsid w:val="00643EC5"/>
    <w:pPr>
      <w:ind w:left="2160" w:hanging="240"/>
    </w:pPr>
  </w:style>
  <w:style w:type="paragraph" w:styleId="IndexHeading">
    <w:name w:val="index heading"/>
    <w:basedOn w:val="Normal"/>
    <w:next w:val="Index1"/>
    <w:semiHidden/>
    <w:unhideWhenUsed/>
    <w:rsid w:val="00643EC5"/>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643EC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43EC5"/>
    <w:rPr>
      <w:b/>
      <w:bCs/>
      <w:i/>
      <w:iCs/>
      <w:color w:val="4F81BD" w:themeColor="accent1"/>
      <w:sz w:val="24"/>
    </w:rPr>
  </w:style>
  <w:style w:type="paragraph" w:styleId="List">
    <w:name w:val="List"/>
    <w:basedOn w:val="Normal"/>
    <w:semiHidden/>
    <w:unhideWhenUsed/>
    <w:rsid w:val="00643EC5"/>
    <w:pPr>
      <w:ind w:left="360" w:hanging="360"/>
      <w:contextualSpacing/>
    </w:pPr>
  </w:style>
  <w:style w:type="paragraph" w:styleId="List2">
    <w:name w:val="List 2"/>
    <w:basedOn w:val="Normal"/>
    <w:semiHidden/>
    <w:unhideWhenUsed/>
    <w:rsid w:val="00643EC5"/>
    <w:pPr>
      <w:ind w:left="720" w:hanging="360"/>
      <w:contextualSpacing/>
    </w:pPr>
  </w:style>
  <w:style w:type="paragraph" w:styleId="List3">
    <w:name w:val="List 3"/>
    <w:basedOn w:val="Normal"/>
    <w:semiHidden/>
    <w:unhideWhenUsed/>
    <w:rsid w:val="00643EC5"/>
    <w:pPr>
      <w:ind w:left="1080" w:hanging="360"/>
      <w:contextualSpacing/>
    </w:pPr>
  </w:style>
  <w:style w:type="paragraph" w:styleId="List4">
    <w:name w:val="List 4"/>
    <w:basedOn w:val="Normal"/>
    <w:semiHidden/>
    <w:unhideWhenUsed/>
    <w:rsid w:val="00643EC5"/>
    <w:pPr>
      <w:ind w:left="1440" w:hanging="360"/>
      <w:contextualSpacing/>
    </w:pPr>
  </w:style>
  <w:style w:type="paragraph" w:styleId="List5">
    <w:name w:val="List 5"/>
    <w:basedOn w:val="Normal"/>
    <w:semiHidden/>
    <w:unhideWhenUsed/>
    <w:rsid w:val="00643EC5"/>
    <w:pPr>
      <w:ind w:left="1800" w:hanging="360"/>
      <w:contextualSpacing/>
    </w:pPr>
  </w:style>
  <w:style w:type="paragraph" w:styleId="ListBullet">
    <w:name w:val="List Bullet"/>
    <w:basedOn w:val="Normal"/>
    <w:semiHidden/>
    <w:unhideWhenUsed/>
    <w:rsid w:val="00643EC5"/>
    <w:pPr>
      <w:numPr>
        <w:numId w:val="1"/>
      </w:numPr>
      <w:contextualSpacing/>
    </w:pPr>
  </w:style>
  <w:style w:type="paragraph" w:styleId="ListBullet2">
    <w:name w:val="List Bullet 2"/>
    <w:basedOn w:val="Normal"/>
    <w:semiHidden/>
    <w:unhideWhenUsed/>
    <w:rsid w:val="00643EC5"/>
    <w:pPr>
      <w:numPr>
        <w:numId w:val="2"/>
      </w:numPr>
      <w:contextualSpacing/>
    </w:pPr>
  </w:style>
  <w:style w:type="paragraph" w:styleId="ListBullet3">
    <w:name w:val="List Bullet 3"/>
    <w:basedOn w:val="Normal"/>
    <w:semiHidden/>
    <w:unhideWhenUsed/>
    <w:rsid w:val="00643EC5"/>
    <w:pPr>
      <w:numPr>
        <w:numId w:val="3"/>
      </w:numPr>
      <w:contextualSpacing/>
    </w:pPr>
  </w:style>
  <w:style w:type="paragraph" w:styleId="ListBullet4">
    <w:name w:val="List Bullet 4"/>
    <w:basedOn w:val="Normal"/>
    <w:semiHidden/>
    <w:unhideWhenUsed/>
    <w:rsid w:val="00643EC5"/>
    <w:pPr>
      <w:numPr>
        <w:numId w:val="4"/>
      </w:numPr>
      <w:contextualSpacing/>
    </w:pPr>
  </w:style>
  <w:style w:type="paragraph" w:styleId="ListBullet5">
    <w:name w:val="List Bullet 5"/>
    <w:basedOn w:val="Normal"/>
    <w:semiHidden/>
    <w:unhideWhenUsed/>
    <w:rsid w:val="00643EC5"/>
    <w:pPr>
      <w:numPr>
        <w:numId w:val="5"/>
      </w:numPr>
      <w:contextualSpacing/>
    </w:pPr>
  </w:style>
  <w:style w:type="paragraph" w:styleId="ListContinue">
    <w:name w:val="List Continue"/>
    <w:basedOn w:val="Normal"/>
    <w:semiHidden/>
    <w:unhideWhenUsed/>
    <w:rsid w:val="00643EC5"/>
    <w:pPr>
      <w:spacing w:after="120"/>
      <w:ind w:left="360"/>
      <w:contextualSpacing/>
    </w:pPr>
  </w:style>
  <w:style w:type="paragraph" w:styleId="ListContinue2">
    <w:name w:val="List Continue 2"/>
    <w:basedOn w:val="Normal"/>
    <w:semiHidden/>
    <w:unhideWhenUsed/>
    <w:rsid w:val="00643EC5"/>
    <w:pPr>
      <w:spacing w:after="120"/>
      <w:ind w:left="720"/>
      <w:contextualSpacing/>
    </w:pPr>
  </w:style>
  <w:style w:type="paragraph" w:styleId="ListContinue3">
    <w:name w:val="List Continue 3"/>
    <w:basedOn w:val="Normal"/>
    <w:semiHidden/>
    <w:unhideWhenUsed/>
    <w:rsid w:val="00643EC5"/>
    <w:pPr>
      <w:spacing w:after="120"/>
      <w:ind w:left="1080"/>
      <w:contextualSpacing/>
    </w:pPr>
  </w:style>
  <w:style w:type="paragraph" w:styleId="ListContinue4">
    <w:name w:val="List Continue 4"/>
    <w:basedOn w:val="Normal"/>
    <w:semiHidden/>
    <w:unhideWhenUsed/>
    <w:rsid w:val="00643EC5"/>
    <w:pPr>
      <w:spacing w:after="120"/>
      <w:ind w:left="1440"/>
      <w:contextualSpacing/>
    </w:pPr>
  </w:style>
  <w:style w:type="paragraph" w:styleId="ListContinue5">
    <w:name w:val="List Continue 5"/>
    <w:basedOn w:val="Normal"/>
    <w:semiHidden/>
    <w:unhideWhenUsed/>
    <w:rsid w:val="00643EC5"/>
    <w:pPr>
      <w:spacing w:after="120"/>
      <w:ind w:left="1800"/>
      <w:contextualSpacing/>
    </w:pPr>
  </w:style>
  <w:style w:type="paragraph" w:styleId="ListNumber">
    <w:name w:val="List Number"/>
    <w:basedOn w:val="Normal"/>
    <w:semiHidden/>
    <w:unhideWhenUsed/>
    <w:rsid w:val="00643EC5"/>
    <w:pPr>
      <w:numPr>
        <w:numId w:val="6"/>
      </w:numPr>
      <w:contextualSpacing/>
    </w:pPr>
  </w:style>
  <w:style w:type="paragraph" w:styleId="ListNumber2">
    <w:name w:val="List Number 2"/>
    <w:basedOn w:val="Normal"/>
    <w:semiHidden/>
    <w:unhideWhenUsed/>
    <w:rsid w:val="00643EC5"/>
    <w:pPr>
      <w:numPr>
        <w:numId w:val="7"/>
      </w:numPr>
      <w:contextualSpacing/>
    </w:pPr>
  </w:style>
  <w:style w:type="paragraph" w:styleId="ListNumber3">
    <w:name w:val="List Number 3"/>
    <w:basedOn w:val="Normal"/>
    <w:semiHidden/>
    <w:unhideWhenUsed/>
    <w:rsid w:val="00643EC5"/>
    <w:pPr>
      <w:numPr>
        <w:numId w:val="8"/>
      </w:numPr>
      <w:contextualSpacing/>
    </w:pPr>
  </w:style>
  <w:style w:type="paragraph" w:styleId="ListNumber4">
    <w:name w:val="List Number 4"/>
    <w:basedOn w:val="Normal"/>
    <w:semiHidden/>
    <w:unhideWhenUsed/>
    <w:rsid w:val="00643EC5"/>
    <w:pPr>
      <w:numPr>
        <w:numId w:val="9"/>
      </w:numPr>
      <w:contextualSpacing/>
    </w:pPr>
  </w:style>
  <w:style w:type="paragraph" w:styleId="ListNumber5">
    <w:name w:val="List Number 5"/>
    <w:basedOn w:val="Normal"/>
    <w:semiHidden/>
    <w:unhideWhenUsed/>
    <w:rsid w:val="00643EC5"/>
    <w:pPr>
      <w:numPr>
        <w:numId w:val="10"/>
      </w:numPr>
      <w:contextualSpacing/>
    </w:pPr>
  </w:style>
  <w:style w:type="paragraph" w:styleId="ListParagraph">
    <w:name w:val="List Paragraph"/>
    <w:basedOn w:val="Normal"/>
    <w:uiPriority w:val="34"/>
    <w:semiHidden/>
    <w:unhideWhenUsed/>
    <w:qFormat/>
    <w:rsid w:val="00643EC5"/>
    <w:pPr>
      <w:ind w:left="720"/>
      <w:contextualSpacing/>
    </w:pPr>
  </w:style>
  <w:style w:type="paragraph" w:styleId="MacroText">
    <w:name w:val="macro"/>
    <w:link w:val="MacroTextChar"/>
    <w:semiHidden/>
    <w:unhideWhenUsed/>
    <w:rsid w:val="00643EC5"/>
    <w:pPr>
      <w:tabs>
        <w:tab w:val="left" w:pos="480"/>
        <w:tab w:val="left" w:pos="960"/>
        <w:tab w:val="left" w:pos="1440"/>
        <w:tab w:val="left" w:pos="1920"/>
        <w:tab w:val="left" w:pos="2400"/>
        <w:tab w:val="left" w:pos="2880"/>
        <w:tab w:val="left" w:pos="3360"/>
        <w:tab w:val="left" w:pos="3840"/>
        <w:tab w:val="left" w:pos="4320"/>
      </w:tabs>
      <w:jc w:val="center"/>
    </w:pPr>
    <w:rPr>
      <w:rFonts w:ascii="Consolas" w:hAnsi="Consolas"/>
    </w:rPr>
  </w:style>
  <w:style w:type="character" w:customStyle="1" w:styleId="MacroTextChar">
    <w:name w:val="Macro Text Char"/>
    <w:basedOn w:val="DefaultParagraphFont"/>
    <w:link w:val="MacroText"/>
    <w:semiHidden/>
    <w:rsid w:val="00643EC5"/>
    <w:rPr>
      <w:rFonts w:ascii="Consolas" w:hAnsi="Consolas"/>
    </w:rPr>
  </w:style>
  <w:style w:type="paragraph" w:styleId="MessageHeader">
    <w:name w:val="Message Header"/>
    <w:basedOn w:val="Normal"/>
    <w:link w:val="MessageHeaderChar"/>
    <w:semiHidden/>
    <w:unhideWhenUsed/>
    <w:rsid w:val="00643EC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643EC5"/>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43EC5"/>
    <w:pPr>
      <w:jc w:val="center"/>
    </w:pPr>
    <w:rPr>
      <w:sz w:val="24"/>
    </w:rPr>
  </w:style>
  <w:style w:type="paragraph" w:styleId="NormalIndent">
    <w:name w:val="Normal Indent"/>
    <w:basedOn w:val="Normal"/>
    <w:semiHidden/>
    <w:unhideWhenUsed/>
    <w:rsid w:val="00643EC5"/>
    <w:pPr>
      <w:ind w:left="720"/>
    </w:pPr>
  </w:style>
  <w:style w:type="paragraph" w:styleId="NoteHeading">
    <w:name w:val="Note Heading"/>
    <w:basedOn w:val="Normal"/>
    <w:next w:val="Normal"/>
    <w:link w:val="NoteHeadingChar"/>
    <w:semiHidden/>
    <w:unhideWhenUsed/>
    <w:rsid w:val="00643EC5"/>
  </w:style>
  <w:style w:type="character" w:customStyle="1" w:styleId="NoteHeadingChar">
    <w:name w:val="Note Heading Char"/>
    <w:basedOn w:val="DefaultParagraphFont"/>
    <w:link w:val="NoteHeading"/>
    <w:semiHidden/>
    <w:rsid w:val="00643EC5"/>
    <w:rPr>
      <w:sz w:val="24"/>
    </w:rPr>
  </w:style>
  <w:style w:type="paragraph" w:styleId="PlainText">
    <w:name w:val="Plain Text"/>
    <w:basedOn w:val="Normal"/>
    <w:link w:val="PlainTextChar"/>
    <w:semiHidden/>
    <w:unhideWhenUsed/>
    <w:rsid w:val="00643EC5"/>
    <w:rPr>
      <w:rFonts w:ascii="Consolas" w:hAnsi="Consolas"/>
      <w:sz w:val="21"/>
      <w:szCs w:val="21"/>
    </w:rPr>
  </w:style>
  <w:style w:type="character" w:customStyle="1" w:styleId="PlainTextChar">
    <w:name w:val="Plain Text Char"/>
    <w:basedOn w:val="DefaultParagraphFont"/>
    <w:link w:val="PlainText"/>
    <w:semiHidden/>
    <w:rsid w:val="00643EC5"/>
    <w:rPr>
      <w:rFonts w:ascii="Consolas" w:hAnsi="Consolas"/>
      <w:sz w:val="21"/>
      <w:szCs w:val="21"/>
    </w:rPr>
  </w:style>
  <w:style w:type="paragraph" w:styleId="Quote">
    <w:name w:val="Quote"/>
    <w:basedOn w:val="Normal"/>
    <w:next w:val="Normal"/>
    <w:link w:val="QuoteChar"/>
    <w:uiPriority w:val="29"/>
    <w:semiHidden/>
    <w:unhideWhenUsed/>
    <w:qFormat/>
    <w:rsid w:val="00643EC5"/>
    <w:rPr>
      <w:i/>
      <w:iCs/>
      <w:color w:val="000000" w:themeColor="text1"/>
    </w:rPr>
  </w:style>
  <w:style w:type="character" w:customStyle="1" w:styleId="QuoteChar">
    <w:name w:val="Quote Char"/>
    <w:basedOn w:val="DefaultParagraphFont"/>
    <w:link w:val="Quote"/>
    <w:uiPriority w:val="29"/>
    <w:semiHidden/>
    <w:rsid w:val="00643EC5"/>
    <w:rPr>
      <w:i/>
      <w:iCs/>
      <w:color w:val="000000" w:themeColor="text1"/>
      <w:sz w:val="24"/>
    </w:rPr>
  </w:style>
  <w:style w:type="paragraph" w:styleId="Salutation">
    <w:name w:val="Salutation"/>
    <w:basedOn w:val="Normal"/>
    <w:next w:val="Normal"/>
    <w:link w:val="SalutationChar"/>
    <w:semiHidden/>
    <w:unhideWhenUsed/>
    <w:rsid w:val="00643EC5"/>
  </w:style>
  <w:style w:type="character" w:customStyle="1" w:styleId="SalutationChar">
    <w:name w:val="Salutation Char"/>
    <w:basedOn w:val="DefaultParagraphFont"/>
    <w:link w:val="Salutation"/>
    <w:semiHidden/>
    <w:rsid w:val="00643EC5"/>
    <w:rPr>
      <w:sz w:val="24"/>
    </w:rPr>
  </w:style>
  <w:style w:type="paragraph" w:styleId="Signature">
    <w:name w:val="Signature"/>
    <w:basedOn w:val="Normal"/>
    <w:link w:val="SignatureChar"/>
    <w:semiHidden/>
    <w:unhideWhenUsed/>
    <w:rsid w:val="00643EC5"/>
    <w:pPr>
      <w:ind w:left="4320"/>
    </w:pPr>
  </w:style>
  <w:style w:type="character" w:customStyle="1" w:styleId="SignatureChar">
    <w:name w:val="Signature Char"/>
    <w:basedOn w:val="DefaultParagraphFont"/>
    <w:link w:val="Signature"/>
    <w:semiHidden/>
    <w:rsid w:val="00643EC5"/>
    <w:rPr>
      <w:sz w:val="24"/>
    </w:rPr>
  </w:style>
  <w:style w:type="paragraph" w:styleId="Subtitle">
    <w:name w:val="Subtitle"/>
    <w:basedOn w:val="Normal"/>
    <w:next w:val="Normal"/>
    <w:link w:val="SubtitleChar"/>
    <w:semiHidden/>
    <w:unhideWhenUsed/>
    <w:qFormat/>
    <w:rsid w:val="00643EC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semiHidden/>
    <w:rsid w:val="00643EC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643EC5"/>
    <w:pPr>
      <w:ind w:left="240" w:hanging="240"/>
    </w:pPr>
  </w:style>
  <w:style w:type="paragraph" w:styleId="TableofFigures">
    <w:name w:val="table of figures"/>
    <w:basedOn w:val="Normal"/>
    <w:next w:val="Normal"/>
    <w:semiHidden/>
    <w:unhideWhenUsed/>
    <w:rsid w:val="00643EC5"/>
  </w:style>
  <w:style w:type="paragraph" w:styleId="TOAHeading">
    <w:name w:val="toa heading"/>
    <w:basedOn w:val="Normal"/>
    <w:next w:val="Normal"/>
    <w:semiHidden/>
    <w:unhideWhenUsed/>
    <w:rsid w:val="00643EC5"/>
    <w:pPr>
      <w:spacing w:before="120"/>
    </w:pPr>
    <w:rPr>
      <w:rFonts w:asciiTheme="majorHAnsi" w:eastAsiaTheme="majorEastAsia" w:hAnsiTheme="majorHAnsi" w:cstheme="majorBidi"/>
      <w:b/>
      <w:bCs/>
      <w:szCs w:val="24"/>
    </w:rPr>
  </w:style>
  <w:style w:type="paragraph" w:styleId="TOC1">
    <w:name w:val="toc 1"/>
    <w:basedOn w:val="Normal"/>
    <w:next w:val="Normal"/>
    <w:autoRedefine/>
    <w:semiHidden/>
    <w:unhideWhenUsed/>
    <w:rsid w:val="00643EC5"/>
    <w:pPr>
      <w:spacing w:after="100"/>
    </w:pPr>
  </w:style>
  <w:style w:type="paragraph" w:styleId="TOC2">
    <w:name w:val="toc 2"/>
    <w:basedOn w:val="Normal"/>
    <w:next w:val="Normal"/>
    <w:autoRedefine/>
    <w:semiHidden/>
    <w:unhideWhenUsed/>
    <w:rsid w:val="00643EC5"/>
    <w:pPr>
      <w:spacing w:after="100"/>
      <w:ind w:left="240"/>
    </w:pPr>
  </w:style>
  <w:style w:type="paragraph" w:styleId="TOC3">
    <w:name w:val="toc 3"/>
    <w:basedOn w:val="Normal"/>
    <w:next w:val="Normal"/>
    <w:autoRedefine/>
    <w:semiHidden/>
    <w:unhideWhenUsed/>
    <w:rsid w:val="00643EC5"/>
    <w:pPr>
      <w:spacing w:after="100"/>
      <w:ind w:left="480"/>
    </w:pPr>
  </w:style>
  <w:style w:type="paragraph" w:styleId="TOC4">
    <w:name w:val="toc 4"/>
    <w:basedOn w:val="Normal"/>
    <w:next w:val="Normal"/>
    <w:autoRedefine/>
    <w:semiHidden/>
    <w:unhideWhenUsed/>
    <w:rsid w:val="00643EC5"/>
    <w:pPr>
      <w:spacing w:after="100"/>
      <w:ind w:left="720"/>
    </w:pPr>
  </w:style>
  <w:style w:type="paragraph" w:styleId="TOC5">
    <w:name w:val="toc 5"/>
    <w:basedOn w:val="Normal"/>
    <w:next w:val="Normal"/>
    <w:autoRedefine/>
    <w:semiHidden/>
    <w:unhideWhenUsed/>
    <w:rsid w:val="00643EC5"/>
    <w:pPr>
      <w:spacing w:after="100"/>
      <w:ind w:left="960"/>
    </w:pPr>
  </w:style>
  <w:style w:type="paragraph" w:styleId="TOC6">
    <w:name w:val="toc 6"/>
    <w:basedOn w:val="Normal"/>
    <w:next w:val="Normal"/>
    <w:autoRedefine/>
    <w:semiHidden/>
    <w:unhideWhenUsed/>
    <w:rsid w:val="00643EC5"/>
    <w:pPr>
      <w:spacing w:after="100"/>
      <w:ind w:left="1200"/>
    </w:pPr>
  </w:style>
  <w:style w:type="paragraph" w:styleId="TOC7">
    <w:name w:val="toc 7"/>
    <w:basedOn w:val="Normal"/>
    <w:next w:val="Normal"/>
    <w:autoRedefine/>
    <w:semiHidden/>
    <w:unhideWhenUsed/>
    <w:rsid w:val="00643EC5"/>
    <w:pPr>
      <w:spacing w:after="100"/>
      <w:ind w:left="1440"/>
    </w:pPr>
  </w:style>
  <w:style w:type="paragraph" w:styleId="TOC8">
    <w:name w:val="toc 8"/>
    <w:basedOn w:val="Normal"/>
    <w:next w:val="Normal"/>
    <w:autoRedefine/>
    <w:semiHidden/>
    <w:unhideWhenUsed/>
    <w:rsid w:val="00643EC5"/>
    <w:pPr>
      <w:spacing w:after="100"/>
      <w:ind w:left="1680"/>
    </w:pPr>
  </w:style>
  <w:style w:type="paragraph" w:styleId="TOC9">
    <w:name w:val="toc 9"/>
    <w:basedOn w:val="Normal"/>
    <w:next w:val="Normal"/>
    <w:autoRedefine/>
    <w:semiHidden/>
    <w:unhideWhenUsed/>
    <w:rsid w:val="00643EC5"/>
    <w:pPr>
      <w:spacing w:after="100"/>
      <w:ind w:left="1920"/>
    </w:pPr>
  </w:style>
  <w:style w:type="paragraph" w:styleId="TOCHeading">
    <w:name w:val="TOC Heading"/>
    <w:basedOn w:val="Heading1"/>
    <w:next w:val="Normal"/>
    <w:uiPriority w:val="39"/>
    <w:semiHidden/>
    <w:unhideWhenUsed/>
    <w:qFormat/>
    <w:rsid w:val="00643EC5"/>
    <w:pPr>
      <w:keepNext/>
      <w:keepLines/>
      <w:spacing w:before="480"/>
      <w:outlineLvl w:val="9"/>
    </w:pPr>
    <w:rPr>
      <w:rFonts w:asciiTheme="majorHAnsi" w:eastAsiaTheme="majorEastAsia" w:hAnsiTheme="majorHAnsi" w:cstheme="majorBidi"/>
      <w:i w:val="0"/>
      <w:caps w:val="0"/>
      <w:color w:val="365F91" w:themeColor="accent1" w:themeShade="BF"/>
      <w:sz w:val="28"/>
      <w:szCs w:val="28"/>
    </w:rPr>
  </w:style>
  <w:style w:type="character" w:styleId="CommentReference">
    <w:name w:val="annotation reference"/>
    <w:basedOn w:val="DefaultParagraphFont"/>
    <w:semiHidden/>
    <w:unhideWhenUsed/>
    <w:rsid w:val="00A639DD"/>
    <w:rPr>
      <w:sz w:val="16"/>
      <w:szCs w:val="16"/>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plant-materials.nrcs.usda.go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plants.usda.gov/" TargetMode="External"/><Relationship Id="rId2" Type="http://schemas.openxmlformats.org/officeDocument/2006/relationships/customXml" Target="../customXml/item2.xml"/><Relationship Id="rId16" Type="http://schemas.openxmlformats.org/officeDocument/2006/relationships/hyperlink" Target="http://www.nrcs.usda.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ants.usda.gov/"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a.young-mathews\My%20Documents\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A0CD02-36EC-4E9A-A3B7-014A7B013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EBF23F0-9D16-4BF5-884A-8516370FE50D}">
  <ds:schemaRefs>
    <ds:schemaRef ds:uri="http://schemas.microsoft.com/office/2006/metadata/properties"/>
  </ds:schemaRefs>
</ds:datastoreItem>
</file>

<file path=customXml/itemProps3.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4.xml><?xml version="1.0" encoding="utf-8"?>
<ds:datastoreItem xmlns:ds="http://schemas.openxmlformats.org/officeDocument/2006/customXml" ds:itemID="{40791F15-4337-4F0D-99F5-79E5FAA10E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12</TotalTime>
  <Pages>2</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Orange eye butterflybush (Buddleja davidii) Plant Fact Sheet</vt:lpstr>
    </vt:vector>
  </TitlesOfParts>
  <Company>USDA NRCS National Plant Materials Center</Company>
  <LinksUpToDate>false</LinksUpToDate>
  <CharactersWithSpaces>8587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 eye butterflybush (Buddleja davidii) Plant Fact Sheet</dc:title>
  <dc:subject>Orange eye butterflybush (Buddleja davidii) is a non-native, perennial, deciduous to semi-evergreen ornamental shrub used to attract butterflies, hummingbirds and other pollinators.</dc:subject>
  <dc:creator>Anna Young-Mathews, USDA NRCS Corvallis Plant Materials Center</dc:creator>
  <cp:keywords>orange eye, butterflybush, butterfly bush, summer lilac, Buddleja davidii, buddleja, buddleia, butterfly, pollinator, invasive, non-native, shrub, ornamental</cp:keywords>
  <cp:lastModifiedBy>julie.depue</cp:lastModifiedBy>
  <cp:revision>3</cp:revision>
  <cp:lastPrinted>2003-06-09T19:39:00Z</cp:lastPrinted>
  <dcterms:created xsi:type="dcterms:W3CDTF">2011-10-25T19:49:00Z</dcterms:created>
  <dcterms:modified xsi:type="dcterms:W3CDTF">2011-11-03T12:07:00Z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