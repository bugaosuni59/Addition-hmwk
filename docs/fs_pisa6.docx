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E0AAA" w:rsidRPr="00FB334D" w:rsidRDefault="004B628B" w:rsidP="00FB334D">
      <w:pPr>
        <w:pStyle w:val="Title"/>
        <w:tabs>
          <w:tab w:val="right" w:pos="10080"/>
        </w:tabs>
        <w:spacing w:after="240"/>
        <w:jc w:val="center"/>
        <w:rPr>
          <w:sz w:val="8"/>
          <w:szCs w:val="8"/>
        </w:rPr>
      </w:pPr>
      <w:bookmarkStart w:id="0" w:name="_GoBack"/>
      <w:bookmarkEnd w:id="0"/>
      <w:r>
        <w:rPr>
          <w:noProof/>
          <w:sz w:val="16"/>
          <w:szCs w:val="16"/>
        </w:rPr>
        <w:drawing>
          <wp:anchor distT="0" distB="0" distL="114300" distR="114300" simplePos="0" relativeHeight="251657728" behindDoc="1" locked="0" layoutInCell="1" allowOverlap="0">
            <wp:simplePos x="0" y="0"/>
            <wp:positionH relativeFrom="column">
              <wp:align>left</wp:align>
            </wp:positionH>
            <wp:positionV relativeFrom="paragraph">
              <wp:posOffset>8890</wp:posOffset>
            </wp:positionV>
            <wp:extent cx="1533525" cy="571500"/>
            <wp:effectExtent l="19050" t="0" r="9525" b="0"/>
            <wp:wrapNone/>
            <wp:docPr id="4" name="Picture 4" descr="United States Department of Agriculture, Natural Resources Conservation Service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United States Department of Agriculture, Natural Resources Conservation Service logo"/>
                    <pic:cNvPicPr>
                      <a:picLocks noChangeAspect="1" noChangeArrowheads="1"/>
                    </pic:cNvPicPr>
                  </pic:nvPicPr>
                  <pic:blipFill>
                    <a:blip r:embed="rId13" cstate="print"/>
                    <a:srcRect/>
                    <a:stretch>
                      <a:fillRect/>
                    </a:stretch>
                  </pic:blipFill>
                  <pic:spPr bwMode="auto">
                    <a:xfrm>
                      <a:off x="0" y="0"/>
                      <a:ext cx="1533525" cy="571500"/>
                    </a:xfrm>
                    <a:prstGeom prst="rect">
                      <a:avLst/>
                    </a:prstGeom>
                    <a:noFill/>
                  </pic:spPr>
                </pic:pic>
              </a:graphicData>
            </a:graphic>
          </wp:anchor>
        </w:drawing>
      </w:r>
      <w:r w:rsidR="00564985" w:rsidRPr="00BE0AAA">
        <w:rPr>
          <w:sz w:val="16"/>
          <w:szCs w:val="16"/>
        </w:rPr>
        <w:tab/>
      </w:r>
    </w:p>
    <w:p w:rsidR="00564985" w:rsidRPr="00BE0AAA" w:rsidRDefault="00FB334D" w:rsidP="00FB334D">
      <w:pPr>
        <w:pStyle w:val="Title"/>
        <w:tabs>
          <w:tab w:val="right" w:pos="10080"/>
        </w:tabs>
        <w:spacing w:after="120"/>
        <w:jc w:val="center"/>
        <w:sectPr w:rsidR="00564985" w:rsidRPr="00BE0AAA" w:rsidSect="0062577D">
          <w:pgSz w:w="12240" w:h="15840" w:code="1"/>
          <w:pgMar w:top="1080" w:right="1080" w:bottom="1080" w:left="1080" w:header="720" w:footer="720" w:gutter="0"/>
          <w:cols w:space="720"/>
          <w:titlePg/>
          <w:docGrid w:linePitch="326"/>
        </w:sectPr>
      </w:pPr>
      <w:r>
        <w:tab/>
      </w:r>
      <w:r>
        <w:tab/>
      </w:r>
      <w:r w:rsidR="00564985" w:rsidRPr="00BE0AAA">
        <w:t>Plant Fact Sheet</w:t>
      </w:r>
    </w:p>
    <w:p w:rsidR="008170CC" w:rsidRPr="008170CC" w:rsidRDefault="008170CC" w:rsidP="008170CC">
      <w:pPr>
        <w:pStyle w:val="Heading1"/>
        <w:rPr>
          <w:i w:val="0"/>
        </w:rPr>
      </w:pPr>
      <w:r w:rsidRPr="008170CC">
        <w:rPr>
          <w:i w:val="0"/>
        </w:rPr>
        <w:lastRenderedPageBreak/>
        <w:t xml:space="preserve">Pea </w:t>
      </w:r>
    </w:p>
    <w:p w:rsidR="008170CC" w:rsidRDefault="008170CC" w:rsidP="008170CC">
      <w:pPr>
        <w:pStyle w:val="Heading2"/>
      </w:pPr>
      <w:proofErr w:type="spellStart"/>
      <w:r>
        <w:t>Pisum</w:t>
      </w:r>
      <w:proofErr w:type="spellEnd"/>
      <w:r>
        <w:t xml:space="preserve"> </w:t>
      </w:r>
      <w:proofErr w:type="spellStart"/>
      <w:r>
        <w:t>sativum</w:t>
      </w:r>
      <w:proofErr w:type="spellEnd"/>
      <w:r>
        <w:t xml:space="preserve"> </w:t>
      </w:r>
      <w:r>
        <w:rPr>
          <w:i w:val="0"/>
        </w:rPr>
        <w:t>L.</w:t>
      </w:r>
    </w:p>
    <w:p w:rsidR="008170CC" w:rsidRPr="00A90532" w:rsidRDefault="008170CC" w:rsidP="008170CC">
      <w:pPr>
        <w:pStyle w:val="PlantSymbol"/>
      </w:pPr>
      <w:r>
        <w:t>Plant Symbol = PISA6</w:t>
      </w:r>
    </w:p>
    <w:p w:rsidR="008170CC" w:rsidRDefault="008170CC" w:rsidP="008170CC">
      <w:pPr>
        <w:pStyle w:val="BodytextNRCS"/>
        <w:spacing w:before="240"/>
      </w:pPr>
      <w:r w:rsidRPr="00354A89">
        <w:rPr>
          <w:i/>
        </w:rPr>
        <w:t>Contributed by</w:t>
      </w:r>
      <w:r w:rsidRPr="008517EF">
        <w:t>:</w:t>
      </w:r>
      <w:r>
        <w:t xml:space="preserve">  NRCS</w:t>
      </w:r>
      <w:r w:rsidRPr="004A4931">
        <w:t xml:space="preserve"> Plant Materials Center, Pullman, </w:t>
      </w:r>
      <w:r>
        <w:t>Washington</w:t>
      </w:r>
    </w:p>
    <w:p w:rsidR="008170CC" w:rsidRDefault="008170CC" w:rsidP="008170CC">
      <w:pPr>
        <w:pStyle w:val="Heading3"/>
        <w:keepNext/>
      </w:pPr>
      <w:r>
        <w:rPr>
          <w:noProof/>
        </w:rPr>
        <w:drawing>
          <wp:inline distT="0" distB="0" distL="0" distR="0">
            <wp:extent cx="2965219" cy="2967866"/>
            <wp:effectExtent l="19050" t="0" r="6581" b="0"/>
            <wp:docPr id="3" name="Picture 2" descr="Photo of a field of peas by Rebecca McGe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eld of Dreams Rebecca McGee.JPG"/>
                    <pic:cNvPicPr/>
                  </pic:nvPicPr>
                  <pic:blipFill>
                    <a:blip r:embed="rId14" cstate="print"/>
                    <a:srcRect/>
                    <a:stretch>
                      <a:fillRect/>
                    </a:stretch>
                  </pic:blipFill>
                  <pic:spPr>
                    <a:xfrm>
                      <a:off x="0" y="0"/>
                      <a:ext cx="2965219" cy="2967866"/>
                    </a:xfrm>
                    <a:prstGeom prst="rect">
                      <a:avLst/>
                    </a:prstGeom>
                  </pic:spPr>
                </pic:pic>
              </a:graphicData>
            </a:graphic>
          </wp:inline>
        </w:drawing>
      </w:r>
    </w:p>
    <w:p w:rsidR="008170CC" w:rsidRPr="00ED033C" w:rsidRDefault="008170CC" w:rsidP="008170CC">
      <w:pPr>
        <w:pStyle w:val="Caption"/>
        <w:jc w:val="left"/>
        <w:rPr>
          <w:b w:val="0"/>
          <w:i/>
          <w:sz w:val="16"/>
          <w:szCs w:val="16"/>
        </w:rPr>
      </w:pPr>
      <w:proofErr w:type="gramStart"/>
      <w:r w:rsidRPr="00FB3F8F">
        <w:rPr>
          <w:b w:val="0"/>
          <w:i/>
          <w:sz w:val="16"/>
          <w:szCs w:val="16"/>
        </w:rPr>
        <w:t>Field of peas.</w:t>
      </w:r>
      <w:proofErr w:type="gramEnd"/>
      <w:r w:rsidRPr="00FB3F8F">
        <w:rPr>
          <w:b w:val="0"/>
          <w:i/>
          <w:sz w:val="16"/>
          <w:szCs w:val="16"/>
        </w:rPr>
        <w:t xml:space="preserve"> Rebecca McGee, USDA-ARS</w:t>
      </w:r>
    </w:p>
    <w:p w:rsidR="00CD49CC" w:rsidRPr="00561A8A" w:rsidRDefault="008455BA" w:rsidP="000968E2">
      <w:pPr>
        <w:pStyle w:val="Heading3"/>
        <w:spacing w:before="240"/>
        <w:rPr>
          <w:b w:val="0"/>
          <w:i/>
        </w:rPr>
      </w:pPr>
      <w:r w:rsidRPr="00561A8A">
        <w:t>Alternat</w:t>
      </w:r>
      <w:r w:rsidR="00D334AA">
        <w:t>ive</w:t>
      </w:r>
      <w:r w:rsidRPr="00561A8A">
        <w:t xml:space="preserve"> Names</w:t>
      </w:r>
    </w:p>
    <w:p w:rsidR="008170CC" w:rsidRPr="00712AFB" w:rsidRDefault="008170CC" w:rsidP="008170CC">
      <w:pPr>
        <w:pStyle w:val="NRCSBodyText"/>
      </w:pPr>
      <w:r>
        <w:rPr>
          <w:i/>
        </w:rPr>
        <w:t xml:space="preserve">Common Alternate Names:  </w:t>
      </w:r>
      <w:r w:rsidRPr="00E3421E">
        <w:t>garden pea,</w:t>
      </w:r>
      <w:r>
        <w:rPr>
          <w:i/>
        </w:rPr>
        <w:t xml:space="preserve"> </w:t>
      </w:r>
      <w:r>
        <w:t>field pea, spring pea, English pea, common pea, green pea (</w:t>
      </w:r>
      <w:proofErr w:type="spellStart"/>
      <w:r>
        <w:rPr>
          <w:i/>
        </w:rPr>
        <w:t>Pisum</w:t>
      </w:r>
      <w:proofErr w:type="spellEnd"/>
      <w:r>
        <w:rPr>
          <w:i/>
        </w:rPr>
        <w:t xml:space="preserve"> </w:t>
      </w:r>
      <w:proofErr w:type="spellStart"/>
      <w:r>
        <w:rPr>
          <w:i/>
        </w:rPr>
        <w:t>sativum</w:t>
      </w:r>
      <w:proofErr w:type="spellEnd"/>
      <w:r>
        <w:rPr>
          <w:i/>
        </w:rPr>
        <w:t xml:space="preserve"> </w:t>
      </w:r>
      <w:r>
        <w:t xml:space="preserve">L. ssp. </w:t>
      </w:r>
      <w:proofErr w:type="spellStart"/>
      <w:r>
        <w:rPr>
          <w:i/>
        </w:rPr>
        <w:t>sativum</w:t>
      </w:r>
      <w:proofErr w:type="spellEnd"/>
      <w:r>
        <w:t>); Austrian winter pea (</w:t>
      </w:r>
      <w:proofErr w:type="spellStart"/>
      <w:r>
        <w:rPr>
          <w:i/>
        </w:rPr>
        <w:t>Pisum</w:t>
      </w:r>
      <w:proofErr w:type="spellEnd"/>
      <w:r>
        <w:rPr>
          <w:i/>
        </w:rPr>
        <w:t xml:space="preserve"> </w:t>
      </w:r>
      <w:proofErr w:type="spellStart"/>
      <w:r>
        <w:rPr>
          <w:i/>
        </w:rPr>
        <w:t>sativum</w:t>
      </w:r>
      <w:proofErr w:type="spellEnd"/>
      <w:r>
        <w:rPr>
          <w:i/>
        </w:rPr>
        <w:t xml:space="preserve"> </w:t>
      </w:r>
      <w:r>
        <w:t xml:space="preserve">L. ssp. </w:t>
      </w:r>
      <w:proofErr w:type="spellStart"/>
      <w:r>
        <w:rPr>
          <w:i/>
        </w:rPr>
        <w:t>sativum</w:t>
      </w:r>
      <w:proofErr w:type="spellEnd"/>
      <w:r>
        <w:rPr>
          <w:i/>
        </w:rPr>
        <w:t xml:space="preserve"> </w:t>
      </w:r>
      <w:r>
        <w:t xml:space="preserve">var. </w:t>
      </w:r>
      <w:proofErr w:type="spellStart"/>
      <w:r>
        <w:rPr>
          <w:i/>
        </w:rPr>
        <w:t>arvense</w:t>
      </w:r>
      <w:proofErr w:type="spellEnd"/>
      <w:r>
        <w:t>)</w:t>
      </w:r>
    </w:p>
    <w:p w:rsidR="008170CC" w:rsidRDefault="008170CC" w:rsidP="008170CC">
      <w:pPr>
        <w:pStyle w:val="NRCSBodyText"/>
        <w:rPr>
          <w:i/>
        </w:rPr>
      </w:pPr>
    </w:p>
    <w:p w:rsidR="008170CC" w:rsidRPr="00712AFB" w:rsidRDefault="008170CC" w:rsidP="008170CC">
      <w:pPr>
        <w:pStyle w:val="NRCSBodyText"/>
        <w:rPr>
          <w:color w:val="000000"/>
        </w:rPr>
      </w:pPr>
      <w:r>
        <w:rPr>
          <w:i/>
        </w:rPr>
        <w:t xml:space="preserve">Scientific Alternate Names: </w:t>
      </w:r>
      <w:proofErr w:type="spellStart"/>
      <w:r>
        <w:rPr>
          <w:i/>
        </w:rPr>
        <w:t>Pisum</w:t>
      </w:r>
      <w:proofErr w:type="spellEnd"/>
      <w:r>
        <w:rPr>
          <w:i/>
        </w:rPr>
        <w:t xml:space="preserve"> </w:t>
      </w:r>
      <w:proofErr w:type="spellStart"/>
      <w:r>
        <w:rPr>
          <w:i/>
        </w:rPr>
        <w:t>arvense</w:t>
      </w:r>
      <w:proofErr w:type="spellEnd"/>
      <w:r>
        <w:rPr>
          <w:i/>
        </w:rPr>
        <w:t xml:space="preserve"> </w:t>
      </w:r>
      <w:r>
        <w:t>L.,</w:t>
      </w:r>
      <w:r w:rsidRPr="00477D66">
        <w:t xml:space="preserve"> </w:t>
      </w:r>
      <w:proofErr w:type="spellStart"/>
      <w:r w:rsidRPr="00477D66">
        <w:rPr>
          <w:rStyle w:val="Emphasis"/>
          <w:color w:val="000000"/>
        </w:rPr>
        <w:t>Pisum</w:t>
      </w:r>
      <w:proofErr w:type="spellEnd"/>
      <w:r w:rsidRPr="00477D66">
        <w:rPr>
          <w:color w:val="000000"/>
        </w:rPr>
        <w:t xml:space="preserve"> </w:t>
      </w:r>
      <w:proofErr w:type="spellStart"/>
      <w:r w:rsidRPr="00477D66">
        <w:rPr>
          <w:rStyle w:val="Emphasis"/>
          <w:color w:val="000000"/>
        </w:rPr>
        <w:t>humile</w:t>
      </w:r>
      <w:proofErr w:type="spellEnd"/>
      <w:r w:rsidRPr="00477D66">
        <w:rPr>
          <w:color w:val="000000"/>
        </w:rPr>
        <w:t xml:space="preserve"> </w:t>
      </w:r>
      <w:proofErr w:type="spellStart"/>
      <w:r w:rsidRPr="00477D66">
        <w:rPr>
          <w:color w:val="000000"/>
        </w:rPr>
        <w:t>Boiss</w:t>
      </w:r>
      <w:proofErr w:type="spellEnd"/>
      <w:r w:rsidRPr="00477D66">
        <w:rPr>
          <w:color w:val="000000"/>
        </w:rPr>
        <w:t xml:space="preserve">. </w:t>
      </w:r>
      <w:proofErr w:type="gramStart"/>
      <w:r w:rsidRPr="00477D66">
        <w:rPr>
          <w:color w:val="000000"/>
        </w:rPr>
        <w:t xml:space="preserve">&amp; </w:t>
      </w:r>
      <w:proofErr w:type="spellStart"/>
      <w:r w:rsidRPr="00477D66">
        <w:rPr>
          <w:color w:val="000000"/>
        </w:rPr>
        <w:t>Noe</w:t>
      </w:r>
      <w:proofErr w:type="spellEnd"/>
      <w:r w:rsidRPr="00477D66">
        <w:rPr>
          <w:color w:val="000000"/>
        </w:rPr>
        <w:t xml:space="preserve">, </w:t>
      </w:r>
      <w:proofErr w:type="spellStart"/>
      <w:r w:rsidRPr="00477D66">
        <w:rPr>
          <w:rStyle w:val="Emphasis"/>
          <w:color w:val="000000"/>
        </w:rPr>
        <w:t>Pisum</w:t>
      </w:r>
      <w:proofErr w:type="spellEnd"/>
      <w:r w:rsidRPr="00477D66">
        <w:rPr>
          <w:color w:val="000000"/>
        </w:rPr>
        <w:t xml:space="preserve"> </w:t>
      </w:r>
      <w:proofErr w:type="spellStart"/>
      <w:r w:rsidRPr="00477D66">
        <w:rPr>
          <w:rStyle w:val="Emphasis"/>
          <w:color w:val="000000"/>
        </w:rPr>
        <w:t>sativum</w:t>
      </w:r>
      <w:proofErr w:type="spellEnd"/>
      <w:r w:rsidRPr="00477D66">
        <w:rPr>
          <w:color w:val="000000"/>
        </w:rPr>
        <w:t xml:space="preserve"> L. ssp. </w:t>
      </w:r>
      <w:proofErr w:type="spellStart"/>
      <w:r w:rsidRPr="00477D66">
        <w:rPr>
          <w:rStyle w:val="Emphasis"/>
          <w:color w:val="000000"/>
        </w:rPr>
        <w:t>arvense</w:t>
      </w:r>
      <w:proofErr w:type="spellEnd"/>
      <w:r w:rsidRPr="00477D66">
        <w:rPr>
          <w:color w:val="000000"/>
        </w:rPr>
        <w:t xml:space="preserve"> (L.)</w:t>
      </w:r>
      <w:proofErr w:type="gramEnd"/>
      <w:r w:rsidRPr="00477D66">
        <w:rPr>
          <w:color w:val="000000"/>
        </w:rPr>
        <w:t xml:space="preserve"> </w:t>
      </w:r>
      <w:proofErr w:type="spellStart"/>
      <w:proofErr w:type="gramStart"/>
      <w:r w:rsidRPr="00477D66">
        <w:rPr>
          <w:color w:val="000000"/>
        </w:rPr>
        <w:t>Poir</w:t>
      </w:r>
      <w:proofErr w:type="spellEnd"/>
      <w:r w:rsidRPr="00477D66">
        <w:rPr>
          <w:color w:val="000000"/>
        </w:rPr>
        <w:t>.,</w:t>
      </w:r>
      <w:proofErr w:type="gramEnd"/>
      <w:r w:rsidRPr="00477D66">
        <w:rPr>
          <w:color w:val="000000"/>
        </w:rPr>
        <w:t xml:space="preserve"> </w:t>
      </w:r>
      <w:proofErr w:type="spellStart"/>
      <w:r w:rsidRPr="00477D66">
        <w:rPr>
          <w:rStyle w:val="Emphasis"/>
          <w:color w:val="000000"/>
        </w:rPr>
        <w:t>Pisum</w:t>
      </w:r>
      <w:proofErr w:type="spellEnd"/>
      <w:r w:rsidRPr="00477D66">
        <w:rPr>
          <w:color w:val="000000"/>
        </w:rPr>
        <w:t xml:space="preserve"> </w:t>
      </w:r>
      <w:proofErr w:type="spellStart"/>
      <w:r w:rsidRPr="00477D66">
        <w:rPr>
          <w:rStyle w:val="Emphasis"/>
          <w:color w:val="000000"/>
        </w:rPr>
        <w:t>sativum</w:t>
      </w:r>
      <w:proofErr w:type="spellEnd"/>
      <w:r w:rsidRPr="00477D66">
        <w:rPr>
          <w:color w:val="000000"/>
        </w:rPr>
        <w:t xml:space="preserve"> L. var. </w:t>
      </w:r>
      <w:proofErr w:type="spellStart"/>
      <w:r w:rsidRPr="00477D66">
        <w:rPr>
          <w:rStyle w:val="Emphasis"/>
          <w:color w:val="000000"/>
        </w:rPr>
        <w:t>arvense</w:t>
      </w:r>
      <w:proofErr w:type="spellEnd"/>
      <w:r w:rsidRPr="00477D66">
        <w:rPr>
          <w:color w:val="000000"/>
        </w:rPr>
        <w:t xml:space="preserve"> (L.) </w:t>
      </w:r>
      <w:proofErr w:type="spellStart"/>
      <w:proofErr w:type="gramStart"/>
      <w:r w:rsidRPr="00477D66">
        <w:rPr>
          <w:color w:val="000000"/>
        </w:rPr>
        <w:t>Poir</w:t>
      </w:r>
      <w:proofErr w:type="spellEnd"/>
      <w:r w:rsidRPr="00477D66">
        <w:rPr>
          <w:color w:val="000000"/>
        </w:rPr>
        <w:t>.,</w:t>
      </w:r>
      <w:proofErr w:type="gramEnd"/>
      <w:r w:rsidRPr="00477D66">
        <w:rPr>
          <w:color w:val="000000"/>
        </w:rPr>
        <w:t xml:space="preserve"> </w:t>
      </w:r>
      <w:proofErr w:type="spellStart"/>
      <w:r w:rsidRPr="00477D66">
        <w:rPr>
          <w:rStyle w:val="Emphasis"/>
          <w:color w:val="000000"/>
        </w:rPr>
        <w:t>Pisum</w:t>
      </w:r>
      <w:proofErr w:type="spellEnd"/>
      <w:r w:rsidRPr="00477D66">
        <w:rPr>
          <w:color w:val="000000"/>
        </w:rPr>
        <w:t xml:space="preserve"> </w:t>
      </w:r>
      <w:proofErr w:type="spellStart"/>
      <w:r w:rsidRPr="00477D66">
        <w:rPr>
          <w:rStyle w:val="Emphasis"/>
          <w:color w:val="000000"/>
        </w:rPr>
        <w:t>sativum</w:t>
      </w:r>
      <w:proofErr w:type="spellEnd"/>
      <w:r w:rsidRPr="00477D66">
        <w:rPr>
          <w:color w:val="000000"/>
        </w:rPr>
        <w:t xml:space="preserve"> L. var. </w:t>
      </w:r>
      <w:proofErr w:type="spellStart"/>
      <w:r w:rsidRPr="00477D66">
        <w:rPr>
          <w:rStyle w:val="Emphasis"/>
          <w:color w:val="000000"/>
        </w:rPr>
        <w:t>humile</w:t>
      </w:r>
      <w:proofErr w:type="spellEnd"/>
      <w:r w:rsidRPr="00477D66">
        <w:rPr>
          <w:color w:val="000000"/>
        </w:rPr>
        <w:t xml:space="preserve"> </w:t>
      </w:r>
      <w:proofErr w:type="spellStart"/>
      <w:r w:rsidRPr="00477D66">
        <w:rPr>
          <w:color w:val="000000"/>
        </w:rPr>
        <w:t>Poir</w:t>
      </w:r>
      <w:proofErr w:type="spellEnd"/>
      <w:r w:rsidRPr="00477D66">
        <w:rPr>
          <w:color w:val="000000"/>
        </w:rPr>
        <w:t xml:space="preserve">., </w:t>
      </w:r>
      <w:proofErr w:type="spellStart"/>
      <w:r w:rsidRPr="00477D66">
        <w:rPr>
          <w:rStyle w:val="Emphasis"/>
          <w:color w:val="000000"/>
        </w:rPr>
        <w:t>Pisum</w:t>
      </w:r>
      <w:proofErr w:type="spellEnd"/>
      <w:r w:rsidRPr="00477D66">
        <w:rPr>
          <w:color w:val="000000"/>
        </w:rPr>
        <w:t xml:space="preserve"> </w:t>
      </w:r>
      <w:proofErr w:type="spellStart"/>
      <w:r w:rsidRPr="00477D66">
        <w:rPr>
          <w:rStyle w:val="Emphasis"/>
          <w:color w:val="000000"/>
        </w:rPr>
        <w:t>sativum</w:t>
      </w:r>
      <w:proofErr w:type="spellEnd"/>
      <w:r w:rsidRPr="00477D66">
        <w:rPr>
          <w:color w:val="000000"/>
        </w:rPr>
        <w:t xml:space="preserve"> L. var. </w:t>
      </w:r>
      <w:proofErr w:type="spellStart"/>
      <w:r w:rsidRPr="00477D66">
        <w:rPr>
          <w:rStyle w:val="Emphasis"/>
          <w:color w:val="000000"/>
        </w:rPr>
        <w:t>macrocarpon</w:t>
      </w:r>
      <w:proofErr w:type="spellEnd"/>
      <w:r w:rsidRPr="00477D66">
        <w:rPr>
          <w:color w:val="000000"/>
        </w:rPr>
        <w:t xml:space="preserve"> Ser.</w:t>
      </w:r>
      <w:r>
        <w:rPr>
          <w:color w:val="000000"/>
        </w:rPr>
        <w:t xml:space="preserve">, </w:t>
      </w:r>
      <w:proofErr w:type="spellStart"/>
      <w:r>
        <w:rPr>
          <w:i/>
          <w:iCs/>
        </w:rPr>
        <w:t>Pisum</w:t>
      </w:r>
      <w:proofErr w:type="spellEnd"/>
      <w:r>
        <w:t xml:space="preserve"> </w:t>
      </w:r>
      <w:proofErr w:type="spellStart"/>
      <w:r>
        <w:rPr>
          <w:i/>
          <w:iCs/>
        </w:rPr>
        <w:t>sativum</w:t>
      </w:r>
      <w:proofErr w:type="spellEnd"/>
      <w:r>
        <w:t xml:space="preserve"> L. ssp. </w:t>
      </w:r>
      <w:proofErr w:type="spellStart"/>
      <w:r>
        <w:rPr>
          <w:i/>
          <w:iCs/>
        </w:rPr>
        <w:t>sativum</w:t>
      </w:r>
      <w:proofErr w:type="spellEnd"/>
      <w:r>
        <w:rPr>
          <w:i/>
          <w:iCs/>
        </w:rPr>
        <w:t xml:space="preserve">, </w:t>
      </w:r>
      <w:r>
        <w:rPr>
          <w:iCs/>
        </w:rPr>
        <w:t xml:space="preserve">and </w:t>
      </w:r>
      <w:proofErr w:type="spellStart"/>
      <w:r>
        <w:rPr>
          <w:i/>
          <w:iCs/>
        </w:rPr>
        <w:t>Pisum</w:t>
      </w:r>
      <w:proofErr w:type="spellEnd"/>
      <w:r>
        <w:t xml:space="preserve"> </w:t>
      </w:r>
      <w:proofErr w:type="spellStart"/>
      <w:r>
        <w:rPr>
          <w:i/>
          <w:iCs/>
        </w:rPr>
        <w:t>sativum</w:t>
      </w:r>
      <w:proofErr w:type="spellEnd"/>
      <w:r>
        <w:t xml:space="preserve"> L. ssp. </w:t>
      </w:r>
      <w:proofErr w:type="spellStart"/>
      <w:r>
        <w:rPr>
          <w:i/>
          <w:iCs/>
        </w:rPr>
        <w:t>sativum</w:t>
      </w:r>
      <w:proofErr w:type="spellEnd"/>
      <w:r>
        <w:t xml:space="preserve"> var. </w:t>
      </w:r>
      <w:proofErr w:type="spellStart"/>
      <w:r>
        <w:rPr>
          <w:i/>
          <w:iCs/>
        </w:rPr>
        <w:t>arvense</w:t>
      </w:r>
      <w:proofErr w:type="spellEnd"/>
      <w:r>
        <w:t xml:space="preserve"> (L.) </w:t>
      </w:r>
      <w:proofErr w:type="spellStart"/>
      <w:proofErr w:type="gramStart"/>
      <w:r>
        <w:t>Poir</w:t>
      </w:r>
      <w:proofErr w:type="spellEnd"/>
      <w:r>
        <w:t>.</w:t>
      </w:r>
      <w:proofErr w:type="gramEnd"/>
      <w:r>
        <w:t xml:space="preserve">  </w:t>
      </w:r>
    </w:p>
    <w:p w:rsidR="00CD49CC" w:rsidRPr="00561A8A" w:rsidRDefault="00CD49CC" w:rsidP="000968E2">
      <w:pPr>
        <w:pStyle w:val="Heading3"/>
        <w:spacing w:before="240"/>
        <w:rPr>
          <w:i/>
          <w:iCs/>
        </w:rPr>
      </w:pPr>
      <w:r w:rsidRPr="00561A8A">
        <w:t>Uses</w:t>
      </w:r>
    </w:p>
    <w:p w:rsidR="008170CC" w:rsidRDefault="008170CC" w:rsidP="008170CC">
      <w:pPr>
        <w:pStyle w:val="NRCSBodyText"/>
      </w:pPr>
      <w:r>
        <w:rPr>
          <w:i/>
        </w:rPr>
        <w:t>Commercial crop:</w:t>
      </w:r>
      <w:r>
        <w:t xml:space="preserve"> Peas are a cool-season crop grown for their edible seed or seed pods.  Garden or green peas are harvested before the seed is mature for the fresh or fresh-pack market (</w:t>
      </w:r>
      <w:proofErr w:type="spellStart"/>
      <w:r>
        <w:t>Elzebroek</w:t>
      </w:r>
      <w:proofErr w:type="spellEnd"/>
      <w:r>
        <w:t xml:space="preserve"> and Wind, 2008).  Sugar snap peas and snow peas lack the inner pod fiber and are also harvested early for the fresh or fresh-pack market (McGee, 2012). </w:t>
      </w:r>
      <w:r>
        <w:rPr>
          <w:i/>
        </w:rPr>
        <w:t xml:space="preserve"> </w:t>
      </w:r>
      <w:r>
        <w:t xml:space="preserve">Field peas, including fall-sown Austrian winter peas, are harvested when seeds are mature and dry, and are primarily blended with grains to fortify the </w:t>
      </w:r>
      <w:r>
        <w:lastRenderedPageBreak/>
        <w:t>protein content of livestock feed.  Dried peas are also sold for human consumption as whole, split or ground peas.  Peas are a nutritious legume, containing 15 to 35% protein, and high concentrations of the essential amino acids lysine and tryptophan (</w:t>
      </w:r>
      <w:proofErr w:type="spellStart"/>
      <w:r>
        <w:t>Elzebroek</w:t>
      </w:r>
      <w:proofErr w:type="spellEnd"/>
      <w:r>
        <w:t xml:space="preserve"> and Wind, 2008).  </w:t>
      </w:r>
    </w:p>
    <w:p w:rsidR="008170CC" w:rsidRDefault="008170CC" w:rsidP="008170CC">
      <w:pPr>
        <w:pStyle w:val="NRCSBodyText"/>
        <w:rPr>
          <w:i/>
        </w:rPr>
      </w:pPr>
    </w:p>
    <w:p w:rsidR="008170CC" w:rsidRDefault="008170CC" w:rsidP="008170CC">
      <w:pPr>
        <w:pStyle w:val="NRCSBodyText"/>
      </w:pPr>
      <w:r>
        <w:rPr>
          <w:i/>
        </w:rPr>
        <w:t>Forage crop:</w:t>
      </w:r>
      <w:r>
        <w:t xml:space="preserve">  Peas are grown alone or with cereals for silage and green fodder (</w:t>
      </w:r>
      <w:proofErr w:type="spellStart"/>
      <w:r>
        <w:t>Elzebroek</w:t>
      </w:r>
      <w:proofErr w:type="spellEnd"/>
      <w:r>
        <w:t xml:space="preserve"> and Wind, 2008).  Peas can also be grazed while in the field.  Young Austrian winter pea plants will regrow after being grazed multiple times (Clark, 2007).</w:t>
      </w:r>
    </w:p>
    <w:p w:rsidR="008170CC" w:rsidRDefault="008170CC" w:rsidP="008170CC">
      <w:pPr>
        <w:pStyle w:val="NRCSBodyText"/>
      </w:pPr>
    </w:p>
    <w:p w:rsidR="008170CC" w:rsidRPr="00382623" w:rsidRDefault="008170CC" w:rsidP="008170CC">
      <w:pPr>
        <w:pStyle w:val="NRCSBodyText"/>
      </w:pPr>
      <w:r w:rsidRPr="00382623">
        <w:rPr>
          <w:i/>
        </w:rPr>
        <w:t>Rotational crop</w:t>
      </w:r>
      <w:r>
        <w:rPr>
          <w:i/>
        </w:rPr>
        <w:t xml:space="preserve">:  </w:t>
      </w:r>
      <w:r>
        <w:t xml:space="preserve">Peas and other legumes are desirable in crop rotations because they break up disease and pest cycles, provide nitrogen, improve soil microbe diversity and activity, improve soil aggregation, conserve soil water, and provide economic diversity.  </w:t>
      </w:r>
    </w:p>
    <w:p w:rsidR="008170CC" w:rsidRDefault="008170CC" w:rsidP="008170CC">
      <w:pPr>
        <w:pStyle w:val="NRCSBodyText"/>
        <w:rPr>
          <w:i/>
        </w:rPr>
      </w:pPr>
    </w:p>
    <w:p w:rsidR="008170CC" w:rsidRDefault="008170CC" w:rsidP="008170CC">
      <w:pPr>
        <w:pStyle w:val="NRCSBodyText"/>
      </w:pPr>
      <w:r>
        <w:rPr>
          <w:i/>
        </w:rPr>
        <w:t xml:space="preserve">Green manure and cover crop: </w:t>
      </w:r>
      <w:r>
        <w:t xml:space="preserve">Peas are grown as green manures and cover crops because they grow quickly and contribute nitrogen to the soil (Clark, 2007).  Pea roots have nodules, formed by the bacteria </w:t>
      </w:r>
      <w:r>
        <w:rPr>
          <w:i/>
        </w:rPr>
        <w:t xml:space="preserve">Rhizobium </w:t>
      </w:r>
      <w:proofErr w:type="spellStart"/>
      <w:r>
        <w:rPr>
          <w:i/>
        </w:rPr>
        <w:t>leguminosarum</w:t>
      </w:r>
      <w:proofErr w:type="spellEnd"/>
      <w:r>
        <w:t>, which convert atmospheric nitrogen to ammonia.  Peas also produce an abundance of succulent vines that breakdown quickly and provide nitrogen (</w:t>
      </w:r>
      <w:proofErr w:type="spellStart"/>
      <w:r>
        <w:t>Sarrantonio</w:t>
      </w:r>
      <w:proofErr w:type="spellEnd"/>
      <w:r>
        <w:t>, 1994, as cited by Clark, 2007).  Austrian winter peas are the most common type of pea used as a green manure or cover crop because they are adapted to cold temperatures and fit in many rotations.</w:t>
      </w:r>
    </w:p>
    <w:p w:rsidR="00CD49CC" w:rsidRPr="00561A8A" w:rsidRDefault="00CD49CC" w:rsidP="000968E2">
      <w:pPr>
        <w:pStyle w:val="Heading3"/>
        <w:spacing w:before="240"/>
        <w:rPr>
          <w:i/>
          <w:iCs/>
        </w:rPr>
      </w:pPr>
      <w:r w:rsidRPr="00561A8A">
        <w:t>Status</w:t>
      </w:r>
    </w:p>
    <w:p w:rsidR="00CD49CC" w:rsidRDefault="00CD49CC" w:rsidP="0074131F">
      <w:pPr>
        <w:pStyle w:val="NRCSBodyText"/>
      </w:pPr>
      <w:r>
        <w:t>Please consult the PLANTS Web site and your State Department of Natural Resources for this plant’s current status (</w:t>
      </w:r>
      <w:r w:rsidR="000F3296">
        <w:t>e.g.,</w:t>
      </w:r>
      <w:r>
        <w:t xml:space="preserve"> threatened or endangered species, state noxious status, and wetland indicator values).</w:t>
      </w:r>
    </w:p>
    <w:p w:rsidR="00CD49CC" w:rsidRPr="00561A8A" w:rsidRDefault="00CD49CC" w:rsidP="00776CDA">
      <w:pPr>
        <w:pStyle w:val="Heading3"/>
        <w:spacing w:before="240"/>
        <w:rPr>
          <w:i/>
          <w:iCs/>
        </w:rPr>
      </w:pPr>
      <w:r w:rsidRPr="00561A8A">
        <w:t>Description</w:t>
      </w:r>
      <w:r w:rsidR="0018267D" w:rsidRPr="00561A8A">
        <w:t xml:space="preserve"> and Adaptation</w:t>
      </w:r>
    </w:p>
    <w:p w:rsidR="008170CC" w:rsidRDefault="008170CC" w:rsidP="008170CC">
      <w:pPr>
        <w:pStyle w:val="NRCSBodyText"/>
      </w:pPr>
      <w:r w:rsidRPr="002375B8">
        <w:rPr>
          <w:i/>
        </w:rPr>
        <w:t>General</w:t>
      </w:r>
      <w:r>
        <w:t>:  Legume family (</w:t>
      </w:r>
      <w:proofErr w:type="spellStart"/>
      <w:r>
        <w:t>Fabaceae</w:t>
      </w:r>
      <w:proofErr w:type="spellEnd"/>
      <w:r>
        <w:t xml:space="preserve">).  The pea is a cool-season annual vine that is smooth and has a bluish-green waxy appearance.  Vines can be up to 9 </w:t>
      </w:r>
      <w:proofErr w:type="spellStart"/>
      <w:r>
        <w:t>ft</w:t>
      </w:r>
      <w:proofErr w:type="spellEnd"/>
      <w:r>
        <w:t xml:space="preserve"> long, however modern cultivars have shorter vines, about 2 ft long.  The stem is hollow, and the taller cultivars cannot climb without support (</w:t>
      </w:r>
      <w:proofErr w:type="spellStart"/>
      <w:r>
        <w:t>Elzebroek</w:t>
      </w:r>
      <w:proofErr w:type="spellEnd"/>
      <w:r>
        <w:t xml:space="preserve"> and Wind, 2008).  Leaves are alternate, </w:t>
      </w:r>
      <w:proofErr w:type="spellStart"/>
      <w:r>
        <w:t>pinnately</w:t>
      </w:r>
      <w:proofErr w:type="spellEnd"/>
      <w:r>
        <w:t xml:space="preserve"> compound, and consist of two large </w:t>
      </w:r>
      <w:proofErr w:type="spellStart"/>
      <w:r>
        <w:t>leaflike</w:t>
      </w:r>
      <w:proofErr w:type="spellEnd"/>
      <w:r>
        <w:t xml:space="preserve"> stipules, one to several pairs of oval leaflets, and terminal tendrils (McGee, 2012).  </w:t>
      </w:r>
    </w:p>
    <w:p w:rsidR="00FD089B" w:rsidRDefault="00FD089B" w:rsidP="008170CC">
      <w:pPr>
        <w:pStyle w:val="NRCSBodyText"/>
      </w:pPr>
    </w:p>
    <w:p w:rsidR="008170CC" w:rsidRDefault="008170CC" w:rsidP="008170CC">
      <w:pPr>
        <w:pStyle w:val="NRCSBodyText"/>
      </w:pPr>
      <w:r>
        <w:t>Flowers have five green fused sepals and five white, purple or pink petals of different sizes.  The top petal is called the ‘standard’, the two small petals in the middle are fused together and called the ‘keel’ (because of their boat-like appearance), and the bottom two petals taper toward the base and are called the ‘wings’ (</w:t>
      </w:r>
      <w:proofErr w:type="spellStart"/>
      <w:r>
        <w:t>Elzebroek</w:t>
      </w:r>
      <w:proofErr w:type="spellEnd"/>
      <w:r>
        <w:t xml:space="preserve"> and </w:t>
      </w:r>
      <w:r>
        <w:lastRenderedPageBreak/>
        <w:t xml:space="preserve">Wind, 2008).  </w:t>
      </w:r>
      <w:r w:rsidR="00FD089B">
        <w:t>T</w:t>
      </w:r>
      <w:r>
        <w:t xml:space="preserve">he fruit is a closed pod, 1 to 4 inches long that often has a rough inner membrane.  Ripe seeds are round, smooth or wrinkled, and can be green, yellow, beige, brown, red-orange, blue-red, dark violet to almost black, or spotted.  </w:t>
      </w:r>
    </w:p>
    <w:p w:rsidR="008170CC" w:rsidRDefault="008170CC" w:rsidP="008170CC">
      <w:pPr>
        <w:pStyle w:val="BodytextNRCS"/>
        <w:spacing w:before="240"/>
        <w:contextualSpacing/>
      </w:pPr>
      <w:r>
        <w:t xml:space="preserve">Peas are adapted to many soil types, but grow best on fertile, light-textured, well-drained soils (Hartmann et al., 1988; </w:t>
      </w:r>
      <w:proofErr w:type="spellStart"/>
      <w:r w:rsidRPr="00CE0F41">
        <w:t>Elzebroek</w:t>
      </w:r>
      <w:proofErr w:type="spellEnd"/>
      <w:r w:rsidRPr="00CE0F41">
        <w:t xml:space="preserve"> and Wind</w:t>
      </w:r>
      <w:r>
        <w:t>,</w:t>
      </w:r>
      <w:r w:rsidRPr="00CE0F41">
        <w:t xml:space="preserve"> 2008</w:t>
      </w:r>
      <w:r>
        <w:t>).  Peas are sensitive to soil salinity and extreme acidity.  The ideal soil pH range for pea production is 5.5 to 7.0 (Hartmann et al., 1988).  Peas grow well with 16 to 39 inches annual precipitation (</w:t>
      </w:r>
      <w:proofErr w:type="spellStart"/>
      <w:r w:rsidRPr="00CE0F41">
        <w:t>Elzebroek</w:t>
      </w:r>
      <w:proofErr w:type="spellEnd"/>
      <w:r w:rsidRPr="00CE0F41">
        <w:t xml:space="preserve"> and Wind</w:t>
      </w:r>
      <w:r>
        <w:t>,</w:t>
      </w:r>
      <w:r w:rsidRPr="00CE0F41">
        <w:t xml:space="preserve"> 2008</w:t>
      </w:r>
      <w:r>
        <w:t>).</w:t>
      </w:r>
    </w:p>
    <w:p w:rsidR="008170CC" w:rsidRDefault="008170CC" w:rsidP="008170CC">
      <w:pPr>
        <w:pStyle w:val="BodytextNRCS"/>
        <w:spacing w:before="240"/>
        <w:contextualSpacing/>
      </w:pPr>
    </w:p>
    <w:p w:rsidR="008170CC" w:rsidRDefault="008170CC" w:rsidP="00FD089B">
      <w:pPr>
        <w:pStyle w:val="BodytextNRCS"/>
        <w:spacing w:before="240"/>
        <w:contextualSpacing/>
      </w:pPr>
      <w:r>
        <w:t>Uncovered pea plants may tolerate temperatures as low as 14°F, and if covered with snow, may tolerate temperatures as low as -22°F (</w:t>
      </w:r>
      <w:bookmarkStart w:id="1" w:name="OLE_LINK5"/>
      <w:bookmarkStart w:id="2" w:name="OLE_LINK6"/>
      <w:proofErr w:type="spellStart"/>
      <w:r w:rsidRPr="00CE0F41">
        <w:t>Elzebroek</w:t>
      </w:r>
      <w:proofErr w:type="spellEnd"/>
      <w:r w:rsidRPr="00CE0F41">
        <w:t xml:space="preserve"> and Wind</w:t>
      </w:r>
      <w:r>
        <w:t>,</w:t>
      </w:r>
      <w:r w:rsidRPr="00CE0F41">
        <w:t xml:space="preserve"> 2008</w:t>
      </w:r>
      <w:bookmarkEnd w:id="1"/>
      <w:bookmarkEnd w:id="2"/>
      <w:r>
        <w:t xml:space="preserve">).  </w:t>
      </w:r>
      <w:r w:rsidRPr="008170CC" w:rsidDel="001A4D37">
        <w:t xml:space="preserve">Peas are most productive at temperatures of 55 to 64°F (Hartmann et al., 1988).  </w:t>
      </w:r>
    </w:p>
    <w:p w:rsidR="006A5535" w:rsidRDefault="006A5535" w:rsidP="006A5535">
      <w:pPr>
        <w:pStyle w:val="NRCSBodyText"/>
        <w:spacing w:before="240"/>
      </w:pPr>
      <w:r w:rsidRPr="002375B8">
        <w:rPr>
          <w:i/>
        </w:rPr>
        <w:t>Distribution</w:t>
      </w:r>
      <w:r>
        <w:t xml:space="preserve">:  </w:t>
      </w:r>
      <w:proofErr w:type="spellStart"/>
      <w:r>
        <w:rPr>
          <w:i/>
        </w:rPr>
        <w:t>Pisum</w:t>
      </w:r>
      <w:proofErr w:type="spellEnd"/>
      <w:r>
        <w:rPr>
          <w:i/>
        </w:rPr>
        <w:t xml:space="preserve"> </w:t>
      </w:r>
      <w:proofErr w:type="spellStart"/>
      <w:r>
        <w:rPr>
          <w:i/>
        </w:rPr>
        <w:t>sativum</w:t>
      </w:r>
      <w:proofErr w:type="spellEnd"/>
      <w:r>
        <w:rPr>
          <w:i/>
        </w:rPr>
        <w:t xml:space="preserve"> </w:t>
      </w:r>
      <w:r>
        <w:t>is currently grown in temperate regions, at high elevations, or during cool seasons in warm regions throughout the world (</w:t>
      </w:r>
      <w:proofErr w:type="spellStart"/>
      <w:r>
        <w:t>Elzebroek</w:t>
      </w:r>
      <w:proofErr w:type="spellEnd"/>
      <w:r>
        <w:t xml:space="preserve"> and Wind, 2008). Major pea producers are China, India, Canada, Russia, France and the United States (Food and Agriculture Organization, 2012).  In the United States, the most production occurs in Washington, Montana, and North Dakota (USDA-National Agricultural Statistics Service, 2011).  </w:t>
      </w:r>
    </w:p>
    <w:p w:rsidR="00CD49CC" w:rsidRDefault="00CD49CC" w:rsidP="0040152F">
      <w:pPr>
        <w:pStyle w:val="Heading3"/>
        <w:spacing w:before="240"/>
      </w:pPr>
      <w:r w:rsidRPr="00561A8A">
        <w:t>Establishment</w:t>
      </w:r>
    </w:p>
    <w:p w:rsidR="008170CC" w:rsidRDefault="008170CC" w:rsidP="008170CC">
      <w:pPr>
        <w:jc w:val="left"/>
        <w:rPr>
          <w:sz w:val="20"/>
        </w:rPr>
      </w:pPr>
      <w:r>
        <w:rPr>
          <w:sz w:val="20"/>
        </w:rPr>
        <w:t xml:space="preserve">Peas are established by seed in the spring or fall.  Seed should be inoculated with </w:t>
      </w:r>
      <w:r>
        <w:rPr>
          <w:i/>
          <w:sz w:val="20"/>
        </w:rPr>
        <w:t xml:space="preserve">Rhizobium </w:t>
      </w:r>
      <w:proofErr w:type="spellStart"/>
      <w:r>
        <w:rPr>
          <w:i/>
          <w:sz w:val="20"/>
        </w:rPr>
        <w:t>leguminosarum</w:t>
      </w:r>
      <w:proofErr w:type="spellEnd"/>
      <w:r>
        <w:rPr>
          <w:i/>
          <w:sz w:val="20"/>
        </w:rPr>
        <w:t xml:space="preserve"> </w:t>
      </w:r>
      <w:r>
        <w:rPr>
          <w:sz w:val="20"/>
        </w:rPr>
        <w:t>prior to planting in fields where peas have not been previously grown to ensure root nodule formation and the fixation of atmospheric nitrogen.</w:t>
      </w:r>
      <w:r w:rsidR="00FD089B">
        <w:rPr>
          <w:sz w:val="20"/>
        </w:rPr>
        <w:t xml:space="preserve">  </w:t>
      </w:r>
      <w:r>
        <w:rPr>
          <w:sz w:val="20"/>
        </w:rPr>
        <w:t>Typical seeding rates range from 50 to 80 lb/acre when drilled and 90 to 100 lb/acre when broadcast (Clark, 2007).</w:t>
      </w:r>
      <w:r w:rsidR="00FD089B">
        <w:rPr>
          <w:sz w:val="20"/>
        </w:rPr>
        <w:t xml:space="preserve">  </w:t>
      </w:r>
      <w:r>
        <w:rPr>
          <w:sz w:val="20"/>
        </w:rPr>
        <w:t>Seed is planted at a depth of 1.5 to 3 inches in rows spaced 6 to 12 inches apart (</w:t>
      </w:r>
      <w:proofErr w:type="spellStart"/>
      <w:r>
        <w:rPr>
          <w:sz w:val="20"/>
        </w:rPr>
        <w:t>Elzebroek</w:t>
      </w:r>
      <w:proofErr w:type="spellEnd"/>
      <w:r>
        <w:rPr>
          <w:sz w:val="20"/>
        </w:rPr>
        <w:t xml:space="preserve"> and Wind, 2008).  </w:t>
      </w:r>
    </w:p>
    <w:p w:rsidR="00FD089B" w:rsidRDefault="00FD089B" w:rsidP="008170CC">
      <w:pPr>
        <w:jc w:val="left"/>
        <w:rPr>
          <w:sz w:val="20"/>
        </w:rPr>
      </w:pPr>
    </w:p>
    <w:p w:rsidR="00FD089B" w:rsidRDefault="00CD49CC" w:rsidP="00FD089B">
      <w:pPr>
        <w:pStyle w:val="Heading3"/>
      </w:pPr>
      <w:r w:rsidRPr="00561A8A">
        <w:t>Management</w:t>
      </w:r>
    </w:p>
    <w:p w:rsidR="00FD089B" w:rsidRDefault="008170CC" w:rsidP="00FD089B">
      <w:pPr>
        <w:pStyle w:val="Heading3"/>
        <w:rPr>
          <w:b w:val="0"/>
        </w:rPr>
      </w:pPr>
      <w:r w:rsidRPr="00FD089B">
        <w:rPr>
          <w:b w:val="0"/>
        </w:rPr>
        <w:t>Peas are poor competitors with weeds.  Rapid seedling emergence, adequate crop density, pre- and post-plant tillage, and herbicides help reduce weed pressure (</w:t>
      </w:r>
      <w:proofErr w:type="spellStart"/>
      <w:r w:rsidRPr="00FD089B">
        <w:rPr>
          <w:b w:val="0"/>
        </w:rPr>
        <w:t>Elzebroek</w:t>
      </w:r>
      <w:proofErr w:type="spellEnd"/>
      <w:r w:rsidRPr="00FD089B">
        <w:rPr>
          <w:b w:val="0"/>
        </w:rPr>
        <w:t xml:space="preserve"> and Wind, 2008).  </w:t>
      </w:r>
    </w:p>
    <w:p w:rsidR="00FD089B" w:rsidRDefault="00FD089B" w:rsidP="00FD089B">
      <w:pPr>
        <w:pStyle w:val="Heading3"/>
        <w:rPr>
          <w:b w:val="0"/>
        </w:rPr>
      </w:pPr>
    </w:p>
    <w:p w:rsidR="008170CC" w:rsidRPr="008D3195" w:rsidRDefault="008170CC" w:rsidP="009C4343">
      <w:pPr>
        <w:pStyle w:val="Heading3"/>
      </w:pPr>
      <w:r w:rsidRPr="00FD089B">
        <w:rPr>
          <w:b w:val="0"/>
        </w:rPr>
        <w:t xml:space="preserve">Austrian winter peas </w:t>
      </w:r>
      <w:r w:rsidR="00FD089B">
        <w:rPr>
          <w:b w:val="0"/>
        </w:rPr>
        <w:t xml:space="preserve">grown as a green manure crop </w:t>
      </w:r>
      <w:r w:rsidRPr="00FD089B">
        <w:rPr>
          <w:b w:val="0"/>
        </w:rPr>
        <w:t xml:space="preserve">can produce 90 to 150 lb/acre nitrogen (Clark, 2007). The actual amount of nitrogen available for </w:t>
      </w:r>
      <w:r w:rsidR="00D25C42">
        <w:rPr>
          <w:b w:val="0"/>
        </w:rPr>
        <w:t>the next crop</w:t>
      </w:r>
      <w:r w:rsidRPr="00FD089B">
        <w:rPr>
          <w:b w:val="0"/>
        </w:rPr>
        <w:t xml:space="preserve"> depends on timing and method of incorporation, soil temperature, moist</w:t>
      </w:r>
      <w:r w:rsidR="005D63D8">
        <w:rPr>
          <w:b w:val="0"/>
        </w:rPr>
        <w:t>ure, and other factors</w:t>
      </w:r>
      <w:r w:rsidRPr="00FD089B">
        <w:rPr>
          <w:b w:val="0"/>
        </w:rPr>
        <w:t xml:space="preserve">.  </w:t>
      </w:r>
      <w:r w:rsidRPr="009C4343">
        <w:rPr>
          <w:b w:val="0"/>
        </w:rPr>
        <w:t>Peas are easily killed with herbicides, mowing, or disking.  This should be done at fu</w:t>
      </w:r>
      <w:r w:rsidR="00032996">
        <w:rPr>
          <w:b w:val="0"/>
        </w:rPr>
        <w:t>ll-bloom stage to optimize the nitrogen</w:t>
      </w:r>
      <w:r w:rsidRPr="009C4343">
        <w:rPr>
          <w:b w:val="0"/>
        </w:rPr>
        <w:t xml:space="preserve"> contribution (Clark, 2007).  </w:t>
      </w:r>
    </w:p>
    <w:p w:rsidR="001C4901" w:rsidRDefault="001C4901" w:rsidP="0040152F">
      <w:pPr>
        <w:pStyle w:val="Heading3"/>
        <w:spacing w:before="240"/>
        <w:rPr>
          <w:ins w:id="3" w:author="pamela.pavek" w:date="2012-09-19T10:14:00Z"/>
        </w:rPr>
      </w:pPr>
    </w:p>
    <w:p w:rsidR="00CD49CC" w:rsidRDefault="00CD49CC" w:rsidP="0040152F">
      <w:pPr>
        <w:pStyle w:val="Heading3"/>
        <w:spacing w:before="240"/>
      </w:pPr>
      <w:r w:rsidRPr="00561A8A">
        <w:lastRenderedPageBreak/>
        <w:t>Pests and Potential Problems</w:t>
      </w:r>
    </w:p>
    <w:p w:rsidR="008170CC" w:rsidRPr="008170CC" w:rsidRDefault="008170CC" w:rsidP="008170CC">
      <w:pPr>
        <w:pStyle w:val="NRCSBodyText"/>
      </w:pPr>
      <w:r>
        <w:t xml:space="preserve">Peas are susceptible to multiple foliar, </w:t>
      </w:r>
      <w:proofErr w:type="gramStart"/>
      <w:r>
        <w:t>root</w:t>
      </w:r>
      <w:proofErr w:type="gramEnd"/>
      <w:r>
        <w:t>, and seed diseases.</w:t>
      </w:r>
    </w:p>
    <w:p w:rsidR="00CD49CC" w:rsidRDefault="00CD49CC" w:rsidP="0040152F">
      <w:pPr>
        <w:pStyle w:val="Heading3"/>
        <w:spacing w:before="240"/>
      </w:pPr>
      <w:r w:rsidRPr="00561A8A">
        <w:t>Environmental Concerns</w:t>
      </w:r>
    </w:p>
    <w:p w:rsidR="008170CC" w:rsidRPr="00494454" w:rsidRDefault="008170CC" w:rsidP="008170CC">
      <w:pPr>
        <w:jc w:val="left"/>
        <w:rPr>
          <w:sz w:val="20"/>
        </w:rPr>
      </w:pPr>
      <w:proofErr w:type="gramStart"/>
      <w:r>
        <w:rPr>
          <w:sz w:val="20"/>
        </w:rPr>
        <w:t>None.</w:t>
      </w:r>
      <w:proofErr w:type="gramEnd"/>
    </w:p>
    <w:p w:rsidR="00CD49CC" w:rsidRDefault="00CD49CC" w:rsidP="0040152F">
      <w:pPr>
        <w:pStyle w:val="Heading3"/>
        <w:spacing w:before="240"/>
      </w:pPr>
      <w:r w:rsidRPr="00561A8A">
        <w:t>Cultivars, Improved, and Selected Materials (and area of origin)</w:t>
      </w:r>
    </w:p>
    <w:p w:rsidR="008170CC" w:rsidRDefault="008170CC" w:rsidP="00FD089B">
      <w:pPr>
        <w:pStyle w:val="Heading3"/>
        <w:rPr>
          <w:b w:val="0"/>
        </w:rPr>
      </w:pPr>
      <w:r>
        <w:rPr>
          <w:b w:val="0"/>
        </w:rPr>
        <w:t>Nume</w:t>
      </w:r>
      <w:r w:rsidR="00032996">
        <w:rPr>
          <w:b w:val="0"/>
        </w:rPr>
        <w:t xml:space="preserve">rous pea cultivars for various purposes are </w:t>
      </w:r>
      <w:r w:rsidR="000E018F">
        <w:rPr>
          <w:b w:val="0"/>
        </w:rPr>
        <w:t xml:space="preserve">commercially </w:t>
      </w:r>
      <w:r w:rsidR="00032996">
        <w:rPr>
          <w:b w:val="0"/>
        </w:rPr>
        <w:t>available</w:t>
      </w:r>
      <w:r>
        <w:rPr>
          <w:b w:val="0"/>
        </w:rPr>
        <w:t xml:space="preserve">.  </w:t>
      </w:r>
    </w:p>
    <w:p w:rsidR="005D63D8" w:rsidRDefault="005D63D8" w:rsidP="005D63D8">
      <w:pPr>
        <w:pStyle w:val="NRCSBodyText"/>
      </w:pPr>
    </w:p>
    <w:p w:rsidR="005D63D8" w:rsidRPr="005D63D8" w:rsidRDefault="005D63D8" w:rsidP="005D63D8">
      <w:pPr>
        <w:pStyle w:val="NRCSBodyText"/>
        <w:ind w:left="360" w:hanging="360"/>
        <w:rPr>
          <w:b/>
        </w:rPr>
      </w:pPr>
      <w:r w:rsidRPr="005D63D8">
        <w:rPr>
          <w:b/>
        </w:rPr>
        <w:t>References</w:t>
      </w:r>
    </w:p>
    <w:p w:rsidR="005D63D8" w:rsidRDefault="005D63D8" w:rsidP="005D63D8">
      <w:pPr>
        <w:pStyle w:val="NRCSBodyText"/>
        <w:ind w:left="360" w:hanging="360"/>
      </w:pPr>
      <w:r>
        <w:t xml:space="preserve">Clark, A. (ed.) 2007. </w:t>
      </w:r>
      <w:proofErr w:type="gramStart"/>
      <w:r>
        <w:t>Managing cover crops profitably.</w:t>
      </w:r>
      <w:proofErr w:type="gramEnd"/>
      <w:r>
        <w:t xml:space="preserve"> 3</w:t>
      </w:r>
      <w:r w:rsidRPr="00D520BE">
        <w:rPr>
          <w:vertAlign w:val="superscript"/>
        </w:rPr>
        <w:t>rd</w:t>
      </w:r>
      <w:r>
        <w:t xml:space="preserve"> ed. Sustainable agriculture research and education program handbook series, </w:t>
      </w:r>
      <w:proofErr w:type="spellStart"/>
      <w:proofErr w:type="gramStart"/>
      <w:r>
        <w:t>bk</w:t>
      </w:r>
      <w:proofErr w:type="spellEnd"/>
      <w:proofErr w:type="gramEnd"/>
      <w:r>
        <w:t xml:space="preserve"> 9. </w:t>
      </w:r>
      <w:proofErr w:type="gramStart"/>
      <w:r>
        <w:t>Sustainable Agriculture Research and Education, College Park, MD.</w:t>
      </w:r>
      <w:proofErr w:type="gramEnd"/>
    </w:p>
    <w:p w:rsidR="000E018F" w:rsidRDefault="005D63D8" w:rsidP="000E018F">
      <w:pPr>
        <w:pStyle w:val="NRCSBodyText"/>
        <w:ind w:left="360" w:hanging="360"/>
      </w:pPr>
      <w:proofErr w:type="spellStart"/>
      <w:proofErr w:type="gramStart"/>
      <w:r>
        <w:t>Elzebroek</w:t>
      </w:r>
      <w:proofErr w:type="spellEnd"/>
      <w:r>
        <w:t>, T., and K. Wind.</w:t>
      </w:r>
      <w:proofErr w:type="gramEnd"/>
      <w:r>
        <w:t xml:space="preserve"> 2008. Guide to cultivated plants. CAB International, </w:t>
      </w:r>
      <w:proofErr w:type="spellStart"/>
      <w:r>
        <w:t>Oxfordshire</w:t>
      </w:r>
      <w:proofErr w:type="spellEnd"/>
      <w:r>
        <w:t>, UK.</w:t>
      </w:r>
    </w:p>
    <w:p w:rsidR="005D63D8" w:rsidRDefault="005D63D8" w:rsidP="000E018F">
      <w:pPr>
        <w:pStyle w:val="NRCSBodyText"/>
        <w:ind w:left="360" w:hanging="360"/>
      </w:pPr>
      <w:proofErr w:type="gramStart"/>
      <w:r>
        <w:t>Food and Agriculture Organization.</w:t>
      </w:r>
      <w:proofErr w:type="gramEnd"/>
      <w:r>
        <w:t xml:space="preserve"> 2012.</w:t>
      </w:r>
      <w:ins w:id="4" w:author="anna.young-mathews" w:date="2012-08-31T09:09:00Z">
        <w:r w:rsidR="00731448">
          <w:t xml:space="preserve"> </w:t>
        </w:r>
      </w:ins>
      <w:r w:rsidR="00731448">
        <w:t>FAO, Rome.</w:t>
      </w:r>
      <w:r>
        <w:t xml:space="preserve"> </w:t>
      </w:r>
      <w:r w:rsidRPr="002352E1">
        <w:t>http://faostat.fao.org</w:t>
      </w:r>
      <w:r>
        <w:t xml:space="preserve"> (</w:t>
      </w:r>
      <w:r w:rsidR="00731448">
        <w:t>a</w:t>
      </w:r>
      <w:r>
        <w:t xml:space="preserve">ccessed 24 April 2012). </w:t>
      </w:r>
    </w:p>
    <w:p w:rsidR="005D63D8" w:rsidRDefault="005D63D8" w:rsidP="005D63D8">
      <w:pPr>
        <w:pStyle w:val="NRCSBodyText"/>
        <w:ind w:left="360" w:hanging="360"/>
      </w:pPr>
      <w:proofErr w:type="gramStart"/>
      <w:r>
        <w:t xml:space="preserve">Hartmann, H.T., A.M. </w:t>
      </w:r>
      <w:proofErr w:type="spellStart"/>
      <w:r>
        <w:t>Kofranek</w:t>
      </w:r>
      <w:proofErr w:type="spellEnd"/>
      <w:r>
        <w:t xml:space="preserve">, V.E. </w:t>
      </w:r>
      <w:proofErr w:type="spellStart"/>
      <w:r>
        <w:t>Rubatzky</w:t>
      </w:r>
      <w:proofErr w:type="spellEnd"/>
      <w:r>
        <w:t xml:space="preserve">, and W.J. </w:t>
      </w:r>
      <w:proofErr w:type="spellStart"/>
      <w:r>
        <w:t>Flocker</w:t>
      </w:r>
      <w:proofErr w:type="spellEnd"/>
      <w:r>
        <w:t>.</w:t>
      </w:r>
      <w:proofErr w:type="gramEnd"/>
      <w:r>
        <w:t xml:space="preserve"> 1988. Plant science: </w:t>
      </w:r>
      <w:r w:rsidR="00731448">
        <w:t>g</w:t>
      </w:r>
      <w:r>
        <w:t xml:space="preserve">rowth, development and utilization of cultivated plants. </w:t>
      </w:r>
      <w:proofErr w:type="gramStart"/>
      <w:r>
        <w:t>2</w:t>
      </w:r>
      <w:r w:rsidRPr="00A25B14">
        <w:rPr>
          <w:vertAlign w:val="superscript"/>
        </w:rPr>
        <w:t>nd</w:t>
      </w:r>
      <w:r>
        <w:t xml:space="preserve"> ed. Prentice Hall Career and Technology, Englewood Cliffs, NJ.</w:t>
      </w:r>
      <w:proofErr w:type="gramEnd"/>
    </w:p>
    <w:p w:rsidR="005D63D8" w:rsidRDefault="005D63D8" w:rsidP="005D63D8">
      <w:pPr>
        <w:pStyle w:val="NRCSBodyText"/>
        <w:ind w:left="360" w:hanging="360"/>
      </w:pPr>
      <w:r>
        <w:t xml:space="preserve">McGee, R. 2012. </w:t>
      </w:r>
      <w:proofErr w:type="gramStart"/>
      <w:r>
        <w:t>USDA-ARS.</w:t>
      </w:r>
      <w:proofErr w:type="gramEnd"/>
      <w:r>
        <w:t xml:space="preserve"> </w:t>
      </w:r>
      <w:proofErr w:type="gramStart"/>
      <w:r>
        <w:t>Personal communication.</w:t>
      </w:r>
      <w:proofErr w:type="gramEnd"/>
    </w:p>
    <w:p w:rsidR="005D63D8" w:rsidRPr="005D63D8" w:rsidRDefault="005D63D8" w:rsidP="005D63D8">
      <w:pPr>
        <w:pStyle w:val="NRCSBodyText"/>
        <w:ind w:left="360" w:hanging="360"/>
      </w:pPr>
      <w:proofErr w:type="gramStart"/>
      <w:r>
        <w:t>USDA-National Agricultural Statistics Service.</w:t>
      </w:r>
      <w:proofErr w:type="gramEnd"/>
      <w:r>
        <w:t xml:space="preserve"> 2011. Press release. </w:t>
      </w:r>
      <w:proofErr w:type="gramStart"/>
      <w:r w:rsidR="007A72D2">
        <w:t>USDA-NASS, Washington, DC.</w:t>
      </w:r>
      <w:proofErr w:type="gramEnd"/>
      <w:ins w:id="5" w:author="anna.young-mathews" w:date="2012-08-31T09:14:00Z">
        <w:r w:rsidR="007A72D2" w:rsidDel="007A72D2">
          <w:t xml:space="preserve"> </w:t>
        </w:r>
      </w:ins>
      <w:r w:rsidRPr="00DC3B3C">
        <w:t>http://www.nass.usda.gov/Statistics_by_State/Washington/Publications/Current_News_Release/pealent11.pdf</w:t>
      </w:r>
      <w:del w:id="6" w:author="anna.young-mathews" w:date="2012-08-31T09:14:00Z">
        <w:r w:rsidDel="007A72D2">
          <w:delText>.</w:delText>
        </w:r>
      </w:del>
      <w:r w:rsidRPr="00DC3B3C">
        <w:t xml:space="preserve"> </w:t>
      </w:r>
      <w:r>
        <w:t>(</w:t>
      </w:r>
      <w:r w:rsidR="007A72D2">
        <w:t>a</w:t>
      </w:r>
      <w:r>
        <w:t xml:space="preserve">ccessed 20 April 2012). </w:t>
      </w:r>
    </w:p>
    <w:p w:rsidR="00FD089B" w:rsidRPr="00FD089B" w:rsidRDefault="00FD089B" w:rsidP="00FD089B">
      <w:pPr>
        <w:pStyle w:val="NRCSBodyText"/>
      </w:pPr>
    </w:p>
    <w:p w:rsidR="008170CC" w:rsidRDefault="008170CC" w:rsidP="008170CC">
      <w:pPr>
        <w:pStyle w:val="NRCSBodyText"/>
        <w:rPr>
          <w:b/>
        </w:rPr>
      </w:pPr>
      <w:r w:rsidRPr="00A90532">
        <w:rPr>
          <w:b/>
        </w:rPr>
        <w:t>Prepared B</w:t>
      </w:r>
      <w:r>
        <w:rPr>
          <w:b/>
        </w:rPr>
        <w:t>y</w:t>
      </w:r>
    </w:p>
    <w:p w:rsidR="008170CC" w:rsidRDefault="008170CC" w:rsidP="008170CC">
      <w:pPr>
        <w:pStyle w:val="NRCSBodyText"/>
      </w:pPr>
      <w:r>
        <w:rPr>
          <w:i/>
          <w:iCs/>
        </w:rPr>
        <w:t>Pamela L.S. Pavek</w:t>
      </w:r>
      <w:r>
        <w:t xml:space="preserve">, USDA NRCS Plant Materials Center, Pullman, Washington </w:t>
      </w:r>
    </w:p>
    <w:p w:rsidR="008170CC" w:rsidRDefault="008170CC" w:rsidP="008170CC">
      <w:pPr>
        <w:pStyle w:val="Heading3"/>
      </w:pPr>
    </w:p>
    <w:p w:rsidR="008170CC" w:rsidRPr="00A90532" w:rsidRDefault="008170CC" w:rsidP="008170CC">
      <w:pPr>
        <w:pStyle w:val="Heading3"/>
        <w:rPr>
          <w:i/>
          <w:iCs/>
        </w:rPr>
      </w:pPr>
      <w:r w:rsidRPr="00A90532">
        <w:t>Citation</w:t>
      </w:r>
    </w:p>
    <w:p w:rsidR="008170CC" w:rsidRDefault="008170CC" w:rsidP="008170CC">
      <w:pPr>
        <w:pStyle w:val="BodytextNRCS"/>
        <w:contextualSpacing/>
      </w:pPr>
      <w:bookmarkStart w:id="7" w:name="OLE_LINK3"/>
      <w:bookmarkStart w:id="8" w:name="OLE_LINK4"/>
      <w:r>
        <w:t xml:space="preserve">Pavek, P.L.S. 2012. </w:t>
      </w:r>
      <w:r w:rsidRPr="00514BD8">
        <w:t xml:space="preserve">Plant </w:t>
      </w:r>
      <w:r w:rsidR="00C01F8B">
        <w:t>fact sheet</w:t>
      </w:r>
      <w:r w:rsidRPr="00514BD8">
        <w:t xml:space="preserve"> for </w:t>
      </w:r>
      <w:r>
        <w:t>pea (</w:t>
      </w:r>
      <w:proofErr w:type="spellStart"/>
      <w:r>
        <w:rPr>
          <w:i/>
        </w:rPr>
        <w:t>Pisum</w:t>
      </w:r>
      <w:proofErr w:type="spellEnd"/>
      <w:r>
        <w:rPr>
          <w:i/>
        </w:rPr>
        <w:t xml:space="preserve"> </w:t>
      </w:r>
      <w:proofErr w:type="spellStart"/>
      <w:r>
        <w:rPr>
          <w:i/>
        </w:rPr>
        <w:t>sativum</w:t>
      </w:r>
      <w:proofErr w:type="spellEnd"/>
      <w:r>
        <w:rPr>
          <w:i/>
        </w:rPr>
        <w:t xml:space="preserve"> </w:t>
      </w:r>
      <w:r>
        <w:t>L.</w:t>
      </w:r>
      <w:r w:rsidRPr="00461496">
        <w:t>)</w:t>
      </w:r>
      <w:r>
        <w:t xml:space="preserve">. </w:t>
      </w:r>
      <w:proofErr w:type="gramStart"/>
      <w:r>
        <w:t>USDA-Natural Resources Conservation Service, Pullman, WA.</w:t>
      </w:r>
      <w:proofErr w:type="gramEnd"/>
    </w:p>
    <w:bookmarkEnd w:id="7"/>
    <w:bookmarkEnd w:id="8"/>
    <w:p w:rsidR="008170CC" w:rsidRPr="0013793C" w:rsidRDefault="008170CC" w:rsidP="008170CC">
      <w:pPr>
        <w:pStyle w:val="NRCSBodyText"/>
        <w:spacing w:before="240"/>
        <w:contextualSpacing/>
      </w:pPr>
      <w:r w:rsidRPr="000E3166">
        <w:t xml:space="preserve">Published </w:t>
      </w:r>
      <w:r w:rsidR="00634FEA">
        <w:t>September</w:t>
      </w:r>
      <w:r>
        <w:t xml:space="preserve"> 2012</w:t>
      </w:r>
    </w:p>
    <w:p w:rsidR="008170CC" w:rsidRDefault="008170CC" w:rsidP="008170CC">
      <w:pPr>
        <w:pStyle w:val="BodytextNRCS"/>
        <w:spacing w:before="120"/>
        <w:contextualSpacing/>
      </w:pPr>
      <w:r w:rsidRPr="000E3166">
        <w:t xml:space="preserve">Edited: </w:t>
      </w:r>
      <w:r w:rsidR="007A72D2">
        <w:t xml:space="preserve">31Aug2012 </w:t>
      </w:r>
      <w:proofErr w:type="spellStart"/>
      <w:r w:rsidR="007A72D2">
        <w:t>aym</w:t>
      </w:r>
      <w:proofErr w:type="spellEnd"/>
      <w:r w:rsidR="000E018F">
        <w:t xml:space="preserve">; 19Sep2012 </w:t>
      </w:r>
      <w:proofErr w:type="spellStart"/>
      <w:r w:rsidR="000E018F">
        <w:t>plsp</w:t>
      </w:r>
      <w:proofErr w:type="spellEnd"/>
    </w:p>
    <w:p w:rsidR="001C4901" w:rsidRDefault="006C47E2" w:rsidP="005D63D8">
      <w:pPr>
        <w:pStyle w:val="NRCSBodyText"/>
        <w:spacing w:before="240"/>
        <w:rPr>
          <w:ins w:id="9" w:author="pamela.pavek" w:date="2012-09-19T10:14:00Z"/>
        </w:rPr>
      </w:pPr>
      <w:r w:rsidRPr="00810C71">
        <w:t>For more information about this and other plants, please contact your local NRCS field office or Conservation District</w:t>
      </w:r>
      <w:r w:rsidR="007D72E1" w:rsidRPr="00810C71">
        <w:t xml:space="preserve"> </w:t>
      </w:r>
      <w:r w:rsidR="00810C71" w:rsidRPr="00810C71">
        <w:t>&lt;</w:t>
      </w:r>
      <w:hyperlink r:id="rId15" w:tooltip="USDA NRCS Web site" w:history="1">
        <w:r w:rsidR="00810C71" w:rsidRPr="00810C71">
          <w:rPr>
            <w:rStyle w:val="Hyperlink"/>
          </w:rPr>
          <w:t>http://</w:t>
        </w:r>
        <w:r w:rsidR="007D72E1" w:rsidRPr="00810C71">
          <w:rPr>
            <w:rStyle w:val="Hyperlink"/>
          </w:rPr>
          <w:t>ww</w:t>
        </w:r>
        <w:r w:rsidR="00810C71" w:rsidRPr="00810C71">
          <w:rPr>
            <w:rStyle w:val="Hyperlink"/>
          </w:rPr>
          <w:t>w</w:t>
        </w:r>
        <w:r w:rsidR="007D72E1" w:rsidRPr="00810C71">
          <w:rPr>
            <w:rStyle w:val="Hyperlink"/>
          </w:rPr>
          <w:t>.nrcs.usda.gov/</w:t>
        </w:r>
      </w:hyperlink>
      <w:r w:rsidR="007D72E1" w:rsidRPr="00810C71">
        <w:t>&gt;</w:t>
      </w:r>
      <w:r w:rsidRPr="00810C71">
        <w:t>, and visit the PLANTS Web site</w:t>
      </w:r>
      <w:r w:rsidR="00C16499" w:rsidRPr="00810C71">
        <w:t xml:space="preserve"> </w:t>
      </w:r>
      <w:r w:rsidRPr="00810C71">
        <w:t>&lt;</w:t>
      </w:r>
      <w:hyperlink r:id="rId16" w:tooltip="Plants Web site" w:history="1">
        <w:r w:rsidRPr="00810C71">
          <w:rPr>
            <w:rStyle w:val="Hyperlink"/>
          </w:rPr>
          <w:t>http://plants.usda.gov</w:t>
        </w:r>
      </w:hyperlink>
      <w:r w:rsidRPr="00810C71">
        <w:t>&gt; or the Plant Materials Program Web site &lt;</w:t>
      </w:r>
      <w:hyperlink r:id="rId17" w:history="1">
        <w:r w:rsidR="00810C71" w:rsidRPr="00FB7A4D">
          <w:rPr>
            <w:rStyle w:val="Hyperlink"/>
          </w:rPr>
          <w:t>http://plant-materials.nrcs.usda.gov</w:t>
        </w:r>
      </w:hyperlink>
      <w:r w:rsidRPr="00810C71">
        <w:t>&gt;</w:t>
      </w:r>
    </w:p>
    <w:p w:rsidR="001C4901" w:rsidRDefault="001C4901" w:rsidP="005D63D8">
      <w:pPr>
        <w:pStyle w:val="NRCSBodyText"/>
        <w:spacing w:before="240"/>
      </w:pPr>
    </w:p>
    <w:p w:rsidR="005D63D8" w:rsidRDefault="005D63D8" w:rsidP="005D63D8">
      <w:pPr>
        <w:pStyle w:val="NRCSBodyText"/>
        <w:spacing w:before="240"/>
      </w:pPr>
    </w:p>
    <w:p w:rsidR="005D63D8" w:rsidRDefault="005D63D8" w:rsidP="005D63D8">
      <w:pPr>
        <w:pStyle w:val="NRCSBodyText"/>
        <w:spacing w:before="240"/>
        <w:sectPr w:rsidR="005D63D8" w:rsidSect="00117649">
          <w:headerReference w:type="default" r:id="rId18"/>
          <w:footerReference w:type="default" r:id="rId19"/>
          <w:type w:val="continuous"/>
          <w:pgSz w:w="12240" w:h="15840" w:code="1"/>
          <w:pgMar w:top="1080" w:right="1080" w:bottom="1080" w:left="1080" w:header="720" w:footer="720" w:gutter="0"/>
          <w:cols w:num="2" w:space="720"/>
          <w:titlePg/>
          <w:docGrid w:linePitch="360"/>
        </w:sectPr>
      </w:pPr>
    </w:p>
    <w:p w:rsidR="00117649" w:rsidRPr="00061FD0" w:rsidRDefault="00117649" w:rsidP="0095114D">
      <w:pPr>
        <w:pStyle w:val="Footer"/>
        <w:spacing w:before="240"/>
        <w:rPr>
          <w:b/>
          <w:color w:val="00A886"/>
          <w:sz w:val="20"/>
        </w:rPr>
      </w:pPr>
      <w:r w:rsidRPr="00CD5C3F">
        <w:rPr>
          <w:b/>
          <w:color w:val="00A886"/>
          <w:sz w:val="20"/>
        </w:rPr>
        <w:lastRenderedPageBreak/>
        <w:t>USDA IS AN EQUAL OPPORTUNITY PROVIDER AND EMPLOYER</w:t>
      </w:r>
    </w:p>
    <w:sectPr w:rsidR="00117649" w:rsidRPr="00061FD0" w:rsidSect="00061FD0">
      <w:type w:val="continuous"/>
      <w:pgSz w:w="12240" w:h="15840" w:code="1"/>
      <w:pgMar w:top="360" w:right="1440" w:bottom="360" w:left="1440" w:header="720" w:footer="720"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F32AC" w:rsidRDefault="00CF32AC">
      <w:r>
        <w:separator/>
      </w:r>
    </w:p>
  </w:endnote>
  <w:endnote w:type="continuationSeparator" w:id="0">
    <w:p w:rsidR="00CF32AC" w:rsidRDefault="00CF32A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Verdana">
    <w:panose1 w:val="020B0604030504040204"/>
    <w:charset w:val="00"/>
    <w:family w:val="swiss"/>
    <w:pitch w:val="variable"/>
    <w:sig w:usb0="A1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Times">
    <w:panose1 w:val="02020603050405020304"/>
    <w:charset w:val="00"/>
    <w:family w:val="roman"/>
    <w:pitch w:val="variable"/>
    <w:sig w:usb0="20002A87" w:usb1="80000000" w:usb2="00000008" w:usb3="00000000" w:csb0="000001FF" w:csb1="00000000"/>
  </w:font>
  <w:font w:name="Myriad Pro">
    <w:altName w:val="Segoe UI"/>
    <w:panose1 w:val="00000000000000000000"/>
    <w:charset w:val="00"/>
    <w:family w:val="swiss"/>
    <w:notTrueType/>
    <w:pitch w:val="variable"/>
    <w:sig w:usb0="A00002AF" w:usb1="5000204B" w:usb2="00000000" w:usb3="00000000" w:csb0="0000019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52" w:rsidRPr="00117649" w:rsidRDefault="00D20E52" w:rsidP="0011764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F32AC" w:rsidRDefault="00CF32AC">
      <w:r>
        <w:separator/>
      </w:r>
    </w:p>
  </w:footnote>
  <w:footnote w:type="continuationSeparator" w:id="0">
    <w:p w:rsidR="00CF32AC" w:rsidRDefault="00CF32A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D20E52" w:rsidRDefault="00D20E52">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E4589BA8"/>
    <w:lvl w:ilvl="0">
      <w:start w:val="1"/>
      <w:numFmt w:val="decimal"/>
      <w:lvlText w:val="%1."/>
      <w:lvlJc w:val="left"/>
      <w:pPr>
        <w:tabs>
          <w:tab w:val="num" w:pos="1800"/>
        </w:tabs>
        <w:ind w:left="1800" w:hanging="360"/>
      </w:pPr>
    </w:lvl>
  </w:abstractNum>
  <w:abstractNum w:abstractNumId="1">
    <w:nsid w:val="FFFFFF7D"/>
    <w:multiLevelType w:val="singleLevel"/>
    <w:tmpl w:val="3E8CD366"/>
    <w:lvl w:ilvl="0">
      <w:start w:val="1"/>
      <w:numFmt w:val="decimal"/>
      <w:lvlText w:val="%1."/>
      <w:lvlJc w:val="left"/>
      <w:pPr>
        <w:tabs>
          <w:tab w:val="num" w:pos="1440"/>
        </w:tabs>
        <w:ind w:left="1440" w:hanging="360"/>
      </w:pPr>
    </w:lvl>
  </w:abstractNum>
  <w:abstractNum w:abstractNumId="2">
    <w:nsid w:val="FFFFFF7E"/>
    <w:multiLevelType w:val="singleLevel"/>
    <w:tmpl w:val="0A2C9F9A"/>
    <w:lvl w:ilvl="0">
      <w:start w:val="1"/>
      <w:numFmt w:val="decimal"/>
      <w:lvlText w:val="%1."/>
      <w:lvlJc w:val="left"/>
      <w:pPr>
        <w:tabs>
          <w:tab w:val="num" w:pos="1080"/>
        </w:tabs>
        <w:ind w:left="1080" w:hanging="360"/>
      </w:pPr>
    </w:lvl>
  </w:abstractNum>
  <w:abstractNum w:abstractNumId="3">
    <w:nsid w:val="FFFFFF7F"/>
    <w:multiLevelType w:val="singleLevel"/>
    <w:tmpl w:val="C5B649D0"/>
    <w:lvl w:ilvl="0">
      <w:start w:val="1"/>
      <w:numFmt w:val="decimal"/>
      <w:lvlText w:val="%1."/>
      <w:lvlJc w:val="left"/>
      <w:pPr>
        <w:tabs>
          <w:tab w:val="num" w:pos="720"/>
        </w:tabs>
        <w:ind w:left="720" w:hanging="360"/>
      </w:pPr>
    </w:lvl>
  </w:abstractNum>
  <w:abstractNum w:abstractNumId="4">
    <w:nsid w:val="FFFFFF80"/>
    <w:multiLevelType w:val="singleLevel"/>
    <w:tmpl w:val="3D00A9F4"/>
    <w:lvl w:ilvl="0">
      <w:start w:val="1"/>
      <w:numFmt w:val="bullet"/>
      <w:lvlText w:val=""/>
      <w:lvlJc w:val="left"/>
      <w:pPr>
        <w:tabs>
          <w:tab w:val="num" w:pos="1800"/>
        </w:tabs>
        <w:ind w:left="1800" w:hanging="360"/>
      </w:pPr>
      <w:rPr>
        <w:rFonts w:ascii="Symbol" w:hAnsi="Symbol" w:hint="default"/>
      </w:rPr>
    </w:lvl>
  </w:abstractNum>
  <w:abstractNum w:abstractNumId="5">
    <w:nsid w:val="FFFFFF81"/>
    <w:multiLevelType w:val="singleLevel"/>
    <w:tmpl w:val="C4BCF344"/>
    <w:lvl w:ilvl="0">
      <w:start w:val="1"/>
      <w:numFmt w:val="bullet"/>
      <w:lvlText w:val=""/>
      <w:lvlJc w:val="left"/>
      <w:pPr>
        <w:tabs>
          <w:tab w:val="num" w:pos="1440"/>
        </w:tabs>
        <w:ind w:left="1440" w:hanging="360"/>
      </w:pPr>
      <w:rPr>
        <w:rFonts w:ascii="Symbol" w:hAnsi="Symbol" w:hint="default"/>
      </w:rPr>
    </w:lvl>
  </w:abstractNum>
  <w:abstractNum w:abstractNumId="6">
    <w:nsid w:val="FFFFFF82"/>
    <w:multiLevelType w:val="singleLevel"/>
    <w:tmpl w:val="A07A1B08"/>
    <w:lvl w:ilvl="0">
      <w:start w:val="1"/>
      <w:numFmt w:val="bullet"/>
      <w:lvlText w:val=""/>
      <w:lvlJc w:val="left"/>
      <w:pPr>
        <w:tabs>
          <w:tab w:val="num" w:pos="1080"/>
        </w:tabs>
        <w:ind w:left="1080" w:hanging="360"/>
      </w:pPr>
      <w:rPr>
        <w:rFonts w:ascii="Symbol" w:hAnsi="Symbol" w:hint="default"/>
      </w:rPr>
    </w:lvl>
  </w:abstractNum>
  <w:abstractNum w:abstractNumId="7">
    <w:nsid w:val="FFFFFF83"/>
    <w:multiLevelType w:val="singleLevel"/>
    <w:tmpl w:val="FFE6D390"/>
    <w:lvl w:ilvl="0">
      <w:start w:val="1"/>
      <w:numFmt w:val="bullet"/>
      <w:lvlText w:val=""/>
      <w:lvlJc w:val="left"/>
      <w:pPr>
        <w:tabs>
          <w:tab w:val="num" w:pos="720"/>
        </w:tabs>
        <w:ind w:left="720" w:hanging="360"/>
      </w:pPr>
      <w:rPr>
        <w:rFonts w:ascii="Symbol" w:hAnsi="Symbol" w:hint="default"/>
      </w:rPr>
    </w:lvl>
  </w:abstractNum>
  <w:abstractNum w:abstractNumId="8">
    <w:nsid w:val="FFFFFF88"/>
    <w:multiLevelType w:val="singleLevel"/>
    <w:tmpl w:val="7658AB86"/>
    <w:lvl w:ilvl="0">
      <w:start w:val="1"/>
      <w:numFmt w:val="decimal"/>
      <w:lvlText w:val="%1."/>
      <w:lvlJc w:val="left"/>
      <w:pPr>
        <w:tabs>
          <w:tab w:val="num" w:pos="360"/>
        </w:tabs>
        <w:ind w:left="360" w:hanging="360"/>
      </w:pPr>
    </w:lvl>
  </w:abstractNum>
  <w:abstractNum w:abstractNumId="9">
    <w:nsid w:val="FFFFFF89"/>
    <w:multiLevelType w:val="singleLevel"/>
    <w:tmpl w:val="D28CD4C0"/>
    <w:lvl w:ilvl="0">
      <w:start w:val="1"/>
      <w:numFmt w:val="bullet"/>
      <w:lvlText w:val=""/>
      <w:lvlJc w:val="left"/>
      <w:pPr>
        <w:tabs>
          <w:tab w:val="num" w:pos="360"/>
        </w:tabs>
        <w:ind w:left="360" w:hanging="360"/>
      </w:pPr>
      <w:rPr>
        <w:rFonts w:ascii="Symbol" w:hAnsi="Symbol" w:hint="default"/>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808" w:allStyles="0" w:customStyles="0" w:latentStyles="0" w:stylesInUse="1" w:headingStyles="0" w:numberingStyles="0" w:tableStyles="0" w:directFormattingOnRuns="0" w:directFormattingOnParagraphs="0" w:directFormattingOnNumbering="0" w:directFormattingOnTables="1" w:clearFormatting="1" w:top3HeadingStyles="1" w:visibleStyles="0" w:alternateStyleNames="0"/>
  <w:trackRevisions/>
  <w:defaultTabStop w:val="720"/>
  <w:drawingGridHorizontalSpacing w:val="120"/>
  <w:displayHorizontalDrawingGridEvery w:val="0"/>
  <w:displayVerticalDrawingGridEvery w:val="0"/>
  <w:noPunctuationKerning/>
  <w:characterSpacingControl w:val="doNotCompress"/>
  <w:hdrShapeDefaults>
    <o:shapedefaults v:ext="edit" spidmax="2049">
      <o:colormru v:ext="edit" colors="#0000b0,#0000c6,#060"/>
    </o:shapedefaults>
  </w:hdrShapeDefaults>
  <w:footnotePr>
    <w:footnote w:id="-1"/>
    <w:footnote w:id="0"/>
  </w:footnotePr>
  <w:endnotePr>
    <w:endnote w:id="-1"/>
    <w:endnote w:id="0"/>
  </w:endnotePr>
  <w:compat>
    <w:compatSetting w:name="compatibilityMode" w:uri="http://schemas.microsoft.com/office/word" w:val="12"/>
  </w:compat>
  <w:rsids>
    <w:rsidRoot w:val="00453340"/>
    <w:rsid w:val="0000182C"/>
    <w:rsid w:val="00005184"/>
    <w:rsid w:val="000175D4"/>
    <w:rsid w:val="000178ED"/>
    <w:rsid w:val="00032996"/>
    <w:rsid w:val="00044DD1"/>
    <w:rsid w:val="0004577C"/>
    <w:rsid w:val="00056463"/>
    <w:rsid w:val="000578C2"/>
    <w:rsid w:val="00070BC9"/>
    <w:rsid w:val="00086114"/>
    <w:rsid w:val="000960D7"/>
    <w:rsid w:val="000968E2"/>
    <w:rsid w:val="000A4DDE"/>
    <w:rsid w:val="000B4AAD"/>
    <w:rsid w:val="000C46B8"/>
    <w:rsid w:val="000D0108"/>
    <w:rsid w:val="000E018F"/>
    <w:rsid w:val="000F1970"/>
    <w:rsid w:val="000F3296"/>
    <w:rsid w:val="00117649"/>
    <w:rsid w:val="00120F6B"/>
    <w:rsid w:val="00125BE3"/>
    <w:rsid w:val="00162ECD"/>
    <w:rsid w:val="0016580B"/>
    <w:rsid w:val="00171009"/>
    <w:rsid w:val="00174373"/>
    <w:rsid w:val="0018267D"/>
    <w:rsid w:val="001A3FFC"/>
    <w:rsid w:val="001A52AF"/>
    <w:rsid w:val="001C4901"/>
    <w:rsid w:val="001C6E25"/>
    <w:rsid w:val="001D076F"/>
    <w:rsid w:val="001D1848"/>
    <w:rsid w:val="001D3F0B"/>
    <w:rsid w:val="001E6B6D"/>
    <w:rsid w:val="001F35D7"/>
    <w:rsid w:val="001F5751"/>
    <w:rsid w:val="002148DF"/>
    <w:rsid w:val="0021601C"/>
    <w:rsid w:val="00242709"/>
    <w:rsid w:val="00256DC2"/>
    <w:rsid w:val="0026727E"/>
    <w:rsid w:val="00267929"/>
    <w:rsid w:val="002710AC"/>
    <w:rsid w:val="00281336"/>
    <w:rsid w:val="00284422"/>
    <w:rsid w:val="00286EAC"/>
    <w:rsid w:val="002B7160"/>
    <w:rsid w:val="002D1A98"/>
    <w:rsid w:val="002D34E1"/>
    <w:rsid w:val="002D3C5A"/>
    <w:rsid w:val="002D7A49"/>
    <w:rsid w:val="002E2F74"/>
    <w:rsid w:val="003050BA"/>
    <w:rsid w:val="00315F39"/>
    <w:rsid w:val="003361CB"/>
    <w:rsid w:val="003579D8"/>
    <w:rsid w:val="003631C1"/>
    <w:rsid w:val="00375E14"/>
    <w:rsid w:val="00377934"/>
    <w:rsid w:val="00383E58"/>
    <w:rsid w:val="0038415D"/>
    <w:rsid w:val="003A1302"/>
    <w:rsid w:val="003A2960"/>
    <w:rsid w:val="003A2A37"/>
    <w:rsid w:val="003C5000"/>
    <w:rsid w:val="003D7758"/>
    <w:rsid w:val="003D7F2F"/>
    <w:rsid w:val="003E064E"/>
    <w:rsid w:val="003E6391"/>
    <w:rsid w:val="003F1973"/>
    <w:rsid w:val="0040152F"/>
    <w:rsid w:val="004018AA"/>
    <w:rsid w:val="004052E3"/>
    <w:rsid w:val="0040539A"/>
    <w:rsid w:val="004261A4"/>
    <w:rsid w:val="004322D6"/>
    <w:rsid w:val="004340C9"/>
    <w:rsid w:val="00437F11"/>
    <w:rsid w:val="00453340"/>
    <w:rsid w:val="00453903"/>
    <w:rsid w:val="0046775F"/>
    <w:rsid w:val="00475C41"/>
    <w:rsid w:val="004867F5"/>
    <w:rsid w:val="00496FA1"/>
    <w:rsid w:val="004B628B"/>
    <w:rsid w:val="004B7357"/>
    <w:rsid w:val="004D34B0"/>
    <w:rsid w:val="004D7D29"/>
    <w:rsid w:val="004F0A5F"/>
    <w:rsid w:val="00521184"/>
    <w:rsid w:val="00521D04"/>
    <w:rsid w:val="0054009F"/>
    <w:rsid w:val="005427F1"/>
    <w:rsid w:val="00561A8A"/>
    <w:rsid w:val="00564985"/>
    <w:rsid w:val="00587B82"/>
    <w:rsid w:val="0059148B"/>
    <w:rsid w:val="00592CFA"/>
    <w:rsid w:val="005978EB"/>
    <w:rsid w:val="005A7A54"/>
    <w:rsid w:val="005B7A24"/>
    <w:rsid w:val="005C1456"/>
    <w:rsid w:val="005C4132"/>
    <w:rsid w:val="005D2ECE"/>
    <w:rsid w:val="005D341C"/>
    <w:rsid w:val="005D63D8"/>
    <w:rsid w:val="005E5E78"/>
    <w:rsid w:val="005F4FC1"/>
    <w:rsid w:val="0062577D"/>
    <w:rsid w:val="00634FEA"/>
    <w:rsid w:val="00647C24"/>
    <w:rsid w:val="0065481F"/>
    <w:rsid w:val="006631A2"/>
    <w:rsid w:val="00665AF3"/>
    <w:rsid w:val="00667542"/>
    <w:rsid w:val="00672EB8"/>
    <w:rsid w:val="00676A70"/>
    <w:rsid w:val="00680FB5"/>
    <w:rsid w:val="00683584"/>
    <w:rsid w:val="00692190"/>
    <w:rsid w:val="006A5535"/>
    <w:rsid w:val="006A7F33"/>
    <w:rsid w:val="006B445C"/>
    <w:rsid w:val="006C47E2"/>
    <w:rsid w:val="006E5F7B"/>
    <w:rsid w:val="006F0E21"/>
    <w:rsid w:val="00700843"/>
    <w:rsid w:val="00702FC1"/>
    <w:rsid w:val="00705B62"/>
    <w:rsid w:val="00717F00"/>
    <w:rsid w:val="00731448"/>
    <w:rsid w:val="00741185"/>
    <w:rsid w:val="0074131F"/>
    <w:rsid w:val="00742DE3"/>
    <w:rsid w:val="00772F6F"/>
    <w:rsid w:val="00774ABD"/>
    <w:rsid w:val="00776CDA"/>
    <w:rsid w:val="007A72D2"/>
    <w:rsid w:val="007B2285"/>
    <w:rsid w:val="007C52E4"/>
    <w:rsid w:val="007D72E1"/>
    <w:rsid w:val="007F678B"/>
    <w:rsid w:val="007F6A59"/>
    <w:rsid w:val="007F7A33"/>
    <w:rsid w:val="00810C71"/>
    <w:rsid w:val="008170CC"/>
    <w:rsid w:val="008259A0"/>
    <w:rsid w:val="00825FA7"/>
    <w:rsid w:val="00827C92"/>
    <w:rsid w:val="008407F0"/>
    <w:rsid w:val="008455BA"/>
    <w:rsid w:val="00854604"/>
    <w:rsid w:val="008556D9"/>
    <w:rsid w:val="00861DAC"/>
    <w:rsid w:val="008650D5"/>
    <w:rsid w:val="00865FDC"/>
    <w:rsid w:val="00880D71"/>
    <w:rsid w:val="00885E30"/>
    <w:rsid w:val="008A2C3F"/>
    <w:rsid w:val="008B118A"/>
    <w:rsid w:val="008D3D78"/>
    <w:rsid w:val="008E7D1F"/>
    <w:rsid w:val="008F3D5A"/>
    <w:rsid w:val="00902398"/>
    <w:rsid w:val="00932F8B"/>
    <w:rsid w:val="00942265"/>
    <w:rsid w:val="00942547"/>
    <w:rsid w:val="0095114D"/>
    <w:rsid w:val="00955302"/>
    <w:rsid w:val="00966A16"/>
    <w:rsid w:val="00987392"/>
    <w:rsid w:val="009906F5"/>
    <w:rsid w:val="009A0E7A"/>
    <w:rsid w:val="009B7D57"/>
    <w:rsid w:val="009C10B0"/>
    <w:rsid w:val="009C4343"/>
    <w:rsid w:val="009C45C1"/>
    <w:rsid w:val="009D38B9"/>
    <w:rsid w:val="009D5F78"/>
    <w:rsid w:val="00A0079A"/>
    <w:rsid w:val="00A1146D"/>
    <w:rsid w:val="00A2247D"/>
    <w:rsid w:val="00A43227"/>
    <w:rsid w:val="00A46ABF"/>
    <w:rsid w:val="00A52D2C"/>
    <w:rsid w:val="00A82E8F"/>
    <w:rsid w:val="00A90C12"/>
    <w:rsid w:val="00A91834"/>
    <w:rsid w:val="00AA377C"/>
    <w:rsid w:val="00AB2B50"/>
    <w:rsid w:val="00AB363D"/>
    <w:rsid w:val="00B00F6C"/>
    <w:rsid w:val="00B0669A"/>
    <w:rsid w:val="00B06B2D"/>
    <w:rsid w:val="00B07BD5"/>
    <w:rsid w:val="00B35C3E"/>
    <w:rsid w:val="00B55E68"/>
    <w:rsid w:val="00B67FFC"/>
    <w:rsid w:val="00B730E7"/>
    <w:rsid w:val="00B8425D"/>
    <w:rsid w:val="00BC4D31"/>
    <w:rsid w:val="00BC76F8"/>
    <w:rsid w:val="00BD37B0"/>
    <w:rsid w:val="00BE0AAA"/>
    <w:rsid w:val="00BE5356"/>
    <w:rsid w:val="00BE744D"/>
    <w:rsid w:val="00BE775B"/>
    <w:rsid w:val="00BF2C15"/>
    <w:rsid w:val="00C01F8B"/>
    <w:rsid w:val="00C06924"/>
    <w:rsid w:val="00C16499"/>
    <w:rsid w:val="00C2775B"/>
    <w:rsid w:val="00C35078"/>
    <w:rsid w:val="00C36DFB"/>
    <w:rsid w:val="00C430F6"/>
    <w:rsid w:val="00C43D6A"/>
    <w:rsid w:val="00C86821"/>
    <w:rsid w:val="00CB4C7E"/>
    <w:rsid w:val="00CC1918"/>
    <w:rsid w:val="00CC4E6D"/>
    <w:rsid w:val="00CD49CC"/>
    <w:rsid w:val="00CD5C3F"/>
    <w:rsid w:val="00CE5409"/>
    <w:rsid w:val="00CF32AC"/>
    <w:rsid w:val="00CF7EC1"/>
    <w:rsid w:val="00CF7F90"/>
    <w:rsid w:val="00D20E52"/>
    <w:rsid w:val="00D25C42"/>
    <w:rsid w:val="00D334AA"/>
    <w:rsid w:val="00D36CA3"/>
    <w:rsid w:val="00D57FE6"/>
    <w:rsid w:val="00D61972"/>
    <w:rsid w:val="00D62818"/>
    <w:rsid w:val="00D669F9"/>
    <w:rsid w:val="00D82E30"/>
    <w:rsid w:val="00DC616D"/>
    <w:rsid w:val="00DC7C36"/>
    <w:rsid w:val="00DD46A9"/>
    <w:rsid w:val="00DE0E57"/>
    <w:rsid w:val="00E30EC6"/>
    <w:rsid w:val="00E505BD"/>
    <w:rsid w:val="00E52D6E"/>
    <w:rsid w:val="00E673EF"/>
    <w:rsid w:val="00E80488"/>
    <w:rsid w:val="00EA5254"/>
    <w:rsid w:val="00EA5D73"/>
    <w:rsid w:val="00EC257E"/>
    <w:rsid w:val="00EE261A"/>
    <w:rsid w:val="00EE296B"/>
    <w:rsid w:val="00EE4520"/>
    <w:rsid w:val="00EE464C"/>
    <w:rsid w:val="00EE5A5F"/>
    <w:rsid w:val="00EF7390"/>
    <w:rsid w:val="00F0149C"/>
    <w:rsid w:val="00F02591"/>
    <w:rsid w:val="00F202B5"/>
    <w:rsid w:val="00F26768"/>
    <w:rsid w:val="00F3785A"/>
    <w:rsid w:val="00F71BD0"/>
    <w:rsid w:val="00F71F08"/>
    <w:rsid w:val="00F74365"/>
    <w:rsid w:val="00F802DB"/>
    <w:rsid w:val="00F82DDC"/>
    <w:rsid w:val="00F908A7"/>
    <w:rsid w:val="00F913EA"/>
    <w:rsid w:val="00FB334D"/>
    <w:rsid w:val="00FD089B"/>
    <w:rsid w:val="00FD28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colormru v:ext="edit" colors="#0000b0,#0000c6,#060"/>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footer" w:uiPriority="99"/>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nhideWhenUsed="1" w:qFormat="1"/>
    <w:lsdException w:name="Closing" w:semiHidden="1" w:unhideWhenUsed="1"/>
    <w:lsdException w:name="Signature"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Strong" w:semiHidden="1"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Placeholder Text" w:semiHidden="1" w:uiPriority="99" w:unhideWhenUsed="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atentStyles>
  <w:style w:type="paragraph" w:default="1" w:styleId="Normal">
    <w:name w:val="Normal"/>
    <w:aliases w:val="centered"/>
    <w:unhideWhenUsed/>
    <w:qFormat/>
    <w:rsid w:val="005B7A24"/>
    <w:pPr>
      <w:jc w:val="center"/>
    </w:pPr>
    <w:rPr>
      <w:sz w:val="24"/>
    </w:rPr>
  </w:style>
  <w:style w:type="paragraph" w:styleId="Heading1">
    <w:name w:val="heading 1"/>
    <w:aliases w:val="H1 NRCS"/>
    <w:next w:val="NRCSBodyText"/>
    <w:qFormat/>
    <w:rsid w:val="003E6391"/>
    <w:pPr>
      <w:jc w:val="center"/>
      <w:outlineLvl w:val="0"/>
    </w:pPr>
    <w:rPr>
      <w:b/>
      <w:bCs/>
      <w:i/>
      <w:caps/>
      <w:sz w:val="40"/>
      <w:szCs w:val="40"/>
    </w:rPr>
  </w:style>
  <w:style w:type="paragraph" w:styleId="Heading2">
    <w:name w:val="heading 2"/>
    <w:aliases w:val="H2 NRCS"/>
    <w:next w:val="NRCSBodyText"/>
    <w:qFormat/>
    <w:rsid w:val="003E6391"/>
    <w:pPr>
      <w:jc w:val="center"/>
      <w:outlineLvl w:val="1"/>
    </w:pPr>
    <w:rPr>
      <w:b/>
      <w:i/>
      <w:sz w:val="32"/>
      <w:szCs w:val="32"/>
    </w:rPr>
  </w:style>
  <w:style w:type="paragraph" w:styleId="Heading3">
    <w:name w:val="heading 3"/>
    <w:aliases w:val="H3 NRCS"/>
    <w:next w:val="NRCSBodyText"/>
    <w:qFormat/>
    <w:rsid w:val="00A91834"/>
    <w:pPr>
      <w:outlineLvl w:val="2"/>
    </w:pPr>
    <w:rPr>
      <w:b/>
    </w:rPr>
  </w:style>
  <w:style w:type="paragraph" w:styleId="Heading4">
    <w:name w:val="heading 4"/>
    <w:aliases w:val="H4 NRCS"/>
    <w:basedOn w:val="Header2"/>
    <w:next w:val="Normal"/>
    <w:qFormat/>
    <w:rsid w:val="00561A8A"/>
    <w:pPr>
      <w:outlineLvl w:val="3"/>
    </w:pPr>
  </w:style>
  <w:style w:type="paragraph" w:styleId="Heading5">
    <w:name w:val="heading 5"/>
    <w:basedOn w:val="Normal"/>
    <w:next w:val="Normal"/>
    <w:qFormat/>
    <w:rsid w:val="00774ABD"/>
    <w:pPr>
      <w:keepNext/>
      <w:tabs>
        <w:tab w:val="left" w:pos="2430"/>
      </w:tabs>
      <w:ind w:left="-180"/>
      <w:outlineLvl w:val="4"/>
    </w:pPr>
    <w:rPr>
      <w:b/>
      <w:sz w:val="20"/>
    </w:rPr>
  </w:style>
  <w:style w:type="paragraph" w:styleId="Heading6">
    <w:name w:val="heading 6"/>
    <w:basedOn w:val="Normal"/>
    <w:next w:val="Normal"/>
    <w:semiHidden/>
    <w:unhideWhenUsed/>
    <w:qFormat/>
    <w:rsid w:val="00774ABD"/>
    <w:pPr>
      <w:keepNext/>
      <w:outlineLvl w:val="5"/>
    </w:pPr>
    <w:rPr>
      <w:b/>
      <w:sz w:val="18"/>
    </w:rPr>
  </w:style>
  <w:style w:type="paragraph" w:styleId="Heading7">
    <w:name w:val="heading 7"/>
    <w:basedOn w:val="Normal"/>
    <w:next w:val="Normal"/>
    <w:semiHidden/>
    <w:unhideWhenUsed/>
    <w:qFormat/>
    <w:rsid w:val="00774ABD"/>
    <w:pPr>
      <w:keepNext/>
      <w:spacing w:before="80"/>
      <w:outlineLvl w:val="6"/>
    </w:pPr>
    <w:rPr>
      <w:b/>
      <w:color w:val="000000"/>
      <w:sz w:val="22"/>
    </w:rPr>
  </w:style>
  <w:style w:type="paragraph" w:styleId="Heading8">
    <w:name w:val="heading 8"/>
    <w:basedOn w:val="Normal"/>
    <w:next w:val="Normal"/>
    <w:semiHidden/>
    <w:unhideWhenUsed/>
    <w:qFormat/>
    <w:rsid w:val="00774ABD"/>
    <w:pPr>
      <w:keepNext/>
      <w:tabs>
        <w:tab w:val="left" w:pos="2430"/>
      </w:tabs>
      <w:ind w:left="-180"/>
      <w:outlineLvl w:val="7"/>
    </w:pPr>
    <w:rPr>
      <w:i/>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unhideWhenUsed/>
    <w:rsid w:val="00774ABD"/>
    <w:pPr>
      <w:tabs>
        <w:tab w:val="center" w:pos="4320"/>
        <w:tab w:val="right" w:pos="8640"/>
      </w:tabs>
    </w:pPr>
  </w:style>
  <w:style w:type="paragraph" w:styleId="Footer">
    <w:name w:val="footer"/>
    <w:basedOn w:val="Normal"/>
    <w:link w:val="FooterChar"/>
    <w:uiPriority w:val="99"/>
    <w:unhideWhenUsed/>
    <w:rsid w:val="00774ABD"/>
    <w:pPr>
      <w:tabs>
        <w:tab w:val="center" w:pos="4320"/>
        <w:tab w:val="right" w:pos="8640"/>
      </w:tabs>
    </w:pPr>
  </w:style>
  <w:style w:type="paragraph" w:styleId="BodyText">
    <w:name w:val="Body Text"/>
    <w:basedOn w:val="Normal"/>
    <w:link w:val="BodyTextChar"/>
    <w:semiHidden/>
    <w:unhideWhenUsed/>
    <w:rsid w:val="00774ABD"/>
    <w:pPr>
      <w:tabs>
        <w:tab w:val="left" w:pos="2520"/>
      </w:tabs>
    </w:pPr>
    <w:rPr>
      <w:color w:val="0000FF"/>
      <w:sz w:val="14"/>
    </w:rPr>
  </w:style>
  <w:style w:type="paragraph" w:styleId="BodyTextIndent">
    <w:name w:val="Body Text Indent"/>
    <w:basedOn w:val="Normal"/>
    <w:link w:val="BodyTextIndentChar"/>
    <w:semiHidden/>
    <w:unhideWhenUsed/>
    <w:rsid w:val="00774ABD"/>
    <w:pPr>
      <w:tabs>
        <w:tab w:val="left" w:pos="2430"/>
      </w:tabs>
      <w:ind w:left="-180"/>
    </w:pPr>
    <w:rPr>
      <w:sz w:val="20"/>
    </w:rPr>
  </w:style>
  <w:style w:type="character" w:styleId="Hyperlink">
    <w:name w:val="Hyperlink"/>
    <w:basedOn w:val="DefaultParagraphFont"/>
    <w:semiHidden/>
    <w:unhideWhenUsed/>
    <w:rsid w:val="00774ABD"/>
    <w:rPr>
      <w:color w:val="0000FF"/>
      <w:u w:val="single"/>
    </w:rPr>
  </w:style>
  <w:style w:type="paragraph" w:styleId="BodyText2">
    <w:name w:val="Body Text 2"/>
    <w:basedOn w:val="Normal"/>
    <w:semiHidden/>
    <w:unhideWhenUsed/>
    <w:rsid w:val="00774ABD"/>
  </w:style>
  <w:style w:type="character" w:styleId="PageNumber">
    <w:name w:val="page number"/>
    <w:basedOn w:val="DefaultParagraphFont"/>
    <w:unhideWhenUsed/>
    <w:rsid w:val="00774ABD"/>
  </w:style>
  <w:style w:type="character" w:styleId="FollowedHyperlink">
    <w:name w:val="FollowedHyperlink"/>
    <w:basedOn w:val="DefaultParagraphFont"/>
    <w:semiHidden/>
    <w:unhideWhenUsed/>
    <w:rsid w:val="00774ABD"/>
    <w:rPr>
      <w:color w:val="800080"/>
      <w:u w:val="single"/>
    </w:rPr>
  </w:style>
  <w:style w:type="paragraph" w:customStyle="1" w:styleId="TitleHeader">
    <w:name w:val="Title Header"/>
    <w:basedOn w:val="Heading2"/>
    <w:semiHidden/>
    <w:unhideWhenUsed/>
    <w:rsid w:val="000578C2"/>
    <w:rPr>
      <w:bCs/>
      <w:caps/>
      <w:sz w:val="40"/>
      <w:szCs w:val="40"/>
    </w:rPr>
  </w:style>
  <w:style w:type="paragraph" w:customStyle="1" w:styleId="Header2">
    <w:name w:val="Header 2"/>
    <w:basedOn w:val="Header"/>
    <w:unhideWhenUsed/>
    <w:rsid w:val="00F802DB"/>
    <w:pPr>
      <w:jc w:val="left"/>
    </w:pPr>
    <w:rPr>
      <w:i/>
      <w:iCs/>
      <w:sz w:val="20"/>
    </w:rPr>
  </w:style>
  <w:style w:type="paragraph" w:customStyle="1" w:styleId="Header3">
    <w:name w:val="Header 3"/>
    <w:basedOn w:val="Heading5"/>
    <w:unhideWhenUsed/>
    <w:rsid w:val="00F802DB"/>
    <w:pPr>
      <w:ind w:left="0"/>
      <w:jc w:val="left"/>
    </w:pPr>
    <w:rPr>
      <w:bCs/>
    </w:rPr>
  </w:style>
  <w:style w:type="paragraph" w:customStyle="1" w:styleId="NRCSBodyText">
    <w:name w:val="NRCS Body Text"/>
    <w:link w:val="NRCSBodyTextChar"/>
    <w:qFormat/>
    <w:rsid w:val="00D57FE6"/>
    <w:pPr>
      <w:tabs>
        <w:tab w:val="left" w:pos="2430"/>
      </w:tabs>
    </w:pPr>
  </w:style>
  <w:style w:type="character" w:customStyle="1" w:styleId="BodyTextChar">
    <w:name w:val="Body Text Char"/>
    <w:basedOn w:val="DefaultParagraphFont"/>
    <w:link w:val="BodyText"/>
    <w:semiHidden/>
    <w:rsid w:val="00561A8A"/>
    <w:rPr>
      <w:color w:val="0000FF"/>
      <w:sz w:val="14"/>
    </w:rPr>
  </w:style>
  <w:style w:type="character" w:customStyle="1" w:styleId="NRCSBodyTextChar">
    <w:name w:val="NRCS Body Text Char"/>
    <w:basedOn w:val="BodyTextChar"/>
    <w:link w:val="NRCSBodyText"/>
    <w:rsid w:val="00D57FE6"/>
    <w:rPr>
      <w:color w:val="0000FF"/>
      <w:sz w:val="14"/>
      <w:lang w:val="en-US" w:eastAsia="en-US" w:bidi="ar-SA"/>
    </w:rPr>
  </w:style>
  <w:style w:type="paragraph" w:customStyle="1" w:styleId="Header4">
    <w:name w:val="Header 4"/>
    <w:basedOn w:val="Heading5"/>
    <w:unhideWhenUsed/>
    <w:rsid w:val="00BE5356"/>
    <w:pPr>
      <w:ind w:left="0"/>
      <w:jc w:val="left"/>
    </w:pPr>
    <w:rPr>
      <w:b w:val="0"/>
      <w:sz w:val="14"/>
    </w:rPr>
  </w:style>
  <w:style w:type="paragraph" w:customStyle="1" w:styleId="Footer1">
    <w:name w:val="Footer 1"/>
    <w:basedOn w:val="BodyText"/>
    <w:link w:val="Footer1Char"/>
    <w:unhideWhenUsed/>
    <w:rsid w:val="00BE5356"/>
    <w:pPr>
      <w:jc w:val="left"/>
    </w:pPr>
    <w:rPr>
      <w:sz w:val="16"/>
    </w:rPr>
  </w:style>
  <w:style w:type="character" w:customStyle="1" w:styleId="Footer1Char">
    <w:name w:val="Footer 1 Char"/>
    <w:basedOn w:val="BodyTextChar"/>
    <w:link w:val="Footer1"/>
    <w:rsid w:val="00561A8A"/>
    <w:rPr>
      <w:color w:val="0000FF"/>
      <w:sz w:val="16"/>
    </w:rPr>
  </w:style>
  <w:style w:type="paragraph" w:customStyle="1" w:styleId="Footer1Italic">
    <w:name w:val="Footer 1 + Italic"/>
    <w:basedOn w:val="Footer1"/>
    <w:semiHidden/>
    <w:unhideWhenUsed/>
    <w:rsid w:val="00BE5356"/>
    <w:rPr>
      <w:i/>
      <w:iCs/>
    </w:rPr>
  </w:style>
  <w:style w:type="paragraph" w:customStyle="1" w:styleId="BodytextItalic">
    <w:name w:val="Body text + Italic"/>
    <w:basedOn w:val="NRCSBodyText"/>
    <w:link w:val="BodytextItalicChar"/>
    <w:semiHidden/>
    <w:unhideWhenUsed/>
    <w:rsid w:val="004340C9"/>
    <w:rPr>
      <w:i/>
      <w:iCs/>
    </w:rPr>
  </w:style>
  <w:style w:type="character" w:customStyle="1" w:styleId="BodytextItalicChar">
    <w:name w:val="Body text + Italic Char"/>
    <w:basedOn w:val="NRCSBodyTextChar"/>
    <w:link w:val="BodytextItalic"/>
    <w:semiHidden/>
    <w:rsid w:val="00561A8A"/>
    <w:rPr>
      <w:i/>
      <w:iCs/>
      <w:color w:val="0000FF"/>
      <w:sz w:val="14"/>
      <w:lang w:val="en-US" w:eastAsia="en-US" w:bidi="ar-SA"/>
    </w:rPr>
  </w:style>
  <w:style w:type="paragraph" w:customStyle="1" w:styleId="Titlesubheader1">
    <w:name w:val="Title subheader 1"/>
    <w:basedOn w:val="Normal"/>
    <w:link w:val="Titlesubheader1Char"/>
    <w:semiHidden/>
    <w:unhideWhenUsed/>
    <w:rsid w:val="008F3D5A"/>
    <w:rPr>
      <w:b/>
      <w:sz w:val="32"/>
      <w:szCs w:val="32"/>
    </w:rPr>
  </w:style>
  <w:style w:type="character" w:customStyle="1" w:styleId="Titlesubheader1Char">
    <w:name w:val="Title subheader 1 Char"/>
    <w:basedOn w:val="DefaultParagraphFont"/>
    <w:link w:val="Titlesubheader1"/>
    <w:semiHidden/>
    <w:rsid w:val="00561A8A"/>
    <w:rPr>
      <w:b/>
      <w:sz w:val="32"/>
      <w:szCs w:val="32"/>
    </w:rPr>
  </w:style>
  <w:style w:type="paragraph" w:customStyle="1" w:styleId="Titlesubheader2">
    <w:name w:val="Title subheader 2"/>
    <w:basedOn w:val="Normal"/>
    <w:semiHidden/>
    <w:unhideWhenUsed/>
    <w:rsid w:val="008F3D5A"/>
  </w:style>
  <w:style w:type="paragraph" w:styleId="NormalWeb">
    <w:name w:val="Normal (Web)"/>
    <w:basedOn w:val="Normal"/>
    <w:unhideWhenUsed/>
    <w:rsid w:val="002B7160"/>
    <w:pPr>
      <w:spacing w:before="100" w:beforeAutospacing="1" w:after="100" w:afterAutospacing="1"/>
      <w:jc w:val="left"/>
    </w:pPr>
    <w:rPr>
      <w:rFonts w:ascii="Verdana" w:hAnsi="Verdana"/>
      <w:color w:val="000000"/>
      <w:sz w:val="17"/>
      <w:szCs w:val="17"/>
    </w:rPr>
  </w:style>
  <w:style w:type="paragraph" w:styleId="BalloonText">
    <w:name w:val="Balloon Text"/>
    <w:basedOn w:val="Normal"/>
    <w:semiHidden/>
    <w:unhideWhenUsed/>
    <w:rsid w:val="00C16499"/>
    <w:rPr>
      <w:rFonts w:ascii="Tahoma" w:hAnsi="Tahoma" w:cs="Tahoma"/>
      <w:sz w:val="16"/>
      <w:szCs w:val="16"/>
    </w:rPr>
  </w:style>
  <w:style w:type="paragraph" w:customStyle="1" w:styleId="Default">
    <w:name w:val="Default"/>
    <w:unhideWhenUsed/>
    <w:rsid w:val="00F913EA"/>
    <w:pPr>
      <w:autoSpaceDE w:val="0"/>
      <w:autoSpaceDN w:val="0"/>
      <w:adjustRightInd w:val="0"/>
    </w:pPr>
    <w:rPr>
      <w:rFonts w:ascii="Times" w:hAnsi="Times" w:cs="Times"/>
      <w:color w:val="000000"/>
      <w:sz w:val="24"/>
      <w:szCs w:val="24"/>
    </w:rPr>
  </w:style>
  <w:style w:type="paragraph" w:customStyle="1" w:styleId="CaptionNRCS">
    <w:name w:val="Caption NRCS"/>
    <w:autoRedefine/>
    <w:qFormat/>
    <w:rsid w:val="00A1146D"/>
    <w:pPr>
      <w:spacing w:before="120"/>
    </w:pPr>
    <w:rPr>
      <w:i/>
      <w:iCs/>
      <w:sz w:val="16"/>
      <w:szCs w:val="16"/>
    </w:rPr>
  </w:style>
  <w:style w:type="paragraph" w:styleId="Caption">
    <w:name w:val="caption"/>
    <w:basedOn w:val="Normal"/>
    <w:next w:val="Normal"/>
    <w:unhideWhenUsed/>
    <w:qFormat/>
    <w:rsid w:val="003C5000"/>
    <w:rPr>
      <w:b/>
      <w:bCs/>
      <w:sz w:val="20"/>
    </w:rPr>
  </w:style>
  <w:style w:type="paragraph" w:customStyle="1" w:styleId="StyleFooter1Auto">
    <w:name w:val="Style Footer 1 + Auto"/>
    <w:basedOn w:val="Footer1"/>
    <w:semiHidden/>
    <w:unhideWhenUsed/>
    <w:rsid w:val="00810C71"/>
    <w:rPr>
      <w:color w:val="auto"/>
    </w:rPr>
  </w:style>
  <w:style w:type="paragraph" w:styleId="Title">
    <w:name w:val="Title"/>
    <w:aliases w:val="Title NRCS"/>
    <w:next w:val="Heading1"/>
    <w:link w:val="TitleChar"/>
    <w:unhideWhenUsed/>
    <w:qFormat/>
    <w:rsid w:val="005B7A24"/>
    <w:pPr>
      <w:pBdr>
        <w:bottom w:val="single" w:sz="12" w:space="1" w:color="000000"/>
      </w:pBdr>
      <w:tabs>
        <w:tab w:val="left" w:pos="5040"/>
      </w:tabs>
      <w:outlineLvl w:val="0"/>
    </w:pPr>
    <w:rPr>
      <w:rFonts w:ascii="Myriad Pro" w:hAnsi="Myriad Pro"/>
      <w:bCs/>
      <w:color w:val="007AC3"/>
      <w:kern w:val="28"/>
      <w:sz w:val="60"/>
      <w:szCs w:val="32"/>
    </w:rPr>
  </w:style>
  <w:style w:type="character" w:customStyle="1" w:styleId="BodyTextIndentChar">
    <w:name w:val="Body Text Indent Char"/>
    <w:basedOn w:val="DefaultParagraphFont"/>
    <w:link w:val="BodyTextIndent"/>
    <w:semiHidden/>
    <w:rsid w:val="000960D7"/>
  </w:style>
  <w:style w:type="character" w:customStyle="1" w:styleId="TitleChar">
    <w:name w:val="Title Char"/>
    <w:aliases w:val="Title NRCS Char"/>
    <w:basedOn w:val="DefaultParagraphFont"/>
    <w:link w:val="Title"/>
    <w:rsid w:val="005B7A24"/>
    <w:rPr>
      <w:rFonts w:ascii="Myriad Pro" w:hAnsi="Myriad Pro"/>
      <w:bCs/>
      <w:color w:val="007AC3"/>
      <w:kern w:val="28"/>
      <w:sz w:val="60"/>
      <w:szCs w:val="32"/>
      <w:lang w:val="en-US" w:eastAsia="en-US" w:bidi="ar-SA"/>
    </w:rPr>
  </w:style>
  <w:style w:type="paragraph" w:styleId="DocumentMap">
    <w:name w:val="Document Map"/>
    <w:basedOn w:val="Normal"/>
    <w:link w:val="DocumentMapChar"/>
    <w:semiHidden/>
    <w:unhideWhenUsed/>
    <w:rsid w:val="00F82DDC"/>
    <w:rPr>
      <w:rFonts w:ascii="Tahoma" w:hAnsi="Tahoma" w:cs="Tahoma"/>
      <w:sz w:val="16"/>
      <w:szCs w:val="16"/>
    </w:rPr>
  </w:style>
  <w:style w:type="character" w:customStyle="1" w:styleId="DocumentMapChar">
    <w:name w:val="Document Map Char"/>
    <w:basedOn w:val="DefaultParagraphFont"/>
    <w:link w:val="DocumentMap"/>
    <w:semiHidden/>
    <w:rsid w:val="00F82DDC"/>
    <w:rPr>
      <w:rFonts w:ascii="Tahoma" w:hAnsi="Tahoma" w:cs="Tahoma"/>
      <w:sz w:val="16"/>
      <w:szCs w:val="16"/>
    </w:rPr>
  </w:style>
  <w:style w:type="character" w:customStyle="1" w:styleId="FooterChar">
    <w:name w:val="Footer Char"/>
    <w:basedOn w:val="DefaultParagraphFont"/>
    <w:link w:val="Footer"/>
    <w:uiPriority w:val="99"/>
    <w:rsid w:val="00700843"/>
    <w:rPr>
      <w:sz w:val="24"/>
    </w:rPr>
  </w:style>
  <w:style w:type="paragraph" w:customStyle="1" w:styleId="NRCSInstructionComments">
    <w:name w:val="NRCS Instruction Comments"/>
    <w:basedOn w:val="NRCSBodyText"/>
    <w:link w:val="NRCSInstructionCommentsChar"/>
    <w:qFormat/>
    <w:rsid w:val="00A91834"/>
    <w:rPr>
      <w:i/>
    </w:rPr>
  </w:style>
  <w:style w:type="paragraph" w:customStyle="1" w:styleId="PlantSymbol">
    <w:name w:val="Plant Symbol"/>
    <w:basedOn w:val="Normal"/>
    <w:link w:val="PlantSymbolChar"/>
    <w:qFormat/>
    <w:rsid w:val="00A91834"/>
  </w:style>
  <w:style w:type="character" w:customStyle="1" w:styleId="NRCSInstructionCommentsChar">
    <w:name w:val="NRCS Instruction Comments Char"/>
    <w:basedOn w:val="NRCSBodyTextChar"/>
    <w:link w:val="NRCSInstructionComments"/>
    <w:rsid w:val="00A91834"/>
    <w:rPr>
      <w:i/>
      <w:color w:val="0000FF"/>
      <w:sz w:val="14"/>
      <w:lang w:val="en-US" w:eastAsia="en-US" w:bidi="ar-SA"/>
    </w:rPr>
  </w:style>
  <w:style w:type="character" w:customStyle="1" w:styleId="PlantSymbolChar">
    <w:name w:val="Plant Symbol Char"/>
    <w:basedOn w:val="DefaultParagraphFont"/>
    <w:link w:val="PlantSymbol"/>
    <w:rsid w:val="00A91834"/>
    <w:rPr>
      <w:sz w:val="24"/>
    </w:rPr>
  </w:style>
  <w:style w:type="paragraph" w:customStyle="1" w:styleId="BodytextNRCS">
    <w:name w:val="Body text NRCS"/>
    <w:link w:val="BodytextNRCSChar"/>
    <w:qFormat/>
    <w:rsid w:val="00A1146D"/>
    <w:pPr>
      <w:tabs>
        <w:tab w:val="left" w:pos="2430"/>
      </w:tabs>
    </w:pPr>
  </w:style>
  <w:style w:type="character" w:customStyle="1" w:styleId="BodytextNRCSChar">
    <w:name w:val="Body text NRCS Char"/>
    <w:basedOn w:val="BodyTextChar"/>
    <w:link w:val="BodytextNRCS"/>
    <w:rsid w:val="00A1146D"/>
    <w:rPr>
      <w:color w:val="0000FF"/>
      <w:sz w:val="14"/>
      <w:lang w:val="en-US" w:eastAsia="en-US" w:bidi="ar-SA"/>
    </w:rPr>
  </w:style>
  <w:style w:type="paragraph" w:customStyle="1" w:styleId="NRCSInstructionComment">
    <w:name w:val="NRCS Instruction Comment"/>
    <w:basedOn w:val="BodytextNRCS"/>
    <w:link w:val="NRCSInstructionCommentChar"/>
    <w:qFormat/>
    <w:rsid w:val="000968E2"/>
    <w:rPr>
      <w:i/>
    </w:rPr>
  </w:style>
  <w:style w:type="character" w:customStyle="1" w:styleId="NRCSInstructionCommentChar">
    <w:name w:val="NRCS Instruction Comment Char"/>
    <w:basedOn w:val="BodytextNRCSChar"/>
    <w:link w:val="NRCSInstructionComment"/>
    <w:rsid w:val="000968E2"/>
    <w:rPr>
      <w:i/>
      <w:color w:val="0000FF"/>
      <w:sz w:val="14"/>
      <w:lang w:val="en-US" w:eastAsia="en-US" w:bidi="ar-SA"/>
    </w:rPr>
  </w:style>
  <w:style w:type="character" w:styleId="Emphasis">
    <w:name w:val="Emphasis"/>
    <w:basedOn w:val="DefaultParagraphFont"/>
    <w:uiPriority w:val="20"/>
    <w:qFormat/>
    <w:rsid w:val="008170CC"/>
    <w:rPr>
      <w:i/>
      <w:iCs/>
    </w:rPr>
  </w:style>
  <w:style w:type="character" w:styleId="CommentReference">
    <w:name w:val="annotation reference"/>
    <w:basedOn w:val="DefaultParagraphFont"/>
    <w:semiHidden/>
    <w:unhideWhenUsed/>
    <w:rsid w:val="005978EB"/>
    <w:rPr>
      <w:sz w:val="16"/>
      <w:szCs w:val="16"/>
    </w:rPr>
  </w:style>
  <w:style w:type="paragraph" w:styleId="CommentText">
    <w:name w:val="annotation text"/>
    <w:basedOn w:val="Normal"/>
    <w:link w:val="CommentTextChar"/>
    <w:semiHidden/>
    <w:unhideWhenUsed/>
    <w:rsid w:val="005978EB"/>
    <w:rPr>
      <w:sz w:val="20"/>
    </w:rPr>
  </w:style>
  <w:style w:type="character" w:customStyle="1" w:styleId="CommentTextChar">
    <w:name w:val="Comment Text Char"/>
    <w:basedOn w:val="DefaultParagraphFont"/>
    <w:link w:val="CommentText"/>
    <w:semiHidden/>
    <w:rsid w:val="005978EB"/>
  </w:style>
  <w:style w:type="paragraph" w:styleId="CommentSubject">
    <w:name w:val="annotation subject"/>
    <w:basedOn w:val="CommentText"/>
    <w:next w:val="CommentText"/>
    <w:link w:val="CommentSubjectChar"/>
    <w:semiHidden/>
    <w:unhideWhenUsed/>
    <w:rsid w:val="005978EB"/>
    <w:rPr>
      <w:b/>
      <w:bCs/>
    </w:rPr>
  </w:style>
  <w:style w:type="character" w:customStyle="1" w:styleId="CommentSubjectChar">
    <w:name w:val="Comment Subject Char"/>
    <w:basedOn w:val="CommentTextChar"/>
    <w:link w:val="CommentSubject"/>
    <w:semiHidden/>
    <w:rsid w:val="005978EB"/>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29499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microsoft.com/office/2007/relationships/stylesWithEffects" Target="stylesWithEffects.xml"/><Relationship Id="rId13" Type="http://schemas.openxmlformats.org/officeDocument/2006/relationships/image" Target="media/image1.jpeg"/><Relationship Id="rId18" Type="http://schemas.openxmlformats.org/officeDocument/2006/relationships/header" Target="header1.xml"/><Relationship Id="rId3" Type="http://schemas.openxmlformats.org/officeDocument/2006/relationships/customXml" Target="../customXml/item3.xml"/><Relationship Id="rId21" Type="http://schemas.openxmlformats.org/officeDocument/2006/relationships/theme" Target="theme/theme1.xml"/><Relationship Id="rId7" Type="http://schemas.openxmlformats.org/officeDocument/2006/relationships/styles" Target="styles.xml"/><Relationship Id="rId12" Type="http://schemas.openxmlformats.org/officeDocument/2006/relationships/endnotes" Target="endnotes.xml"/><Relationship Id="rId17" Type="http://schemas.openxmlformats.org/officeDocument/2006/relationships/hyperlink" Target="http://plant-materials.nrcs.usda.gov" TargetMode="External"/><Relationship Id="rId2" Type="http://schemas.openxmlformats.org/officeDocument/2006/relationships/customXml" Target="../customXml/item2.xml"/><Relationship Id="rId16" Type="http://schemas.openxmlformats.org/officeDocument/2006/relationships/hyperlink" Target="http://plants.usda.gov/"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footnotes" Target="footnotes.xml"/><Relationship Id="rId5" Type="http://schemas.openxmlformats.org/officeDocument/2006/relationships/customXml" Target="../customXml/item5.xml"/><Relationship Id="rId15" Type="http://schemas.openxmlformats.org/officeDocument/2006/relationships/hyperlink" Target="http://www.nrcs.usda.gov/" TargetMode="External"/><Relationship Id="rId10" Type="http://schemas.openxmlformats.org/officeDocument/2006/relationships/webSettings" Target="webSetting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settings" Target="settings.xml"/><Relationship Id="rId14" Type="http://schemas.openxmlformats.org/officeDocument/2006/relationships/image" Target="media/image2.jpeg"/></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pamela.pavek\Local%20Settings\Temporary%20Internet%20Files\Content.Outlook\4P8EHUOA\fs_template_dec_201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2FEDF32B6638C9479EF0E8F980A57D8C" ma:contentTypeVersion="7" ma:contentTypeDescription="Create a new document." ma:contentTypeScope="" ma:versionID="69eb4ace9a36ea000825d2d62625f736">
  <xsd:schema xmlns:xsd="http://www.w3.org/2001/XMLSchema" xmlns:p="http://schemas.microsoft.com/office/2006/metadata/properties" xmlns:ns1="http://schemas.microsoft.com/sharepoint/v3" xmlns:ns2="http://schemas.microsoft.com/sharepoint/v3/fields" targetNamespace="http://schemas.microsoft.com/office/2006/metadata/properties" ma:root="true" ma:fieldsID="c83b5dcc7fc139cfcf05bfcf1e1abb44" ns1:_="" ns2:_="">
    <xsd:import namespace="http://schemas.microsoft.com/sharepoint/v3"/>
    <xsd:import namespace="http://schemas.microsoft.com/sharepoint/v3/fields"/>
    <xsd:element name="properties">
      <xsd:complexType>
        <xsd:sequence>
          <xsd:element name="documentManagement">
            <xsd:complexType>
              <xsd:all>
                <xsd:element ref="ns1:AssignedTo" minOccurs="0"/>
                <xsd:element ref="ns2:TaskDueDate" minOccurs="0"/>
                <xsd:element ref="ns1:Priority" minOccurs="0"/>
                <xsd:element ref="ns2:TaskStatus" minOccurs="0"/>
              </xsd:all>
            </xsd:complexType>
          </xsd:element>
        </xsd:sequence>
      </xsd:complexType>
    </xsd:element>
  </xsd:schema>
  <xsd:schema xmlns:xsd="http://www.w3.org/2001/XMLSchema" xmlns:dms="http://schemas.microsoft.com/office/2006/documentManagement/types" targetNamespace="http://schemas.microsoft.com/sharepoint/v3" elementFormDefault="qualified">
    <xsd:import namespace="http://schemas.microsoft.com/office/2006/documentManagement/types"/>
    <xsd:element name="AssignedTo" ma:index="8" nillable="true" ma:displayName="Assigned To" ma:list="UserInfo" ma:internalName="AssignedTo"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Priority" ma:index="10" nillable="true" ma:displayName="Priority" ma:default="(2) Normal" ma:format="Dropdown" ma:internalName="Priority">
      <xsd:simpleType>
        <xsd:restriction base="dms:Choice">
          <xsd:enumeration value="(1) High"/>
          <xsd:enumeration value="(2) Normal"/>
          <xsd:enumeration value="(3) Low"/>
        </xsd:restriction>
      </xsd:simpleType>
    </xsd:element>
  </xsd:schema>
  <xsd:schema xmlns:xsd="http://www.w3.org/2001/XMLSchema" xmlns:dms="http://schemas.microsoft.com/office/2006/documentManagement/types" targetNamespace="http://schemas.microsoft.com/sharepoint/v3/fields" elementFormDefault="qualified">
    <xsd:import namespace="http://schemas.microsoft.com/office/2006/documentManagement/types"/>
    <xsd:element name="TaskDueDate" ma:index="9" nillable="true" ma:displayName="Due Date" ma:format="DateOnly" ma:internalName="TaskDueDate">
      <xsd:simpleType>
        <xsd:restriction base="dms:DateTime"/>
      </xsd:simpleType>
    </xsd:element>
    <xsd:element name="TaskStatus" ma:index="11" nillable="true" ma:displayName="Task Status" ma:default="Not Started" ma:internalName="TaskStatus">
      <xsd:simpleType>
        <xsd:restriction base="dms:Choice">
          <xsd:enumeration value="Not Started"/>
          <xsd:enumeration value="In Progress"/>
          <xsd:enumeration value="Completed"/>
          <xsd:enumeration value="Deferred"/>
          <xsd:enumeration value="Waiting on someone else"/>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3.xml><?xml version="1.0" encoding="utf-8"?>
<tns:customPropertyEditors xmlns:tns="http://schemas.microsoft.com/office/2006/customDocumentInformationPanel">
  <tns:showOnOpen>true</tns:showOnOpen>
  <tns:defaultPropertyEditorNamespace>Standard properties</tns:defaultPropertyEditorNamespace>
</tns:customPropertyEditors>
</file>

<file path=customXml/item4.xml><?xml version="1.0" encoding="utf-8"?>
<p:properties xmlns:p="http://schemas.microsoft.com/office/2006/metadata/properties" xmlns:xsi="http://www.w3.org/2001/XMLSchema-instance">
  <documentManagement>
    <AssignedTo xmlns="http://schemas.microsoft.com/sharepoint/v3">
      <UserInfo>
        <DisplayName>Pavek, Pamela - NRCS, Pullman, WA</DisplayName>
        <AccountId>9271</AccountId>
        <AccountType/>
      </UserInfo>
    </AssignedTo>
    <TaskStatus xmlns="http://schemas.microsoft.com/sharepoint/v3/fields">Not Started</TaskStatus>
    <TaskDueDate xmlns="http://schemas.microsoft.com/sharepoint/v3/fields" xsi:nil="true"/>
    <Priority xmlns="http://schemas.microsoft.com/sharepoint/v3">(2) Normal</Priority>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8871269-EFE1-4405-8ED7-CC0896C98DCC}">
  <ds:schemaRefs>
    <ds:schemaRef ds:uri="http://schemas.microsoft.com/sharepoint/v3/contenttype/forms"/>
  </ds:schemaRefs>
</ds:datastoreItem>
</file>

<file path=customXml/itemProps2.xml><?xml version="1.0" encoding="utf-8"?>
<ds:datastoreItem xmlns:ds="http://schemas.openxmlformats.org/officeDocument/2006/customXml" ds:itemID="{DB3E7A2E-F7F8-46CB-B71B-20E02410ABB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http://schemas.microsoft.com/sharepoint/v3/fields"/>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3.xml><?xml version="1.0" encoding="utf-8"?>
<ds:datastoreItem xmlns:ds="http://schemas.openxmlformats.org/officeDocument/2006/customXml" ds:itemID="{19C47815-26E8-4A96-AEDB-82BEF3DD8338}">
  <ds:schemaRefs>
    <ds:schemaRef ds:uri="http://schemas.microsoft.com/office/2006/customDocumentInformationPanel"/>
  </ds:schemaRefs>
</ds:datastoreItem>
</file>

<file path=customXml/itemProps4.xml><?xml version="1.0" encoding="utf-8"?>
<ds:datastoreItem xmlns:ds="http://schemas.openxmlformats.org/officeDocument/2006/customXml" ds:itemID="{00F19843-B1BB-4710-B451-8D53E03BFA96}">
  <ds:schemaRefs>
    <ds:schemaRef ds:uri="http://schemas.microsoft.com/office/2006/metadata/properties"/>
    <ds:schemaRef ds:uri="http://schemas.microsoft.com/sharepoint/v3"/>
    <ds:schemaRef ds:uri="http://schemas.microsoft.com/sharepoint/v3/fields"/>
  </ds:schemaRefs>
</ds:datastoreItem>
</file>

<file path=customXml/itemProps5.xml><?xml version="1.0" encoding="utf-8"?>
<ds:datastoreItem xmlns:ds="http://schemas.openxmlformats.org/officeDocument/2006/customXml" ds:itemID="{62B211A5-851E-41F7-84BE-452CFFA837D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fs_template_dec_2011</Template>
  <TotalTime>36</TotalTime>
  <Pages>2</Pages>
  <Words>1202</Words>
  <Characters>6857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Pea Plant Fact Sheet</vt:lpstr>
    </vt:vector>
  </TitlesOfParts>
  <Company>USDA NRCS</Company>
  <LinksUpToDate>false</LinksUpToDate>
  <CharactersWithSpaces>8043</CharactersWithSpaces>
  <SharedDoc>false</SharedDoc>
  <HLinks>
    <vt:vector size="30" baseType="variant">
      <vt:variant>
        <vt:i4>7995511</vt:i4>
      </vt:variant>
      <vt:variant>
        <vt:i4>15</vt:i4>
      </vt:variant>
      <vt:variant>
        <vt:i4>0</vt:i4>
      </vt:variant>
      <vt:variant>
        <vt:i4>5</vt:i4>
      </vt:variant>
      <vt:variant>
        <vt:lpwstr>http://www.nrcs.usda.gov/about/civilrights/</vt:lpwstr>
      </vt:variant>
      <vt:variant>
        <vt:lpwstr/>
      </vt:variant>
      <vt:variant>
        <vt:i4>1507416</vt:i4>
      </vt:variant>
      <vt:variant>
        <vt:i4>12</vt:i4>
      </vt:variant>
      <vt:variant>
        <vt:i4>0</vt:i4>
      </vt:variant>
      <vt:variant>
        <vt:i4>5</vt:i4>
      </vt:variant>
      <vt:variant>
        <vt:lpwstr>http://plant-materials.nrcs.usda.gov/</vt:lpwstr>
      </vt:variant>
      <vt:variant>
        <vt:lpwstr/>
      </vt:variant>
      <vt:variant>
        <vt:i4>6488104</vt:i4>
      </vt:variant>
      <vt:variant>
        <vt:i4>9</vt:i4>
      </vt:variant>
      <vt:variant>
        <vt:i4>0</vt:i4>
      </vt:variant>
      <vt:variant>
        <vt:i4>5</vt:i4>
      </vt:variant>
      <vt:variant>
        <vt:lpwstr>http://plants.usda.gov/</vt:lpwstr>
      </vt:variant>
      <vt:variant>
        <vt:lpwstr/>
      </vt:variant>
      <vt:variant>
        <vt:i4>720897</vt:i4>
      </vt:variant>
      <vt:variant>
        <vt:i4>6</vt:i4>
      </vt:variant>
      <vt:variant>
        <vt:i4>0</vt:i4>
      </vt:variant>
      <vt:variant>
        <vt:i4>5</vt:i4>
      </vt:variant>
      <vt:variant>
        <vt:lpwstr>http://www.nrcs.usda.gov/</vt:lpwstr>
      </vt:variant>
      <vt:variant>
        <vt:lpwstr/>
      </vt:variant>
      <vt:variant>
        <vt:i4>6488104</vt:i4>
      </vt:variant>
      <vt:variant>
        <vt:i4>0</vt:i4>
      </vt:variant>
      <vt:variant>
        <vt:i4>0</vt:i4>
      </vt:variant>
      <vt:variant>
        <vt:i4>5</vt:i4>
      </vt:variant>
      <vt:variant>
        <vt:lpwstr>http://plants.usda.gov/</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Pea Plant Fact Sheet</dc:title>
  <dc:subject>Pisum sativum</dc:subject>
  <dc:creator>Pamela Pavek</dc:creator>
  <cp:keywords>Pea, Pisum sativum, legume, forage crop, green manure, cover crop, Plant Fact Sheet, NRCS, Plant Materials Program, Plant Data Center</cp:keywords>
  <cp:lastModifiedBy>pamela.pavek</cp:lastModifiedBy>
  <cp:revision>7</cp:revision>
  <cp:lastPrinted>2012-09-24T18:00:00Z</cp:lastPrinted>
  <dcterms:created xsi:type="dcterms:W3CDTF">2012-08-31T16:16:00Z</dcterms:created>
  <dcterms:modified xsi:type="dcterms:W3CDTF">2012-09-24T18:01:00Z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0x0101002FEDF32B6638C9479EF0E8F980A57D8C</vt:lpwstr>
  </property>
  <property fmtid="{D5CDD505-2E9C-101B-9397-08002B2CF9AE}" pid="3" name="_CheckOutSrcUrl">
    <vt:lpwstr>https://nrcs.sc.egov.usda.gov/st/ESD/PMP/Cover Crop PG Team/Plant Guides/fs_pisa6.docx</vt:lpwstr>
  </property>
</Properties>
</file>