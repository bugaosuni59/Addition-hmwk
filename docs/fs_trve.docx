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E5409" w:rsidRPr="007B2285" w:rsidRDefault="00BA0CBC" w:rsidP="00564985">
      <w:pPr>
        <w:pStyle w:val="Heading1"/>
        <w:rPr>
          <w:i w:val="0"/>
        </w:rPr>
      </w:pPr>
      <w:r>
        <w:rPr>
          <w:i w:val="0"/>
        </w:rPr>
        <w:lastRenderedPageBreak/>
        <w:t>arrowleaf clover</w:t>
      </w:r>
    </w:p>
    <w:p w:rsidR="00CE5409" w:rsidRPr="00561A8A" w:rsidRDefault="00BA0CBC" w:rsidP="00561A8A">
      <w:pPr>
        <w:pStyle w:val="Heading2"/>
      </w:pPr>
      <w:proofErr w:type="gramStart"/>
      <w:r>
        <w:t xml:space="preserve">Trifolium vesiculosum </w:t>
      </w:r>
      <w:r>
        <w:rPr>
          <w:i w:val="0"/>
        </w:rPr>
        <w:t>Savi.</w:t>
      </w:r>
      <w:proofErr w:type="gramEnd"/>
    </w:p>
    <w:p w:rsidR="00CE5409" w:rsidRPr="00561A8A" w:rsidRDefault="00CE5409" w:rsidP="00A91834">
      <w:pPr>
        <w:pStyle w:val="PlantSymbol"/>
      </w:pPr>
      <w:r w:rsidRPr="00561A8A">
        <w:t xml:space="preserve">Plant Symbol = </w:t>
      </w:r>
      <w:r w:rsidR="00BA0CBC">
        <w:t>TRVE</w:t>
      </w:r>
    </w:p>
    <w:p w:rsidR="00BA0CBC" w:rsidRDefault="008455BA" w:rsidP="00C05E16">
      <w:pPr>
        <w:pStyle w:val="BodytextNRCS"/>
        <w:spacing w:before="240"/>
      </w:pPr>
      <w:r w:rsidRPr="00561A8A">
        <w:t xml:space="preserve">Contributed by: </w:t>
      </w:r>
      <w:r w:rsidR="00A1146D">
        <w:t xml:space="preserve">USDA NRCS </w:t>
      </w:r>
      <w:r w:rsidR="00BA0CBC">
        <w:t>Jamie L. Whitten Plant Materials Center, Coffeeville, MS</w:t>
      </w:r>
    </w:p>
    <w:p w:rsidR="00014688" w:rsidRDefault="00014688" w:rsidP="00014688">
      <w:pPr>
        <w:pStyle w:val="NRCSBodyText"/>
        <w:keepNext/>
        <w:spacing w:before="240"/>
      </w:pPr>
      <w:r w:rsidRPr="00014688">
        <w:rPr>
          <w:i/>
          <w:noProof/>
          <w:sz w:val="16"/>
          <w:szCs w:val="16"/>
        </w:rPr>
        <w:drawing>
          <wp:inline distT="0" distB="0" distL="0" distR="0">
            <wp:extent cx="2457450" cy="2404794"/>
            <wp:effectExtent l="19050" t="0" r="0" b="0"/>
            <wp:docPr id="3" name="Picture 2" descr="Meechee clover in f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r="3238"/>
                    <a:stretch>
                      <a:fillRect/>
                    </a:stretch>
                  </pic:blipFill>
                  <pic:spPr bwMode="auto">
                    <a:xfrm>
                      <a:off x="0" y="0"/>
                      <a:ext cx="2457112" cy="2404464"/>
                    </a:xfrm>
                    <a:prstGeom prst="rect">
                      <a:avLst/>
                    </a:prstGeom>
                    <a:noFill/>
                    <a:ln w="9525">
                      <a:noFill/>
                      <a:miter lim="800000"/>
                      <a:headEnd/>
                      <a:tailEnd/>
                    </a:ln>
                  </pic:spPr>
                </pic:pic>
              </a:graphicData>
            </a:graphic>
          </wp:inline>
        </w:drawing>
      </w:r>
    </w:p>
    <w:p w:rsidR="00014688" w:rsidRPr="000735B7" w:rsidRDefault="00014688" w:rsidP="00014688">
      <w:pPr>
        <w:pStyle w:val="Caption"/>
        <w:rPr>
          <w:b w:val="0"/>
          <w:i/>
        </w:rPr>
      </w:pPr>
      <w:r w:rsidRPr="000735B7">
        <w:rPr>
          <w:b w:val="0"/>
          <w:i/>
        </w:rPr>
        <w:t>Figure 1 'Meechee' arrowleaf clover in flower.</w:t>
      </w:r>
    </w:p>
    <w:p w:rsidR="00CD49CC" w:rsidRPr="00561A8A" w:rsidRDefault="008455BA" w:rsidP="000968E2">
      <w:pPr>
        <w:pStyle w:val="Heading3"/>
        <w:spacing w:before="240"/>
        <w:rPr>
          <w:b w:val="0"/>
          <w:i/>
        </w:rPr>
      </w:pPr>
      <w:r w:rsidRPr="00561A8A">
        <w:t>Alternate Names</w:t>
      </w:r>
    </w:p>
    <w:p w:rsidR="00CD49CC" w:rsidRPr="00812E54" w:rsidRDefault="00812E54" w:rsidP="003E6391">
      <w:pPr>
        <w:pStyle w:val="NRCSBodyText"/>
      </w:pPr>
      <w:r w:rsidRPr="00812E54">
        <w:t>None</w:t>
      </w:r>
    </w:p>
    <w:p w:rsidR="00CD49CC" w:rsidRPr="00561A8A" w:rsidRDefault="00CD49CC" w:rsidP="000968E2">
      <w:pPr>
        <w:pStyle w:val="Heading3"/>
        <w:spacing w:before="240"/>
        <w:rPr>
          <w:i/>
          <w:iCs/>
        </w:rPr>
      </w:pPr>
      <w:r w:rsidRPr="00561A8A">
        <w:t>Uses</w:t>
      </w:r>
    </w:p>
    <w:p w:rsidR="000968E2" w:rsidRPr="00812E54" w:rsidRDefault="00812E54" w:rsidP="00812E54">
      <w:pPr>
        <w:autoSpaceDE w:val="0"/>
        <w:autoSpaceDN w:val="0"/>
        <w:adjustRightInd w:val="0"/>
        <w:jc w:val="left"/>
        <w:rPr>
          <w:i/>
          <w:sz w:val="20"/>
        </w:rPr>
      </w:pPr>
      <w:r>
        <w:rPr>
          <w:sz w:val="20"/>
        </w:rPr>
        <w:t>A</w:t>
      </w:r>
      <w:r w:rsidRPr="00812E54">
        <w:rPr>
          <w:sz w:val="20"/>
        </w:rPr>
        <w:t>rrowleaf clover</w:t>
      </w:r>
      <w:r>
        <w:rPr>
          <w:sz w:val="20"/>
        </w:rPr>
        <w:t xml:space="preserve"> is</w:t>
      </w:r>
      <w:r w:rsidRPr="00812E54">
        <w:rPr>
          <w:sz w:val="20"/>
        </w:rPr>
        <w:t xml:space="preserve"> a cool season,</w:t>
      </w:r>
      <w:r>
        <w:rPr>
          <w:sz w:val="20"/>
        </w:rPr>
        <w:t xml:space="preserve"> reseeding annual legume.  It is a</w:t>
      </w:r>
      <w:r w:rsidRPr="00812E54">
        <w:rPr>
          <w:sz w:val="20"/>
        </w:rPr>
        <w:t xml:space="preserve"> multiple purpose</w:t>
      </w:r>
      <w:r>
        <w:rPr>
          <w:sz w:val="20"/>
        </w:rPr>
        <w:t xml:space="preserve"> plant material that can be used </w:t>
      </w:r>
      <w:r w:rsidRPr="00812E54">
        <w:rPr>
          <w:sz w:val="20"/>
        </w:rPr>
        <w:t>for grazing, hay</w:t>
      </w:r>
      <w:r>
        <w:rPr>
          <w:sz w:val="20"/>
        </w:rPr>
        <w:t xml:space="preserve"> </w:t>
      </w:r>
      <w:r w:rsidRPr="00812E54">
        <w:rPr>
          <w:sz w:val="20"/>
        </w:rPr>
        <w:t xml:space="preserve">production, </w:t>
      </w:r>
      <w:r>
        <w:rPr>
          <w:sz w:val="20"/>
        </w:rPr>
        <w:t>a wildlife f</w:t>
      </w:r>
      <w:r w:rsidRPr="00812E54">
        <w:rPr>
          <w:sz w:val="20"/>
        </w:rPr>
        <w:t>ood source, soil</w:t>
      </w:r>
      <w:r>
        <w:rPr>
          <w:sz w:val="20"/>
        </w:rPr>
        <w:t xml:space="preserve"> </w:t>
      </w:r>
      <w:r w:rsidRPr="00812E54">
        <w:rPr>
          <w:sz w:val="20"/>
        </w:rPr>
        <w:t xml:space="preserve">improvement and </w:t>
      </w:r>
      <w:r>
        <w:rPr>
          <w:sz w:val="20"/>
        </w:rPr>
        <w:t xml:space="preserve">a </w:t>
      </w:r>
      <w:r w:rsidRPr="00812E54">
        <w:rPr>
          <w:sz w:val="20"/>
        </w:rPr>
        <w:t>winter cover crop.</w:t>
      </w:r>
      <w:r>
        <w:rPr>
          <w:sz w:val="20"/>
        </w:rPr>
        <w:t xml:space="preserve">  </w:t>
      </w:r>
      <w:r w:rsidRPr="00812E54">
        <w:rPr>
          <w:sz w:val="20"/>
        </w:rPr>
        <w:t>Forage quality is high with digestibility</w:t>
      </w:r>
      <w:r>
        <w:rPr>
          <w:sz w:val="20"/>
        </w:rPr>
        <w:t xml:space="preserve"> </w:t>
      </w:r>
      <w:r w:rsidRPr="00812E54">
        <w:rPr>
          <w:sz w:val="20"/>
        </w:rPr>
        <w:t>generally superior to crimson clover at all</w:t>
      </w:r>
      <w:r>
        <w:rPr>
          <w:sz w:val="20"/>
        </w:rPr>
        <w:t xml:space="preserve"> </w:t>
      </w:r>
      <w:r w:rsidRPr="00812E54">
        <w:rPr>
          <w:sz w:val="20"/>
        </w:rPr>
        <w:t>stages of maturity. Deer and turkey</w:t>
      </w:r>
      <w:r>
        <w:rPr>
          <w:sz w:val="20"/>
        </w:rPr>
        <w:t xml:space="preserve"> readily feed </w:t>
      </w:r>
      <w:r w:rsidRPr="00812E54">
        <w:rPr>
          <w:sz w:val="20"/>
        </w:rPr>
        <w:t>on arrowleaf clover</w:t>
      </w:r>
      <w:r>
        <w:rPr>
          <w:sz w:val="20"/>
        </w:rPr>
        <w:t xml:space="preserve">. </w:t>
      </w:r>
    </w:p>
    <w:p w:rsidR="00CD49CC" w:rsidRPr="00561A8A" w:rsidRDefault="00CD49CC" w:rsidP="000968E2">
      <w:pPr>
        <w:pStyle w:val="Heading3"/>
        <w:spacing w:before="240"/>
        <w:rPr>
          <w:i/>
          <w:iCs/>
        </w:rPr>
      </w:pPr>
      <w:r w:rsidRPr="00561A8A">
        <w:t>Status</w:t>
      </w:r>
    </w:p>
    <w:p w:rsidR="00CD49CC" w:rsidRDefault="00CD49CC" w:rsidP="0074131F">
      <w:pPr>
        <w:pStyle w:val="NRCSBodyText"/>
      </w:pPr>
      <w:r>
        <w:t>Please consult the PLANTS Web site and your State Department of Natural Resources for this plant’s current status (</w:t>
      </w:r>
      <w:r w:rsidR="000F3296">
        <w:t>e.g.,</w:t>
      </w:r>
      <w:r>
        <w:t xml:space="preserve"> threatened or endangered species, state noxious status, and wetland indicator values).</w:t>
      </w:r>
    </w:p>
    <w:p w:rsidR="00CD49CC" w:rsidRPr="00561A8A" w:rsidRDefault="00CD49CC" w:rsidP="00776CDA">
      <w:pPr>
        <w:pStyle w:val="Heading3"/>
        <w:spacing w:before="240"/>
        <w:rPr>
          <w:i/>
          <w:iCs/>
        </w:rPr>
      </w:pPr>
      <w:r w:rsidRPr="00561A8A">
        <w:t>Description</w:t>
      </w:r>
      <w:r w:rsidR="0018267D" w:rsidRPr="00561A8A">
        <w:t xml:space="preserve"> and Adaptation</w:t>
      </w:r>
    </w:p>
    <w:p w:rsidR="00A0170D" w:rsidRDefault="00A0170D" w:rsidP="00A91834">
      <w:pPr>
        <w:pStyle w:val="NRCSInstructionComments"/>
        <w:rPr>
          <w:bCs/>
          <w:i w:val="0"/>
        </w:rPr>
      </w:pPr>
      <w:r w:rsidRPr="007A71FB">
        <w:rPr>
          <w:i w:val="0"/>
        </w:rPr>
        <w:t>A</w:t>
      </w:r>
      <w:r>
        <w:rPr>
          <w:i w:val="0"/>
        </w:rPr>
        <w:t>rrowleaf clover is a</w:t>
      </w:r>
      <w:r w:rsidRPr="007A71FB">
        <w:rPr>
          <w:i w:val="0"/>
        </w:rPr>
        <w:t xml:space="preserve">n upright, cool-season, annual legume that can grow to a height of 40-50 inches under good conditions.  Seeds germinate in the fall and plants grow slowly during the winter.  Leaflets are large, rounded at the base, pointed at the tip, and they generally have white, V-shaped markings.  </w:t>
      </w:r>
      <w:r w:rsidR="00C05E16">
        <w:rPr>
          <w:i w:val="0"/>
        </w:rPr>
        <w:br w:type="column"/>
      </w:r>
      <w:r w:rsidRPr="007A71FB">
        <w:rPr>
          <w:i w:val="0"/>
        </w:rPr>
        <w:lastRenderedPageBreak/>
        <w:t>Individual flowers are arranged in a cluster or head up to 2 inches long.  Initially, the flowers are white to pinkish, turning brown when mature.  Flowering and seed production occurs over a long period of time in late spring and summer.</w:t>
      </w:r>
      <w:r>
        <w:rPr>
          <w:bCs/>
          <w:i w:val="0"/>
        </w:rPr>
        <w:t xml:space="preserve"> </w:t>
      </w:r>
      <w:r w:rsidRPr="00D12D72">
        <w:rPr>
          <w:bCs/>
          <w:i w:val="0"/>
        </w:rPr>
        <w:t xml:space="preserve">A majority of the growth is between February and May.  </w:t>
      </w:r>
      <w:r>
        <w:rPr>
          <w:bCs/>
          <w:i w:val="0"/>
        </w:rPr>
        <w:t xml:space="preserve">This clover is </w:t>
      </w:r>
      <w:r w:rsidRPr="00D12D72">
        <w:rPr>
          <w:i w:val="0"/>
        </w:rPr>
        <w:t>capable of large seed yields ranging from 200 to 300 lbs per acre with approximately 75% hard seed.  This hard-seededness allows arrowleaf clover to mainta</w:t>
      </w:r>
      <w:r>
        <w:rPr>
          <w:i w:val="0"/>
        </w:rPr>
        <w:t>in long term stands.  A</w:t>
      </w:r>
      <w:r w:rsidRPr="00D12D72">
        <w:rPr>
          <w:i w:val="0"/>
        </w:rPr>
        <w:t>rrowleaf clover can produce volunteer stands for up to five years if allowed to reseed periodically.</w:t>
      </w:r>
      <w:r>
        <w:rPr>
          <w:i w:val="0"/>
        </w:rPr>
        <w:t xml:space="preserve">  </w:t>
      </w:r>
      <w:r w:rsidRPr="00D12D72">
        <w:rPr>
          <w:i w:val="0"/>
        </w:rPr>
        <w:t xml:space="preserve">This clover </w:t>
      </w:r>
      <w:r w:rsidRPr="00D12D72">
        <w:rPr>
          <w:bCs/>
          <w:i w:val="0"/>
        </w:rPr>
        <w:t>grows well in the area from about the middle of Alabama westward through Mississippi, Louisiana, and Arkansas except for higher elevations in the Ozarks.  It</w:t>
      </w:r>
      <w:del w:id="0" w:author="doug.goldman" w:date="2011-10-25T18:59:00Z">
        <w:r w:rsidRPr="00D12D72" w:rsidDel="00020684">
          <w:rPr>
            <w:bCs/>
            <w:i w:val="0"/>
          </w:rPr>
          <w:delText xml:space="preserve"> is</w:delText>
        </w:r>
      </w:del>
      <w:r w:rsidRPr="00D12D72">
        <w:rPr>
          <w:bCs/>
          <w:i w:val="0"/>
        </w:rPr>
        <w:t xml:space="preserve"> also </w:t>
      </w:r>
      <w:del w:id="1" w:author="doug.goldman" w:date="2011-10-25T18:59:00Z">
        <w:r w:rsidRPr="00D12D72" w:rsidDel="00020684">
          <w:rPr>
            <w:bCs/>
            <w:i w:val="0"/>
          </w:rPr>
          <w:delText>adapted to</w:delText>
        </w:r>
      </w:del>
      <w:ins w:id="2" w:author="doug.goldman" w:date="2011-10-25T18:59:00Z">
        <w:r w:rsidR="00020684">
          <w:rPr>
            <w:bCs/>
            <w:i w:val="0"/>
          </w:rPr>
          <w:t>grows well in</w:t>
        </w:r>
      </w:ins>
      <w:r w:rsidRPr="00D12D72">
        <w:rPr>
          <w:bCs/>
          <w:i w:val="0"/>
        </w:rPr>
        <w:t xml:space="preserve"> the blacklands of Texas and into southeastern Oklahoma.</w:t>
      </w:r>
    </w:p>
    <w:p w:rsidR="009D38B9" w:rsidRPr="00705B62" w:rsidRDefault="00C43D6A" w:rsidP="00A91834">
      <w:pPr>
        <w:pStyle w:val="NRCSInstructionComments"/>
        <w:rPr>
          <w:sz w:val="16"/>
          <w:szCs w:val="16"/>
        </w:rPr>
      </w:pPr>
      <w:r w:rsidRPr="00705B62">
        <w:rPr>
          <w:sz w:val="16"/>
          <w:szCs w:val="16"/>
        </w:rPr>
        <w:t xml:space="preserve"> </w:t>
      </w:r>
    </w:p>
    <w:p w:rsidR="00A0170D" w:rsidRDefault="00A0170D" w:rsidP="00A0170D">
      <w:pPr>
        <w:keepNext/>
        <w:tabs>
          <w:tab w:val="left" w:pos="2430"/>
        </w:tabs>
        <w:jc w:val="left"/>
      </w:pPr>
      <w:r w:rsidRPr="00A0170D">
        <w:rPr>
          <w:noProof/>
        </w:rPr>
        <w:drawing>
          <wp:inline distT="0" distB="0" distL="0" distR="0">
            <wp:extent cx="2971800" cy="2466954"/>
            <wp:effectExtent l="19050" t="0" r="0" b="0"/>
            <wp:docPr id="5" name="Picture 1" descr="Arrowleaf clover distribution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lants.usda.gov/maps/large/TR/TRVE.png"/>
                    <pic:cNvPicPr>
                      <a:picLocks noChangeAspect="1" noChangeArrowheads="1"/>
                    </pic:cNvPicPr>
                  </pic:nvPicPr>
                  <pic:blipFill>
                    <a:blip r:embed="rId10" cstate="print"/>
                    <a:srcRect/>
                    <a:stretch>
                      <a:fillRect/>
                    </a:stretch>
                  </pic:blipFill>
                  <pic:spPr bwMode="auto">
                    <a:xfrm>
                      <a:off x="0" y="0"/>
                      <a:ext cx="2971800" cy="2466954"/>
                    </a:xfrm>
                    <a:prstGeom prst="rect">
                      <a:avLst/>
                    </a:prstGeom>
                    <a:noFill/>
                    <a:ln w="9525">
                      <a:noFill/>
                      <a:miter lim="800000"/>
                      <a:headEnd/>
                      <a:tailEnd/>
                    </a:ln>
                  </pic:spPr>
                </pic:pic>
              </a:graphicData>
            </a:graphic>
          </wp:inline>
        </w:drawing>
      </w:r>
    </w:p>
    <w:p w:rsidR="003C5000" w:rsidRPr="000735B7" w:rsidRDefault="00A0170D" w:rsidP="00A0170D">
      <w:pPr>
        <w:pStyle w:val="Caption"/>
        <w:rPr>
          <w:b w:val="0"/>
          <w:i/>
        </w:rPr>
      </w:pPr>
      <w:commentRangeStart w:id="3"/>
      <w:r w:rsidRPr="000735B7">
        <w:rPr>
          <w:b w:val="0"/>
          <w:i/>
        </w:rPr>
        <w:t>Arrowleaf clover distribution from USDA-NRCS PLANTS Database</w:t>
      </w:r>
      <w:commentRangeEnd w:id="3"/>
      <w:r w:rsidR="00020684">
        <w:rPr>
          <w:rStyle w:val="CommentReference"/>
          <w:b w:val="0"/>
          <w:bCs w:val="0"/>
        </w:rPr>
        <w:commentReference w:id="3"/>
      </w:r>
    </w:p>
    <w:p w:rsidR="00125BE3" w:rsidRPr="001D1848" w:rsidRDefault="00C2775B" w:rsidP="0040152F">
      <w:pPr>
        <w:pStyle w:val="NRCSBodyText"/>
        <w:spacing w:before="240"/>
      </w:pPr>
      <w:r w:rsidRPr="00C430F6">
        <w:t xml:space="preserve">For </w:t>
      </w:r>
      <w:r w:rsidR="00D20E52">
        <w:t>updated</w:t>
      </w:r>
      <w:r w:rsidRPr="00C430F6">
        <w:t xml:space="preserve"> distribution, p</w:t>
      </w:r>
      <w:r w:rsidR="001D1848" w:rsidRPr="00C430F6">
        <w:t>lease consult the Plant Profile page</w:t>
      </w:r>
      <w:r w:rsidR="001D1848" w:rsidRPr="001D1848">
        <w:t xml:space="preserve"> for this species on the PLANTS Web site.</w:t>
      </w:r>
    </w:p>
    <w:p w:rsidR="00CD49CC" w:rsidRDefault="00CD49CC" w:rsidP="0040152F">
      <w:pPr>
        <w:pStyle w:val="Heading3"/>
        <w:spacing w:before="240"/>
      </w:pPr>
      <w:r w:rsidRPr="00561A8A">
        <w:t>Establishment</w:t>
      </w:r>
    </w:p>
    <w:p w:rsidR="00C05E16" w:rsidRPr="00B85510" w:rsidRDefault="00C05E16" w:rsidP="00C05E16">
      <w:pPr>
        <w:pStyle w:val="Default"/>
      </w:pPr>
      <w:r w:rsidRPr="00013762">
        <w:rPr>
          <w:bCs/>
          <w:sz w:val="20"/>
          <w:szCs w:val="20"/>
        </w:rPr>
        <w:t>Best results are obtained by planting on prepared seedbeds in the fall at the accustomed season for se</w:t>
      </w:r>
      <w:r>
        <w:rPr>
          <w:bCs/>
          <w:sz w:val="20"/>
          <w:szCs w:val="20"/>
        </w:rPr>
        <w:t>eding winter legumes.  Arrowleaf clover</w:t>
      </w:r>
      <w:r w:rsidRPr="00013762">
        <w:rPr>
          <w:bCs/>
          <w:sz w:val="20"/>
          <w:szCs w:val="20"/>
        </w:rPr>
        <w:t xml:space="preserve"> is established by seed from September to mid-October.  Seed can be drilled at 10 lbs/acre or broadcast at 15 lbs/acre with proper inoculant.</w:t>
      </w:r>
    </w:p>
    <w:p w:rsidR="003714CC" w:rsidRDefault="003714CC">
      <w:pPr>
        <w:jc w:val="left"/>
        <w:rPr>
          <w:b/>
          <w:sz w:val="20"/>
        </w:rPr>
      </w:pPr>
      <w:r>
        <w:br w:type="page"/>
      </w:r>
    </w:p>
    <w:p w:rsidR="00CD49CC" w:rsidRPr="003714CC" w:rsidRDefault="00CD49CC" w:rsidP="0040152F">
      <w:pPr>
        <w:pStyle w:val="Heading3"/>
        <w:spacing w:before="240"/>
      </w:pPr>
      <w:r w:rsidRPr="003714CC">
        <w:lastRenderedPageBreak/>
        <w:t>Management</w:t>
      </w:r>
    </w:p>
    <w:p w:rsidR="00C05E16" w:rsidRPr="003714CC" w:rsidRDefault="00C05E16" w:rsidP="003714CC">
      <w:pPr>
        <w:jc w:val="left"/>
        <w:rPr>
          <w:sz w:val="20"/>
        </w:rPr>
      </w:pPr>
      <w:r w:rsidRPr="003714CC">
        <w:rPr>
          <w:bCs/>
          <w:sz w:val="20"/>
        </w:rPr>
        <w:t>Arrowleaf clover will continue to develop new leaves and remain productive longer in the spring when grazed to a height of 2 to 4 inches.</w:t>
      </w:r>
      <w:r w:rsidR="003714CC" w:rsidRPr="003714CC">
        <w:rPr>
          <w:bCs/>
          <w:sz w:val="20"/>
        </w:rPr>
        <w:t xml:space="preserve">  </w:t>
      </w:r>
      <w:r w:rsidRPr="003714CC">
        <w:rPr>
          <w:bCs/>
          <w:sz w:val="20"/>
        </w:rPr>
        <w:t>If managed for a hay crop, clover should be grazed until early- to mid-April, and then harvested at early to mid-bloom in May.</w:t>
      </w:r>
    </w:p>
    <w:p w:rsidR="00CD49CC" w:rsidRDefault="00CD49CC" w:rsidP="0040152F">
      <w:pPr>
        <w:pStyle w:val="Heading3"/>
        <w:spacing w:before="240"/>
      </w:pPr>
      <w:r w:rsidRPr="00561A8A">
        <w:t>Pests and Potential Problems</w:t>
      </w:r>
    </w:p>
    <w:p w:rsidR="00C05E16" w:rsidRPr="00C05E16" w:rsidRDefault="00C05E16" w:rsidP="00F366F3">
      <w:pPr>
        <w:autoSpaceDE w:val="0"/>
        <w:autoSpaceDN w:val="0"/>
        <w:adjustRightInd w:val="0"/>
        <w:jc w:val="left"/>
        <w:rPr>
          <w:sz w:val="20"/>
        </w:rPr>
      </w:pPr>
      <w:r w:rsidRPr="00C05E16">
        <w:rPr>
          <w:sz w:val="20"/>
        </w:rPr>
        <w:t>Arrowleaf clover</w:t>
      </w:r>
      <w:r>
        <w:rPr>
          <w:sz w:val="20"/>
        </w:rPr>
        <w:t xml:space="preserve"> is </w:t>
      </w:r>
      <w:r w:rsidRPr="00C05E16">
        <w:rPr>
          <w:sz w:val="20"/>
        </w:rPr>
        <w:t>susceptible</w:t>
      </w:r>
      <w:r>
        <w:rPr>
          <w:sz w:val="20"/>
        </w:rPr>
        <w:t xml:space="preserve"> to crown rot</w:t>
      </w:r>
      <w:r w:rsidR="00F366F3">
        <w:rPr>
          <w:sz w:val="20"/>
        </w:rPr>
        <w:t xml:space="preserve"> (</w:t>
      </w:r>
      <w:r w:rsidRPr="00C05E16">
        <w:rPr>
          <w:sz w:val="20"/>
        </w:rPr>
        <w:t>Schlerotinia trifolium</w:t>
      </w:r>
      <w:r w:rsidR="00F366F3">
        <w:rPr>
          <w:sz w:val="20"/>
        </w:rPr>
        <w:t>).  D</w:t>
      </w:r>
      <w:r w:rsidRPr="00C05E16">
        <w:rPr>
          <w:sz w:val="20"/>
        </w:rPr>
        <w:t>amage</w:t>
      </w:r>
      <w:r w:rsidR="00F366F3">
        <w:rPr>
          <w:sz w:val="20"/>
        </w:rPr>
        <w:t xml:space="preserve"> to </w:t>
      </w:r>
      <w:r w:rsidRPr="00C05E16">
        <w:rPr>
          <w:sz w:val="20"/>
        </w:rPr>
        <w:t>from alfalfa weevils and aphids</w:t>
      </w:r>
      <w:r w:rsidR="00F366F3">
        <w:rPr>
          <w:sz w:val="20"/>
        </w:rPr>
        <w:t xml:space="preserve"> has also been </w:t>
      </w:r>
      <w:r w:rsidRPr="00C05E16">
        <w:rPr>
          <w:sz w:val="20"/>
        </w:rPr>
        <w:t>observed</w:t>
      </w:r>
      <w:r w:rsidR="00F366F3">
        <w:rPr>
          <w:sz w:val="20"/>
        </w:rPr>
        <w:t>.</w:t>
      </w:r>
    </w:p>
    <w:p w:rsidR="000735B7" w:rsidRDefault="000735B7" w:rsidP="0040152F">
      <w:pPr>
        <w:pStyle w:val="Heading3"/>
        <w:spacing w:before="240"/>
      </w:pPr>
      <w:r>
        <w:t>Environmental Concerns</w:t>
      </w:r>
    </w:p>
    <w:p w:rsidR="000735B7" w:rsidRPr="000735B7" w:rsidRDefault="000735B7" w:rsidP="000735B7">
      <w:pPr>
        <w:pStyle w:val="NRCSBodyText"/>
      </w:pPr>
      <w:r>
        <w:t>There are no known environmental concerns associated with arrowleaf clover.</w:t>
      </w:r>
    </w:p>
    <w:p w:rsidR="00CD49CC" w:rsidRDefault="00CD49CC" w:rsidP="0040152F">
      <w:pPr>
        <w:pStyle w:val="Heading3"/>
        <w:spacing w:before="240"/>
      </w:pPr>
      <w:r w:rsidRPr="00561A8A">
        <w:t>Cultivars, Improved, and Selected Materials (and area of origin)</w:t>
      </w:r>
    </w:p>
    <w:p w:rsidR="00CD49CC" w:rsidRPr="004401C2" w:rsidRDefault="00F366F3" w:rsidP="004401C2">
      <w:pPr>
        <w:autoSpaceDE w:val="0"/>
        <w:autoSpaceDN w:val="0"/>
        <w:adjustRightInd w:val="0"/>
        <w:jc w:val="left"/>
        <w:rPr>
          <w:b/>
          <w:sz w:val="20"/>
        </w:rPr>
      </w:pPr>
      <w:r w:rsidRPr="00F366F3">
        <w:rPr>
          <w:sz w:val="20"/>
        </w:rPr>
        <w:t xml:space="preserve">‘Meechee’ </w:t>
      </w:r>
      <w:r>
        <w:rPr>
          <w:sz w:val="20"/>
        </w:rPr>
        <w:t xml:space="preserve">was </w:t>
      </w:r>
      <w:r w:rsidRPr="00F366F3">
        <w:rPr>
          <w:sz w:val="20"/>
        </w:rPr>
        <w:t>released by the</w:t>
      </w:r>
      <w:r>
        <w:rPr>
          <w:sz w:val="20"/>
        </w:rPr>
        <w:t xml:space="preserve"> U</w:t>
      </w:r>
      <w:r w:rsidRPr="00F366F3">
        <w:rPr>
          <w:sz w:val="20"/>
        </w:rPr>
        <w:t>SDA-NRCS Jamie L. Whitten Plant</w:t>
      </w:r>
      <w:r>
        <w:rPr>
          <w:sz w:val="20"/>
        </w:rPr>
        <w:t xml:space="preserve"> </w:t>
      </w:r>
      <w:r w:rsidRPr="00F366F3">
        <w:rPr>
          <w:sz w:val="20"/>
        </w:rPr>
        <w:t>Materials Center</w:t>
      </w:r>
      <w:r>
        <w:rPr>
          <w:sz w:val="20"/>
        </w:rPr>
        <w:t>, Coffeeville, MS in 1966.</w:t>
      </w:r>
      <w:r w:rsidR="004401C2">
        <w:rPr>
          <w:sz w:val="20"/>
        </w:rPr>
        <w:br w:type="column"/>
      </w:r>
      <w:r w:rsidR="00CD49CC" w:rsidRPr="004401C2">
        <w:rPr>
          <w:b/>
          <w:sz w:val="20"/>
        </w:rPr>
        <w:lastRenderedPageBreak/>
        <w:t>Prepared By</w:t>
      </w:r>
    </w:p>
    <w:p w:rsidR="005F4F24" w:rsidRPr="005F4F24" w:rsidRDefault="005F4F24" w:rsidP="005F4F24">
      <w:pPr>
        <w:pStyle w:val="NRCSBodyText"/>
      </w:pPr>
      <w:r w:rsidRPr="005F4F24">
        <w:rPr>
          <w:i/>
        </w:rPr>
        <w:t>Thomas C. Moss</w:t>
      </w:r>
      <w:r>
        <w:t>, USDA NRCS Jamie L. Whitten Plant Materials Center, Coffeeville, MS</w:t>
      </w:r>
    </w:p>
    <w:p w:rsidR="00CD49CC" w:rsidRPr="00D57FE6" w:rsidRDefault="009C45C1" w:rsidP="0040152F">
      <w:pPr>
        <w:pStyle w:val="Heading3"/>
        <w:spacing w:before="240"/>
      </w:pPr>
      <w:r w:rsidRPr="00D57FE6">
        <w:t>Citation</w:t>
      </w:r>
    </w:p>
    <w:p w:rsidR="00F3785A" w:rsidRDefault="005F4F24" w:rsidP="003E6391">
      <w:pPr>
        <w:pStyle w:val="NRCSBodyText"/>
        <w:rPr>
          <w:b/>
        </w:rPr>
      </w:pPr>
      <w:bookmarkStart w:id="4" w:name="OLE_LINK3"/>
      <w:bookmarkStart w:id="5" w:name="OLE_LINK4"/>
      <w:proofErr w:type="gramStart"/>
      <w:r>
        <w:t>Moss, T. C. 2011</w:t>
      </w:r>
      <w:r w:rsidR="00F3785A">
        <w:t>.</w:t>
      </w:r>
      <w:proofErr w:type="gramEnd"/>
      <w:r>
        <w:t xml:space="preserve"> </w:t>
      </w:r>
      <w:r w:rsidR="00F3785A">
        <w:t xml:space="preserve"> </w:t>
      </w:r>
      <w:proofErr w:type="gramStart"/>
      <w:r w:rsidR="00F3785A">
        <w:t xml:space="preserve">Plant </w:t>
      </w:r>
      <w:r w:rsidR="0038415D">
        <w:t>fact s</w:t>
      </w:r>
      <w:r w:rsidR="00F3785A">
        <w:t>heet</w:t>
      </w:r>
      <w:r w:rsidR="00F3785A" w:rsidRPr="00514BD8">
        <w:t xml:space="preserve"> for </w:t>
      </w:r>
      <w:r>
        <w:t xml:space="preserve">arrowleaf clover </w:t>
      </w:r>
      <w:r w:rsidR="00F3785A">
        <w:t>(</w:t>
      </w:r>
      <w:r>
        <w:rPr>
          <w:i/>
        </w:rPr>
        <w:t>Trifolium vesiculosum</w:t>
      </w:r>
      <w:r w:rsidR="00F3785A">
        <w:rPr>
          <w:i/>
        </w:rPr>
        <w:t>)</w:t>
      </w:r>
      <w:r w:rsidR="00F3785A">
        <w:t>.</w:t>
      </w:r>
      <w:proofErr w:type="gramEnd"/>
      <w:r w:rsidR="00F3785A">
        <w:t xml:space="preserve"> </w:t>
      </w:r>
      <w:r>
        <w:t xml:space="preserve"> </w:t>
      </w:r>
      <w:r w:rsidR="00F3785A">
        <w:t xml:space="preserve">USDA-Natural Resources Conservation Service, </w:t>
      </w:r>
      <w:r>
        <w:t>Jamie L. Whitten Plant Materials Center, Coffeeville, MS</w:t>
      </w:r>
      <w:r w:rsidR="00F3785A">
        <w:t>.</w:t>
      </w:r>
      <w:r>
        <w:t xml:space="preserve"> 38922</w:t>
      </w:r>
    </w:p>
    <w:bookmarkEnd w:id="4"/>
    <w:bookmarkEnd w:id="5"/>
    <w:p w:rsidR="00705B62" w:rsidRPr="00705B62" w:rsidRDefault="00705B62" w:rsidP="00705B62">
      <w:pPr>
        <w:pStyle w:val="NRCSBodyText"/>
        <w:spacing w:before="240"/>
        <w:rPr>
          <w:i/>
        </w:rPr>
      </w:pPr>
      <w:r w:rsidRPr="000E3166">
        <w:t>Published</w:t>
      </w:r>
      <w:r w:rsidR="005F4F24">
        <w:t>: September 2011</w:t>
      </w:r>
    </w:p>
    <w:p w:rsidR="009906F5" w:rsidRPr="00705B62" w:rsidRDefault="005F4F24" w:rsidP="00776CDA">
      <w:pPr>
        <w:pStyle w:val="NRCSBodyText"/>
        <w:spacing w:before="240"/>
      </w:pPr>
      <w:r>
        <w:t xml:space="preserve">Edited: </w:t>
      </w:r>
      <w:r w:rsidR="009906F5" w:rsidRPr="00705B62">
        <w:t>0</w:t>
      </w:r>
      <w:r>
        <w:t>9</w:t>
      </w:r>
      <w:r w:rsidR="009906F5" w:rsidRPr="00705B62">
        <w:t>Sep20</w:t>
      </w:r>
      <w:r>
        <w:t>11</w:t>
      </w:r>
      <w:r w:rsidR="009906F5" w:rsidRPr="00705B62">
        <w:t xml:space="preserve"> </w:t>
      </w:r>
      <w:r>
        <w:t>tm</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2"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3" w:tooltip="Plants Web site" w:history="1">
        <w:r w:rsidRPr="00810C71">
          <w:rPr>
            <w:rStyle w:val="Hyperlink"/>
          </w:rPr>
          <w:t>http://plants.usda.gov</w:t>
        </w:r>
      </w:hyperlink>
      <w:r w:rsidRPr="00810C71">
        <w:t>&gt; or the Plant Materials Program Web site &lt;</w:t>
      </w:r>
      <w:hyperlink r:id="rId14" w:history="1">
        <w:r w:rsidR="00810C71" w:rsidRPr="00FB7A4D">
          <w:rPr>
            <w:rStyle w:val="Hyperlink"/>
          </w:rPr>
          <w:t>http://plant-materials.nrcs.usda.gov</w:t>
        </w:r>
      </w:hyperlink>
      <w:r w:rsidRPr="00810C71">
        <w:t>&gt;</w:t>
      </w:r>
    </w:p>
    <w:p w:rsidR="00117649" w:rsidRDefault="00117649" w:rsidP="009B7D57">
      <w:pPr>
        <w:spacing w:before="240"/>
        <w:jc w:val="left"/>
        <w:rPr>
          <w:sz w:val="20"/>
        </w:rPr>
        <w:sectPr w:rsidR="00117649" w:rsidSect="00117649">
          <w:headerReference w:type="default" r:id="rId15"/>
          <w:footerReference w:type="default" r:id="rId16"/>
          <w:type w:val="continuous"/>
          <w:pgSz w:w="12240" w:h="15840" w:code="1"/>
          <w:pgMar w:top="1080" w:right="1080" w:bottom="1080" w:left="1080" w:header="720" w:footer="720" w:gutter="0"/>
          <w:cols w:num="2" w:space="720"/>
          <w:titlePg/>
          <w:docGrid w:linePitch="360"/>
        </w:sectPr>
      </w:pPr>
    </w:p>
    <w:p w:rsidR="009B566F" w:rsidRDefault="009B566F" w:rsidP="009B566F">
      <w:pPr>
        <w:pStyle w:val="Footer"/>
        <w:spacing w:before="240"/>
        <w:jc w:val="both"/>
        <w:rPr>
          <w:b/>
          <w:color w:val="00A886"/>
          <w:sz w:val="20"/>
        </w:rPr>
      </w:pPr>
    </w:p>
    <w:p w:rsidR="009B566F" w:rsidRDefault="009B566F" w:rsidP="009B566F">
      <w:pPr>
        <w:pStyle w:val="Footer"/>
        <w:spacing w:before="240"/>
        <w:rPr>
          <w:ins w:id="6" w:author="julie.depue" w:date="2011-10-26T08:55:00Z"/>
          <w:b/>
          <w:color w:val="00A886"/>
          <w:sz w:val="20"/>
        </w:rPr>
      </w:pPr>
    </w:p>
    <w:p w:rsidR="003A7D6B" w:rsidRDefault="003A7D6B" w:rsidP="009B566F">
      <w:pPr>
        <w:pStyle w:val="Footer"/>
        <w:spacing w:before="240"/>
        <w:rPr>
          <w:ins w:id="7" w:author="julie.depue" w:date="2011-10-26T08:55:00Z"/>
          <w:b/>
          <w:color w:val="00A886"/>
          <w:sz w:val="20"/>
        </w:rPr>
      </w:pPr>
    </w:p>
    <w:p w:rsidR="003A7D6B" w:rsidRDefault="003A7D6B" w:rsidP="009B566F">
      <w:pPr>
        <w:pStyle w:val="Footer"/>
        <w:spacing w:before="240"/>
        <w:rPr>
          <w:ins w:id="8" w:author="julie.depue" w:date="2011-10-26T08:55:00Z"/>
          <w:b/>
          <w:color w:val="00A886"/>
          <w:sz w:val="20"/>
        </w:rPr>
      </w:pPr>
    </w:p>
    <w:p w:rsidR="003A7D6B" w:rsidRDefault="003A7D6B" w:rsidP="009B566F">
      <w:pPr>
        <w:pStyle w:val="Footer"/>
        <w:spacing w:before="240"/>
        <w:rPr>
          <w:ins w:id="9" w:author="julie.depue" w:date="2011-10-26T08:55:00Z"/>
          <w:b/>
          <w:color w:val="00A886"/>
          <w:sz w:val="20"/>
        </w:rPr>
      </w:pPr>
    </w:p>
    <w:p w:rsidR="003A7D6B" w:rsidRDefault="003A7D6B" w:rsidP="009B566F">
      <w:pPr>
        <w:pStyle w:val="Footer"/>
        <w:spacing w:before="240"/>
        <w:rPr>
          <w:ins w:id="10" w:author="julie.depue" w:date="2011-10-26T08:55:00Z"/>
          <w:b/>
          <w:color w:val="00A886"/>
          <w:sz w:val="20"/>
        </w:rPr>
      </w:pPr>
    </w:p>
    <w:p w:rsidR="003A7D6B" w:rsidRDefault="003A7D6B" w:rsidP="009B566F">
      <w:pPr>
        <w:pStyle w:val="Footer"/>
        <w:spacing w:before="240"/>
        <w:rPr>
          <w:ins w:id="11" w:author="julie.depue" w:date="2011-10-26T08:55:00Z"/>
          <w:b/>
          <w:color w:val="00A886"/>
          <w:sz w:val="20"/>
        </w:rPr>
      </w:pPr>
    </w:p>
    <w:p w:rsidR="003A7D6B" w:rsidRDefault="003A7D6B" w:rsidP="009B566F">
      <w:pPr>
        <w:pStyle w:val="Footer"/>
        <w:spacing w:before="240"/>
        <w:rPr>
          <w:ins w:id="12" w:author="julie.depue" w:date="2011-10-26T08:55:00Z"/>
          <w:b/>
          <w:color w:val="00A886"/>
          <w:sz w:val="20"/>
        </w:rPr>
      </w:pPr>
    </w:p>
    <w:p w:rsidR="003A7D6B" w:rsidRDefault="003A7D6B" w:rsidP="009B566F">
      <w:pPr>
        <w:pStyle w:val="Footer"/>
        <w:spacing w:before="240"/>
        <w:rPr>
          <w:ins w:id="13" w:author="julie.depue" w:date="2011-10-26T08:55:00Z"/>
          <w:b/>
          <w:color w:val="00A886"/>
          <w:sz w:val="20"/>
        </w:rPr>
      </w:pPr>
    </w:p>
    <w:p w:rsidR="003A7D6B" w:rsidRDefault="003A7D6B" w:rsidP="009B566F">
      <w:pPr>
        <w:pStyle w:val="Footer"/>
        <w:spacing w:before="240"/>
        <w:rPr>
          <w:ins w:id="14" w:author="julie.depue" w:date="2011-10-26T08:55:00Z"/>
          <w:b/>
          <w:color w:val="00A886"/>
          <w:sz w:val="20"/>
        </w:rPr>
      </w:pPr>
    </w:p>
    <w:p w:rsidR="003A7D6B" w:rsidRDefault="003A7D6B" w:rsidP="009B566F">
      <w:pPr>
        <w:pStyle w:val="Footer"/>
        <w:spacing w:before="240"/>
        <w:rPr>
          <w:ins w:id="15" w:author="julie.depue" w:date="2011-10-26T08:55:00Z"/>
          <w:b/>
          <w:color w:val="00A886"/>
          <w:sz w:val="20"/>
        </w:rPr>
      </w:pPr>
    </w:p>
    <w:p w:rsidR="003A7D6B" w:rsidRDefault="003A7D6B" w:rsidP="009B566F">
      <w:pPr>
        <w:pStyle w:val="Footer"/>
        <w:spacing w:before="240"/>
        <w:rPr>
          <w:ins w:id="16" w:author="julie.depue" w:date="2011-10-26T08:55:00Z"/>
          <w:b/>
          <w:color w:val="00A886"/>
          <w:sz w:val="20"/>
        </w:rPr>
      </w:pPr>
    </w:p>
    <w:p w:rsidR="003A7D6B" w:rsidRDefault="003A7D6B" w:rsidP="009B566F">
      <w:pPr>
        <w:pStyle w:val="Footer"/>
        <w:spacing w:before="240"/>
        <w:rPr>
          <w:ins w:id="17" w:author="julie.depue" w:date="2011-10-26T08:55:00Z"/>
          <w:b/>
          <w:color w:val="00A886"/>
          <w:sz w:val="20"/>
        </w:rPr>
      </w:pPr>
    </w:p>
    <w:p w:rsidR="003A7D6B" w:rsidRDefault="003A7D6B" w:rsidP="009B566F">
      <w:pPr>
        <w:pStyle w:val="Footer"/>
        <w:spacing w:before="240"/>
        <w:rPr>
          <w:ins w:id="18" w:author="julie.depue" w:date="2011-10-26T08:55:00Z"/>
          <w:b/>
          <w:color w:val="00A886"/>
          <w:sz w:val="20"/>
        </w:rPr>
      </w:pPr>
    </w:p>
    <w:p w:rsidR="003A7D6B" w:rsidRDefault="003A7D6B" w:rsidP="009B566F">
      <w:pPr>
        <w:pStyle w:val="Footer"/>
        <w:spacing w:before="240"/>
        <w:rPr>
          <w:ins w:id="19" w:author="julie.depue" w:date="2011-10-26T08:55:00Z"/>
          <w:b/>
          <w:color w:val="00A886"/>
          <w:sz w:val="20"/>
        </w:rPr>
      </w:pPr>
    </w:p>
    <w:p w:rsidR="003A7D6B" w:rsidRDefault="003A7D6B" w:rsidP="009B566F">
      <w:pPr>
        <w:pStyle w:val="Footer"/>
        <w:spacing w:before="240"/>
        <w:rPr>
          <w:ins w:id="20" w:author="julie.depue" w:date="2011-10-26T08:55:00Z"/>
          <w:b/>
          <w:color w:val="00A886"/>
          <w:sz w:val="20"/>
        </w:rPr>
      </w:pPr>
    </w:p>
    <w:p w:rsidR="003A7D6B" w:rsidRDefault="003A7D6B" w:rsidP="009B566F">
      <w:pPr>
        <w:pStyle w:val="Footer"/>
        <w:spacing w:before="240"/>
        <w:rPr>
          <w:ins w:id="21" w:author="julie.depue" w:date="2011-10-26T08:55:00Z"/>
          <w:b/>
          <w:color w:val="00A886"/>
          <w:sz w:val="20"/>
        </w:rPr>
      </w:pPr>
    </w:p>
    <w:p w:rsidR="003A7D6B" w:rsidRDefault="003A7D6B" w:rsidP="009B566F">
      <w:pPr>
        <w:pStyle w:val="Footer"/>
        <w:spacing w:before="240"/>
        <w:rPr>
          <w:b/>
          <w:color w:val="00A886"/>
          <w:sz w:val="20"/>
        </w:rPr>
      </w:pPr>
    </w:p>
    <w:p w:rsidR="00117649" w:rsidRPr="00061FD0" w:rsidRDefault="00117649" w:rsidP="009B566F">
      <w:pPr>
        <w:pStyle w:val="Footer"/>
        <w:spacing w:before="240"/>
        <w:rPr>
          <w:b/>
          <w:color w:val="00A886"/>
          <w:sz w:val="20"/>
        </w:rPr>
      </w:pPr>
      <w:r w:rsidRPr="00CD5C3F">
        <w:rPr>
          <w:b/>
          <w:color w:val="00A886"/>
          <w:sz w:val="20"/>
        </w:rPr>
        <w:t>USDA IS AN EQUAL OPPORTUNITY PROVIDER AND EMPLOYER</w:t>
      </w:r>
    </w:p>
    <w:sectPr w:rsidR="00117649" w:rsidRPr="00061FD0" w:rsidSect="005F4F24">
      <w:type w:val="continuous"/>
      <w:pgSz w:w="12240" w:h="15840" w:code="1"/>
      <w:pgMar w:top="360" w:right="1440" w:bottom="360" w:left="1440" w:header="720" w:footer="720" w:gutter="0"/>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doug.goldman" w:date="2011-10-25T19:00:00Z" w:initials="d">
    <w:p w:rsidR="00020684" w:rsidRDefault="00020684">
      <w:pPr>
        <w:pStyle w:val="CommentText"/>
      </w:pPr>
      <w:r>
        <w:rPr>
          <w:rStyle w:val="CommentReference"/>
        </w:rPr>
        <w:annotationRef/>
      </w:r>
      <w:r>
        <w:t>Using this map may be somewhat misleading.  This is not a native species and the map reflects places where it has naturalized.  It may be possible to grow this in a wider area than this.  I don't think the map is necessary.</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3EBE" w:rsidRDefault="00823EBE">
      <w:r>
        <w:separator/>
      </w:r>
    </w:p>
  </w:endnote>
  <w:endnote w:type="continuationSeparator" w:id="0">
    <w:p w:rsidR="00823EBE" w:rsidRDefault="00823EB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684" w:rsidRPr="00117649" w:rsidRDefault="00020684"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3EBE" w:rsidRDefault="00823EBE">
      <w:r>
        <w:separator/>
      </w:r>
    </w:p>
  </w:footnote>
  <w:footnote w:type="continuationSeparator" w:id="0">
    <w:p w:rsidR="00823EBE" w:rsidRDefault="00823E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684" w:rsidRDefault="0002068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grammar="clean"/>
  <w:attachedTemplate r:id="rId1"/>
  <w:stylePaneFormatFilter w:val="3808"/>
  <w:trackRevisions/>
  <w:defaultTabStop w:val="720"/>
  <w:drawingGridHorizontalSpacing w:val="120"/>
  <w:displayHorizontalDrawingGridEvery w:val="0"/>
  <w:displayVerticalDrawingGridEvery w:val="0"/>
  <w:noPunctuationKerning/>
  <w:characterSpacingControl w:val="doNotCompress"/>
  <w:hdrShapeDefaults>
    <o:shapedefaults v:ext="edit" spidmax="46082">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9518A8"/>
    <w:rsid w:val="0000182C"/>
    <w:rsid w:val="00005184"/>
    <w:rsid w:val="00014688"/>
    <w:rsid w:val="000175D4"/>
    <w:rsid w:val="000178ED"/>
    <w:rsid w:val="00020684"/>
    <w:rsid w:val="00044DD1"/>
    <w:rsid w:val="0004577C"/>
    <w:rsid w:val="00056463"/>
    <w:rsid w:val="000578C2"/>
    <w:rsid w:val="00070BC9"/>
    <w:rsid w:val="000735B7"/>
    <w:rsid w:val="00086114"/>
    <w:rsid w:val="000960D7"/>
    <w:rsid w:val="000968E2"/>
    <w:rsid w:val="000A4DDE"/>
    <w:rsid w:val="000C46B8"/>
    <w:rsid w:val="000D0108"/>
    <w:rsid w:val="000D67D9"/>
    <w:rsid w:val="000F1970"/>
    <w:rsid w:val="000F3296"/>
    <w:rsid w:val="00117649"/>
    <w:rsid w:val="00120F6B"/>
    <w:rsid w:val="00125BE3"/>
    <w:rsid w:val="00162ECD"/>
    <w:rsid w:val="0016580B"/>
    <w:rsid w:val="00171009"/>
    <w:rsid w:val="00174316"/>
    <w:rsid w:val="00174373"/>
    <w:rsid w:val="0018267D"/>
    <w:rsid w:val="0019357F"/>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11CC"/>
    <w:rsid w:val="003579D8"/>
    <w:rsid w:val="003631C1"/>
    <w:rsid w:val="003714CC"/>
    <w:rsid w:val="00375E14"/>
    <w:rsid w:val="00377934"/>
    <w:rsid w:val="00383E58"/>
    <w:rsid w:val="0038415D"/>
    <w:rsid w:val="003A2960"/>
    <w:rsid w:val="003A7D6B"/>
    <w:rsid w:val="003C5000"/>
    <w:rsid w:val="003D4FDA"/>
    <w:rsid w:val="003D7758"/>
    <w:rsid w:val="003E064E"/>
    <w:rsid w:val="003E6391"/>
    <w:rsid w:val="003F1973"/>
    <w:rsid w:val="0040152F"/>
    <w:rsid w:val="004018AA"/>
    <w:rsid w:val="004052E3"/>
    <w:rsid w:val="0040539A"/>
    <w:rsid w:val="004261A4"/>
    <w:rsid w:val="004322D6"/>
    <w:rsid w:val="004340C9"/>
    <w:rsid w:val="00437F11"/>
    <w:rsid w:val="004401C2"/>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24"/>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57EE8"/>
    <w:rsid w:val="00772F6F"/>
    <w:rsid w:val="00774ABD"/>
    <w:rsid w:val="00776CDA"/>
    <w:rsid w:val="007B2285"/>
    <w:rsid w:val="007C52E4"/>
    <w:rsid w:val="007D72E1"/>
    <w:rsid w:val="007F678B"/>
    <w:rsid w:val="007F7A33"/>
    <w:rsid w:val="00810C71"/>
    <w:rsid w:val="00812E54"/>
    <w:rsid w:val="00823EBE"/>
    <w:rsid w:val="008259A0"/>
    <w:rsid w:val="00827C92"/>
    <w:rsid w:val="008407F0"/>
    <w:rsid w:val="008455BA"/>
    <w:rsid w:val="00854604"/>
    <w:rsid w:val="008556D9"/>
    <w:rsid w:val="008650D5"/>
    <w:rsid w:val="00865FDC"/>
    <w:rsid w:val="00880D71"/>
    <w:rsid w:val="00885E30"/>
    <w:rsid w:val="008A2C3F"/>
    <w:rsid w:val="008B118A"/>
    <w:rsid w:val="008D1861"/>
    <w:rsid w:val="008D3D78"/>
    <w:rsid w:val="008E7D1F"/>
    <w:rsid w:val="008F3D5A"/>
    <w:rsid w:val="00902398"/>
    <w:rsid w:val="00942265"/>
    <w:rsid w:val="00942547"/>
    <w:rsid w:val="0095114D"/>
    <w:rsid w:val="009518A8"/>
    <w:rsid w:val="00955302"/>
    <w:rsid w:val="00966A16"/>
    <w:rsid w:val="00987392"/>
    <w:rsid w:val="009906F5"/>
    <w:rsid w:val="009A0E7A"/>
    <w:rsid w:val="009B566F"/>
    <w:rsid w:val="009B7D57"/>
    <w:rsid w:val="009C10B0"/>
    <w:rsid w:val="009C45C1"/>
    <w:rsid w:val="009D38B9"/>
    <w:rsid w:val="009D5F78"/>
    <w:rsid w:val="00A0079A"/>
    <w:rsid w:val="00A0170D"/>
    <w:rsid w:val="00A1146D"/>
    <w:rsid w:val="00A2247D"/>
    <w:rsid w:val="00A43227"/>
    <w:rsid w:val="00A46ABF"/>
    <w:rsid w:val="00A52D2C"/>
    <w:rsid w:val="00A82E8F"/>
    <w:rsid w:val="00A90C12"/>
    <w:rsid w:val="00A91834"/>
    <w:rsid w:val="00AA377C"/>
    <w:rsid w:val="00AB363D"/>
    <w:rsid w:val="00B00F6C"/>
    <w:rsid w:val="00B0669A"/>
    <w:rsid w:val="00B07BD5"/>
    <w:rsid w:val="00B35C3E"/>
    <w:rsid w:val="00B55E68"/>
    <w:rsid w:val="00B67FFC"/>
    <w:rsid w:val="00B730E7"/>
    <w:rsid w:val="00B8425D"/>
    <w:rsid w:val="00BA0CBC"/>
    <w:rsid w:val="00BC76F8"/>
    <w:rsid w:val="00BD37B0"/>
    <w:rsid w:val="00BE0AAA"/>
    <w:rsid w:val="00BE5356"/>
    <w:rsid w:val="00BE744D"/>
    <w:rsid w:val="00BE775B"/>
    <w:rsid w:val="00BF2C15"/>
    <w:rsid w:val="00C05E16"/>
    <w:rsid w:val="00C06924"/>
    <w:rsid w:val="00C16499"/>
    <w:rsid w:val="00C2775B"/>
    <w:rsid w:val="00C35078"/>
    <w:rsid w:val="00C36DFB"/>
    <w:rsid w:val="00C430F6"/>
    <w:rsid w:val="00C43D6A"/>
    <w:rsid w:val="00C54668"/>
    <w:rsid w:val="00C86821"/>
    <w:rsid w:val="00CB4C7E"/>
    <w:rsid w:val="00CC1918"/>
    <w:rsid w:val="00CC4E6D"/>
    <w:rsid w:val="00CD49CC"/>
    <w:rsid w:val="00CD5C3F"/>
    <w:rsid w:val="00CE5409"/>
    <w:rsid w:val="00CF7EC1"/>
    <w:rsid w:val="00CF7F90"/>
    <w:rsid w:val="00D20E52"/>
    <w:rsid w:val="00D36CA3"/>
    <w:rsid w:val="00D57FE6"/>
    <w:rsid w:val="00D61972"/>
    <w:rsid w:val="00D62818"/>
    <w:rsid w:val="00D669F9"/>
    <w:rsid w:val="00D82E30"/>
    <w:rsid w:val="00DC616D"/>
    <w:rsid w:val="00DC7C36"/>
    <w:rsid w:val="00DD46A9"/>
    <w:rsid w:val="00DE0E57"/>
    <w:rsid w:val="00E30EC6"/>
    <w:rsid w:val="00E505BD"/>
    <w:rsid w:val="00E52D6E"/>
    <w:rsid w:val="00E80488"/>
    <w:rsid w:val="00EA5D73"/>
    <w:rsid w:val="00EC257E"/>
    <w:rsid w:val="00EE261A"/>
    <w:rsid w:val="00EE296B"/>
    <w:rsid w:val="00EF7390"/>
    <w:rsid w:val="00F0149C"/>
    <w:rsid w:val="00F032FC"/>
    <w:rsid w:val="00F202B5"/>
    <w:rsid w:val="00F366F3"/>
    <w:rsid w:val="00F3785A"/>
    <w:rsid w:val="00F71BD0"/>
    <w:rsid w:val="00F71F08"/>
    <w:rsid w:val="00F74365"/>
    <w:rsid w:val="00F802DB"/>
    <w:rsid w:val="00F82DDC"/>
    <w:rsid w:val="00F908A7"/>
    <w:rsid w:val="00F913EA"/>
    <w:rsid w:val="00F97FA3"/>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6082">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C05E16"/>
    <w:pPr>
      <w:spacing w:before="120"/>
    </w:pPr>
    <w:rPr>
      <w:i/>
      <w:iCs/>
      <w:sz w:val="16"/>
      <w:szCs w:val="16"/>
    </w:rPr>
  </w:style>
  <w:style w:type="paragraph" w:styleId="Caption">
    <w:name w:val="caption"/>
    <w:basedOn w:val="Normal"/>
    <w:next w:val="Normal"/>
    <w:unhideWhenUsed/>
    <w:qFormat/>
    <w:rsid w:val="009518A8"/>
    <w:pPr>
      <w:jc w:val="left"/>
    </w:pPr>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character" w:styleId="CommentReference">
    <w:name w:val="annotation reference"/>
    <w:basedOn w:val="DefaultParagraphFont"/>
    <w:semiHidden/>
    <w:unhideWhenUsed/>
    <w:rsid w:val="00020684"/>
    <w:rPr>
      <w:sz w:val="16"/>
      <w:szCs w:val="16"/>
    </w:rPr>
  </w:style>
  <w:style w:type="paragraph" w:styleId="CommentText">
    <w:name w:val="annotation text"/>
    <w:basedOn w:val="Normal"/>
    <w:link w:val="CommentTextChar"/>
    <w:semiHidden/>
    <w:unhideWhenUsed/>
    <w:rsid w:val="00020684"/>
    <w:rPr>
      <w:sz w:val="20"/>
    </w:rPr>
  </w:style>
  <w:style w:type="character" w:customStyle="1" w:styleId="CommentTextChar">
    <w:name w:val="Comment Text Char"/>
    <w:basedOn w:val="DefaultParagraphFont"/>
    <w:link w:val="CommentText"/>
    <w:semiHidden/>
    <w:rsid w:val="00020684"/>
  </w:style>
  <w:style w:type="paragraph" w:styleId="CommentSubject">
    <w:name w:val="annotation subject"/>
    <w:basedOn w:val="CommentText"/>
    <w:next w:val="CommentText"/>
    <w:link w:val="CommentSubjectChar"/>
    <w:semiHidden/>
    <w:unhideWhenUsed/>
    <w:rsid w:val="00020684"/>
    <w:rPr>
      <w:b/>
      <w:bCs/>
    </w:rPr>
  </w:style>
  <w:style w:type="character" w:customStyle="1" w:styleId="CommentSubjectChar">
    <w:name w:val="Comment Subject Char"/>
    <w:basedOn w:val="CommentTextChar"/>
    <w:link w:val="CommentSubject"/>
    <w:semiHidden/>
    <w:rsid w:val="00020684"/>
    <w:rPr>
      <w:b/>
      <w:bCs/>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ommy.moss\Local%20Settings\Temporary%20Internet%20Files\Content.Outlook\492WSDJ2\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1</TotalTime>
  <Pages>2</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Arrowleaf clover (Trifolium vesiculosum) Plant Fact Sheet</vt:lpstr>
    </vt:vector>
  </TitlesOfParts>
  <Company>USDA NRCS National Plant Materials Center</Company>
  <LinksUpToDate>false</LinksUpToDate>
  <CharactersWithSpaces>4057</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Arrowleaf clover (Trifolium vesiculosum) Plant Fact Sheet</dc:title>
  <dc:subject>Arrowleaf clover (Trifolium vesiculosum) is a cool-season, reseeding annual legume for grazing, hay production, wildlife, soil improvement.</dc:subject>
  <dc:creator>Thomas Moss, USDA NRCS Mississippi Plant Materials Program</dc:creator>
  <cp:keywords>Plant Fact Sheet, arrowleaf clover, Trifolium vesiculosum, cover crop, legume, forage</cp:keywords>
  <cp:lastModifiedBy>julie.depue</cp:lastModifiedBy>
  <cp:revision>3</cp:revision>
  <cp:lastPrinted>2003-06-09T19:39:00Z</cp:lastPrinted>
  <dcterms:created xsi:type="dcterms:W3CDTF">2011-10-25T23:01:00Z</dcterms:created>
  <dcterms:modified xsi:type="dcterms:W3CDTF">2011-10-26T12:55:00Z</dcterms:modified>
</cp:coreProperties>
</file>