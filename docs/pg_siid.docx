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F2310" w:rsidP="00FB030E">
      <w:pPr>
        <w:pStyle w:val="Title"/>
        <w:rPr>
          <w:sz w:val="24"/>
          <w:szCs w:val="24"/>
        </w:rPr>
      </w:pPr>
      <w:r>
        <w:rPr>
          <w:bCs w:val="0"/>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signature_color copy.jpg" style="position:absolute;left:0;text-align:left;margin-left:5.75pt;margin-top:-.35pt;width:148.2pt;height:45.15pt;z-index:251657728;visibility:visible">
            <v:imagedata r:id="rId7" o:title="signature_color copy"/>
          </v:shape>
        </w:pict>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8"/>
          <w:type w:val="continuous"/>
          <w:pgSz w:w="12240" w:h="15840" w:code="1"/>
          <w:pgMar w:top="1080" w:right="1080" w:bottom="1080" w:left="1080" w:header="720" w:footer="720" w:gutter="0"/>
          <w:cols w:space="720"/>
          <w:titlePg/>
          <w:docGrid w:linePitch="326"/>
        </w:sectPr>
      </w:pPr>
      <w:r w:rsidRPr="003759E1">
        <w:t>Plant Guide</w:t>
      </w:r>
    </w:p>
    <w:p w:rsidR="00766593" w:rsidRDefault="00D42E21" w:rsidP="00E9203C">
      <w:pPr>
        <w:pStyle w:val="Heading1"/>
      </w:pPr>
      <w:smartTag w:uri="urn:schemas-microsoft-com:office:smarttags" w:element="place">
        <w:smartTag w:uri="urn:schemas-microsoft-com:office:smarttags" w:element="State">
          <w:r>
            <w:lastRenderedPageBreak/>
            <w:t>idaho</w:t>
          </w:r>
        </w:smartTag>
      </w:smartTag>
      <w:r>
        <w:t xml:space="preserve"> </w:t>
      </w:r>
    </w:p>
    <w:p w:rsidR="00614036" w:rsidRPr="004F78CE" w:rsidRDefault="00D42E21" w:rsidP="00E9203C">
      <w:pPr>
        <w:pStyle w:val="Heading1"/>
      </w:pPr>
      <w:r>
        <w:t>blue-eyed grass</w:t>
      </w:r>
    </w:p>
    <w:p w:rsidR="00CE7C18" w:rsidRDefault="001E6A92" w:rsidP="00766593">
      <w:pPr>
        <w:pStyle w:val="Heading2"/>
      </w:pPr>
      <w:proofErr w:type="spellStart"/>
      <w:r>
        <w:t>Sisyrinchium</w:t>
      </w:r>
      <w:proofErr w:type="spellEnd"/>
      <w:r>
        <w:t xml:space="preserve"> </w:t>
      </w:r>
      <w:proofErr w:type="spellStart"/>
      <w:r>
        <w:t>idahoense</w:t>
      </w:r>
      <w:proofErr w:type="spellEnd"/>
      <w:r w:rsidR="00614036" w:rsidRPr="00A90532">
        <w:t xml:space="preserve"> </w:t>
      </w:r>
      <w:r w:rsidR="00FE1742" w:rsidRPr="00FE1742">
        <w:rPr>
          <w:i w:val="0"/>
        </w:rPr>
        <w:t>E.P.</w:t>
      </w:r>
      <w:r w:rsidR="00FE1742">
        <w:t xml:space="preserve"> </w:t>
      </w:r>
      <w:r w:rsidR="00766593">
        <w:rPr>
          <w:i w:val="0"/>
        </w:rPr>
        <w:t>Bickn</w:t>
      </w:r>
      <w:r w:rsidR="00FE1742">
        <w:rPr>
          <w:i w:val="0"/>
        </w:rPr>
        <w:t>ell</w:t>
      </w:r>
    </w:p>
    <w:p w:rsidR="00614036" w:rsidRPr="00A90532" w:rsidRDefault="00D42E21" w:rsidP="006A29CA">
      <w:pPr>
        <w:pStyle w:val="PlantSymbol"/>
      </w:pPr>
      <w:r>
        <w:t>Plant Symbol = SIID</w:t>
      </w:r>
    </w:p>
    <w:p w:rsidR="003759E1" w:rsidRDefault="001478F1" w:rsidP="00302C9A">
      <w:pPr>
        <w:pStyle w:val="BodytextNRCS"/>
        <w:spacing w:before="240"/>
      </w:pPr>
      <w:r w:rsidRPr="00354A89">
        <w:rPr>
          <w:i/>
        </w:rPr>
        <w:t>Contributed by</w:t>
      </w:r>
      <w:r w:rsidRPr="008517EF">
        <w:t>:</w:t>
      </w:r>
      <w:r w:rsidR="007B51E8">
        <w:t xml:space="preserve">  </w:t>
      </w:r>
      <w:smartTag w:uri="urn:schemas-microsoft-com:office:smarttags" w:element="place">
        <w:smartTag w:uri="urn:schemas-microsoft-com:office:smarttags" w:element="City">
          <w:r w:rsidR="007B51E8">
            <w:t xml:space="preserve">USDA NRCS </w:t>
          </w:r>
          <w:r w:rsidR="00766593">
            <w:t>Corvallis Plant Materials Center</w:t>
          </w:r>
        </w:smartTag>
        <w:r w:rsidR="00E0356B">
          <w:t xml:space="preserve">, </w:t>
        </w:r>
        <w:smartTag w:uri="urn:schemas-microsoft-com:office:smarttags" w:element="State">
          <w:r w:rsidR="00E0356B">
            <w:t>Oregon</w:t>
          </w:r>
        </w:smartTag>
      </w:smartTag>
    </w:p>
    <w:p w:rsidR="008175C8" w:rsidRPr="00302C9A" w:rsidRDefault="00766593" w:rsidP="00766593">
      <w:pPr>
        <w:pStyle w:val="CaptionNRCS"/>
      </w:pPr>
      <w:r>
        <w:pict>
          <v:shape id="_x0000_i1025" type="#_x0000_t75" alt="Photo of Idaho blue-eyed grass by Amy Bartow, NRCS Corvallis Plant Materials Center, 2011" style="width:233.65pt;height:175.4pt" wrapcoords="-59 0 -59 21521 21600 21521 21600 0 -59 0" o:allowoverlap="f">
            <v:imagedata r:id="rId9" o:title="siid"/>
          </v:shape>
        </w:pict>
      </w:r>
      <w:r>
        <w:t xml:space="preserve">Photo by Amy Bartow, </w:t>
      </w:r>
      <w:smartTag w:uri="urn:schemas-microsoft-com:office:smarttags" w:element="place">
        <w:smartTag w:uri="urn:schemas-microsoft-com:office:smarttags" w:element="PlaceName">
          <w:r>
            <w:t>NRCS</w:t>
          </w:r>
        </w:smartTag>
        <w:r>
          <w:t xml:space="preserve"> </w:t>
        </w:r>
        <w:smartTag w:uri="urn:schemas-microsoft-com:office:smarttags" w:element="PlaceName">
          <w:r>
            <w:t>Corvallis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2011</w:t>
      </w:r>
    </w:p>
    <w:p w:rsidR="00712AC4" w:rsidRDefault="000F1970" w:rsidP="007866F3">
      <w:pPr>
        <w:pStyle w:val="Heading3"/>
      </w:pPr>
      <w:r w:rsidRPr="00A90532">
        <w:t>Alternate Names</w:t>
      </w:r>
    </w:p>
    <w:p w:rsidR="00143521" w:rsidRDefault="001E6A92" w:rsidP="0063641D">
      <w:pPr>
        <w:pStyle w:val="NRCSBodyText"/>
      </w:pPr>
      <w:r>
        <w:t xml:space="preserve">There are at least four varieties of Idaho blue-eyed grass occurring throughout </w:t>
      </w:r>
      <w:r w:rsidR="00FE1742">
        <w:t xml:space="preserve">the species’ </w:t>
      </w:r>
      <w:r>
        <w:t xml:space="preserve">range </w:t>
      </w:r>
    </w:p>
    <w:p w:rsidR="0063641D" w:rsidRPr="009B7FA1" w:rsidRDefault="001E6A92" w:rsidP="0063641D">
      <w:pPr>
        <w:pStyle w:val="NRCSBodyText"/>
      </w:pPr>
      <w:r>
        <w:t>(</w:t>
      </w:r>
      <w:proofErr w:type="gramStart"/>
      <w:r>
        <w:t>var</w:t>
      </w:r>
      <w:proofErr w:type="gramEnd"/>
      <w:r>
        <w:t xml:space="preserve">. </w:t>
      </w:r>
      <w:proofErr w:type="spellStart"/>
      <w:r>
        <w:rPr>
          <w:i/>
        </w:rPr>
        <w:t>idahoense</w:t>
      </w:r>
      <w:proofErr w:type="spellEnd"/>
      <w:r w:rsidR="009B7FA1">
        <w:t xml:space="preserve">, var. </w:t>
      </w:r>
      <w:proofErr w:type="spellStart"/>
      <w:r w:rsidR="009B7FA1">
        <w:rPr>
          <w:i/>
        </w:rPr>
        <w:t>macounii</w:t>
      </w:r>
      <w:proofErr w:type="spellEnd"/>
      <w:r w:rsidR="009B7FA1">
        <w:t xml:space="preserve">, var. </w:t>
      </w:r>
      <w:proofErr w:type="spellStart"/>
      <w:r w:rsidR="009B7FA1">
        <w:rPr>
          <w:i/>
        </w:rPr>
        <w:t>occidentale</w:t>
      </w:r>
      <w:proofErr w:type="spellEnd"/>
      <w:r w:rsidR="009B7FA1">
        <w:t xml:space="preserve">, var. </w:t>
      </w:r>
      <w:proofErr w:type="spellStart"/>
      <w:r w:rsidR="009B7FA1">
        <w:rPr>
          <w:i/>
        </w:rPr>
        <w:t>segetum</w:t>
      </w:r>
      <w:proofErr w:type="spellEnd"/>
      <w:r w:rsidR="009B7FA1">
        <w:t>).</w:t>
      </w:r>
    </w:p>
    <w:p w:rsidR="00CD49CC" w:rsidRDefault="00CD49CC" w:rsidP="007866F3">
      <w:pPr>
        <w:pStyle w:val="Heading3"/>
      </w:pPr>
      <w:r w:rsidRPr="00A90532">
        <w:t>Uses</w:t>
      </w:r>
    </w:p>
    <w:p w:rsidR="003D0BA9" w:rsidRDefault="001E6A92" w:rsidP="001E6A92">
      <w:pPr>
        <w:pStyle w:val="BodytextNRCS"/>
      </w:pPr>
      <w:bookmarkStart w:id="0" w:name="OLE_LINK1"/>
      <w:r>
        <w:rPr>
          <w:i/>
        </w:rPr>
        <w:t>Restoration</w:t>
      </w:r>
      <w:r>
        <w:t xml:space="preserve">: </w:t>
      </w:r>
      <w:proofErr w:type="spellStart"/>
      <w:r w:rsidR="00116B9B">
        <w:rPr>
          <w:i/>
        </w:rPr>
        <w:t>Sisyrinchium</w:t>
      </w:r>
      <w:proofErr w:type="spellEnd"/>
      <w:r w:rsidR="00116B9B">
        <w:rPr>
          <w:i/>
        </w:rPr>
        <w:t xml:space="preserve"> </w:t>
      </w:r>
      <w:proofErr w:type="spellStart"/>
      <w:r w:rsidR="00116B9B">
        <w:rPr>
          <w:i/>
        </w:rPr>
        <w:t>idahoense</w:t>
      </w:r>
      <w:proofErr w:type="spellEnd"/>
      <w:r w:rsidR="0087274B">
        <w:t xml:space="preserve"> is a prime candidate for wetland or riparian zone restoration sites</w:t>
      </w:r>
      <w:r w:rsidR="003D1D7A">
        <w:t>, such as for W</w:t>
      </w:r>
      <w:r w:rsidR="00143521">
        <w:t xml:space="preserve">etland </w:t>
      </w:r>
      <w:r w:rsidR="003D1D7A">
        <w:t>R</w:t>
      </w:r>
      <w:r w:rsidR="00143521">
        <w:t xml:space="preserve">eserve </w:t>
      </w:r>
      <w:r w:rsidR="003D1D7A">
        <w:t>P</w:t>
      </w:r>
      <w:r w:rsidR="00143521">
        <w:t>rogram</w:t>
      </w:r>
      <w:r w:rsidR="003D1D7A">
        <w:t xml:space="preserve"> </w:t>
      </w:r>
      <w:r w:rsidR="00506698">
        <w:t xml:space="preserve">(WRP) </w:t>
      </w:r>
      <w:r w:rsidR="003D1D7A">
        <w:t>and W</w:t>
      </w:r>
      <w:r w:rsidR="00506698">
        <w:t>etland Reserve Enhancement Program (WREP)</w:t>
      </w:r>
      <w:r w:rsidR="003D1D7A">
        <w:t xml:space="preserve"> </w:t>
      </w:r>
      <w:r w:rsidR="00DF06DF">
        <w:t>projects</w:t>
      </w:r>
      <w:r w:rsidR="0087274B">
        <w:t>.  It attracts multiple pollinators and beneficial insects, provides cover for smal</w:t>
      </w:r>
      <w:r w:rsidR="007B06A2">
        <w:t>l animals, and its clumpy root structure</w:t>
      </w:r>
      <w:r w:rsidR="0087274B">
        <w:t xml:space="preserve"> provides soil stability.  It grows in full sun to shaded areas</w:t>
      </w:r>
      <w:r w:rsidR="00E3214E">
        <w:t xml:space="preserve"> and is highly desirable because of its </w:t>
      </w:r>
      <w:r w:rsidR="007F05AF">
        <w:t>productive versatility.</w:t>
      </w:r>
    </w:p>
    <w:p w:rsidR="001E6A92" w:rsidRDefault="001E6A92" w:rsidP="001E6A92">
      <w:pPr>
        <w:pStyle w:val="BodytextNRCS"/>
      </w:pPr>
    </w:p>
    <w:p w:rsidR="005E67F0" w:rsidRPr="007B06A2" w:rsidRDefault="005E67F0" w:rsidP="001E6A92">
      <w:pPr>
        <w:pStyle w:val="BodytextNRCS"/>
      </w:pPr>
      <w:r>
        <w:rPr>
          <w:i/>
        </w:rPr>
        <w:t>Pollinator habitat</w:t>
      </w:r>
      <w:r>
        <w:t xml:space="preserve">: This plant is </w:t>
      </w:r>
      <w:r w:rsidR="00077C7B">
        <w:t xml:space="preserve">a </w:t>
      </w:r>
      <w:r>
        <w:t xml:space="preserve">highly attractive </w:t>
      </w:r>
      <w:r w:rsidR="00C87453">
        <w:t>nectar and pollen plant for n</w:t>
      </w:r>
      <w:r>
        <w:t>ative bees and other beneficial insects.</w:t>
      </w:r>
      <w:r w:rsidR="007B06A2">
        <w:t xml:space="preserve">  It </w:t>
      </w:r>
      <w:r w:rsidR="005F19A7">
        <w:t>is also</w:t>
      </w:r>
      <w:r w:rsidR="007B06A2">
        <w:t xml:space="preserve"> reported as a nectar source for the </w:t>
      </w:r>
      <w:proofErr w:type="spellStart"/>
      <w:r w:rsidR="007B06A2">
        <w:t>mardon</w:t>
      </w:r>
      <w:proofErr w:type="spellEnd"/>
      <w:r w:rsidR="007B06A2">
        <w:t xml:space="preserve"> skipper (</w:t>
      </w:r>
      <w:proofErr w:type="spellStart"/>
      <w:r w:rsidR="007B06A2">
        <w:rPr>
          <w:i/>
        </w:rPr>
        <w:t>Polites</w:t>
      </w:r>
      <w:proofErr w:type="spellEnd"/>
      <w:r w:rsidR="007B06A2">
        <w:rPr>
          <w:i/>
        </w:rPr>
        <w:t xml:space="preserve"> </w:t>
      </w:r>
      <w:proofErr w:type="spellStart"/>
      <w:r w:rsidR="007B06A2">
        <w:rPr>
          <w:i/>
        </w:rPr>
        <w:t>mardon</w:t>
      </w:r>
      <w:proofErr w:type="spellEnd"/>
      <w:r w:rsidR="005F19A7">
        <w:t xml:space="preserve">), </w:t>
      </w:r>
      <w:r w:rsidR="00EB62A0">
        <w:t xml:space="preserve">a butterfly </w:t>
      </w:r>
      <w:r w:rsidR="00116B9B">
        <w:t xml:space="preserve">listed as endangered in the state of </w:t>
      </w:r>
      <w:smartTag w:uri="urn:schemas-microsoft-com:office:smarttags" w:element="State">
        <w:smartTag w:uri="urn:schemas-microsoft-com:office:smarttags" w:element="place">
          <w:r w:rsidR="00116B9B">
            <w:t>Washington</w:t>
          </w:r>
        </w:smartTag>
      </w:smartTag>
      <w:r w:rsidR="00EB62A0">
        <w:t>, and</w:t>
      </w:r>
      <w:r w:rsidR="00116B9B">
        <w:t xml:space="preserve"> a candidate</w:t>
      </w:r>
      <w:r w:rsidR="00EB62A0">
        <w:t xml:space="preserve"> species</w:t>
      </w:r>
      <w:r w:rsidR="00116B9B">
        <w:t xml:space="preserve"> for enlistment </w:t>
      </w:r>
      <w:r w:rsidR="00EB62A0">
        <w:t>on the Federal e</w:t>
      </w:r>
      <w:r w:rsidR="00116B9B">
        <w:t xml:space="preserve">ndangered species list </w:t>
      </w:r>
      <w:r w:rsidR="005F19A7">
        <w:t>(Black &amp; Vaughan, 2005).</w:t>
      </w:r>
    </w:p>
    <w:p w:rsidR="005E67F0" w:rsidRDefault="005E67F0" w:rsidP="001E6A92">
      <w:pPr>
        <w:pStyle w:val="BodytextNRCS"/>
        <w:rPr>
          <w:i/>
        </w:rPr>
      </w:pPr>
    </w:p>
    <w:p w:rsidR="001E6A92" w:rsidRPr="001E6A92" w:rsidRDefault="001E6A92" w:rsidP="001E6A92">
      <w:pPr>
        <w:pStyle w:val="BodytextNRCS"/>
      </w:pPr>
      <w:r>
        <w:rPr>
          <w:i/>
        </w:rPr>
        <w:lastRenderedPageBreak/>
        <w:t>Ornamental</w:t>
      </w:r>
      <w:r>
        <w:t xml:space="preserve">: </w:t>
      </w:r>
      <w:smartTag w:uri="urn:schemas-microsoft-com:office:smarttags" w:element="place">
        <w:smartTag w:uri="urn:schemas-microsoft-com:office:smarttags" w:element="State">
          <w:r w:rsidR="007F05AF">
            <w:t>Idaho</w:t>
          </w:r>
        </w:smartTag>
      </w:smartTag>
      <w:r w:rsidR="007F05AF">
        <w:t xml:space="preserve"> blue-eyed grass makes a pleasing addition to any garden landscape.  </w:t>
      </w:r>
      <w:r w:rsidR="00BB5876">
        <w:t>The plant is evergreen and</w:t>
      </w:r>
      <w:r w:rsidR="009C3AAC">
        <w:t>,</w:t>
      </w:r>
      <w:r w:rsidR="008B0D0E">
        <w:t xml:space="preserve"> due to a</w:t>
      </w:r>
      <w:r w:rsidR="009C3AAC">
        <w:t xml:space="preserve"> short stature,</w:t>
      </w:r>
      <w:r w:rsidR="008B0D0E">
        <w:t xml:space="preserve"> is</w:t>
      </w:r>
      <w:r w:rsidR="00BB5876">
        <w:t xml:space="preserve"> a suitable border highlight for all seasons.  </w:t>
      </w:r>
      <w:r w:rsidR="00625504">
        <w:t>Small but attractive bluish flowers bloom mid-spring to mid</w:t>
      </w:r>
      <w:r w:rsidR="00FE1742">
        <w:t>-</w:t>
      </w:r>
      <w:r w:rsidR="00625504">
        <w:t>summer and compl</w:t>
      </w:r>
      <w:r w:rsidR="00FE1742">
        <w:t>i</w:t>
      </w:r>
      <w:r w:rsidR="00625504">
        <w:t xml:space="preserve">ment other floral variety.  </w:t>
      </w:r>
      <w:r w:rsidR="007F05AF">
        <w:t>Once established</w:t>
      </w:r>
      <w:r w:rsidR="00625504">
        <w:t xml:space="preserve"> in a </w:t>
      </w:r>
      <w:r w:rsidR="000330D4">
        <w:t xml:space="preserve">seasonally </w:t>
      </w:r>
      <w:r w:rsidR="00625504">
        <w:t>moist or well-watered area</w:t>
      </w:r>
      <w:r w:rsidR="007F05AF">
        <w:t xml:space="preserve">, it is </w:t>
      </w:r>
      <w:r w:rsidR="00887130">
        <w:t xml:space="preserve">relatively </w:t>
      </w:r>
      <w:r w:rsidR="007F05AF">
        <w:t xml:space="preserve">low maintenance and will add plant and insect biodiversity.  </w:t>
      </w:r>
    </w:p>
    <w:p w:rsidR="007866F3" w:rsidRDefault="00CD49CC" w:rsidP="007866F3">
      <w:pPr>
        <w:pStyle w:val="Heading3"/>
      </w:pPr>
      <w:r w:rsidRPr="00A90532">
        <w:t>Status</w:t>
      </w:r>
    </w:p>
    <w:p w:rsidR="00CD49CC" w:rsidRDefault="009B7FA1" w:rsidP="009372DC">
      <w:pPr>
        <w:pStyle w:val="BodytextNRCS"/>
      </w:pPr>
      <w:r>
        <w:t xml:space="preserve">This forb </w:t>
      </w:r>
      <w:r w:rsidR="001E6A92">
        <w:t xml:space="preserve">has facultative </w:t>
      </w:r>
      <w:r w:rsidR="00E54A99">
        <w:t>wetland</w:t>
      </w:r>
      <w:r w:rsidR="00116B9B">
        <w:t xml:space="preserve"> indicator</w:t>
      </w:r>
      <w:r w:rsidR="00E54A99">
        <w:t xml:space="preserve"> status in Oregon, Idaho,</w:t>
      </w:r>
      <w:r w:rsidR="00116B9B">
        <w:t xml:space="preserve"> Washington,</w:t>
      </w:r>
      <w:r w:rsidR="00E54A99">
        <w:t xml:space="preserve"> western Montana and western Wyoming (region 9)</w:t>
      </w:r>
      <w:r w:rsidR="009756C3">
        <w:t>,</w:t>
      </w:r>
      <w:r w:rsidR="00E54A99">
        <w:t xml:space="preserve"> and </w:t>
      </w:r>
      <w:r w:rsidR="001E6A92">
        <w:t>obligate wetland indicator status</w:t>
      </w:r>
      <w:r w:rsidR="00E54A99">
        <w:t xml:space="preserve"> in Nevada, Utah, western Colorado, California, Arizona and New Mexico (regions 7</w:t>
      </w:r>
      <w:proofErr w:type="gramStart"/>
      <w:r w:rsidR="00E54A99">
        <w:t>,8</w:t>
      </w:r>
      <w:proofErr w:type="gramEnd"/>
      <w:r w:rsidR="00E54A99">
        <w:t xml:space="preserve">, and </w:t>
      </w:r>
      <w:r w:rsidR="001070F1">
        <w:t>9)</w:t>
      </w:r>
      <w:r>
        <w:t>,</w:t>
      </w:r>
      <w:r w:rsidR="001E6A92">
        <w:t xml:space="preserve"> meaning that it almost always naturally occurs in wetlands</w:t>
      </w:r>
      <w:r w:rsidR="00BB5876">
        <w:t xml:space="preserve"> throughout its native range</w:t>
      </w:r>
      <w:r w:rsidR="001E6A92">
        <w:t xml:space="preserve">.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7F70A8" w:rsidRPr="00A90532" w:rsidRDefault="007F70A8" w:rsidP="007F70A8">
      <w:pPr>
        <w:pStyle w:val="Heading3"/>
        <w:rPr>
          <w:i/>
          <w:iCs/>
        </w:rPr>
      </w:pPr>
      <w:r w:rsidRPr="00A90532">
        <w:t>Description</w:t>
      </w:r>
    </w:p>
    <w:p w:rsidR="00DE7F41" w:rsidRPr="000968E2" w:rsidRDefault="009B7FA1" w:rsidP="001E6A92">
      <w:pPr>
        <w:pStyle w:val="BodytextNRCS"/>
        <w:numPr>
          <w:ins w:id="1" w:author="Mary M. Beuthin" w:date="2012-05-03T08:52:00Z"/>
        </w:numPr>
      </w:pPr>
      <w:r w:rsidRPr="009B7FA1">
        <w:rPr>
          <w:i/>
        </w:rPr>
        <w:t>General</w:t>
      </w:r>
      <w:r>
        <w:t xml:space="preserve">: </w:t>
      </w:r>
      <w:smartTag w:uri="urn:schemas-microsoft-com:office:smarttags" w:element="State">
        <w:smartTag w:uri="urn:schemas-microsoft-com:office:smarttags" w:element="place">
          <w:r w:rsidR="001E6A92" w:rsidRPr="009B7FA1">
            <w:t>Idaho</w:t>
          </w:r>
        </w:smartTag>
      </w:smartTag>
      <w:r w:rsidR="001E6A92">
        <w:t xml:space="preserve"> blue-eyed grass is a perennial forb/herb</w:t>
      </w:r>
      <w:r>
        <w:t>, not a grass</w:t>
      </w:r>
      <w:r w:rsidR="00FE1742">
        <w:t xml:space="preserve"> as the common name suggests</w:t>
      </w:r>
      <w:r>
        <w:t xml:space="preserve">.  Part of the </w:t>
      </w:r>
      <w:r w:rsidR="00FE1742">
        <w:t>i</w:t>
      </w:r>
      <w:r>
        <w:t>ris family</w:t>
      </w:r>
      <w:r w:rsidR="00FE1742">
        <w:t xml:space="preserve"> (</w:t>
      </w:r>
      <w:proofErr w:type="spellStart"/>
      <w:r w:rsidR="00FE1742">
        <w:t>Iridaceae</w:t>
      </w:r>
      <w:proofErr w:type="spellEnd"/>
      <w:r w:rsidR="00FE1742">
        <w:t>)</w:t>
      </w:r>
      <w:r>
        <w:t>, it is a monocot</w:t>
      </w:r>
      <w:r w:rsidR="001E6A92">
        <w:t xml:space="preserve"> and has </w:t>
      </w:r>
      <w:r>
        <w:t xml:space="preserve">thin, erect, grass-like leaves </w:t>
      </w:r>
      <w:r w:rsidR="00890400">
        <w:t>growing from the base.</w:t>
      </w:r>
      <w:r w:rsidR="009C06A5">
        <w:t xml:space="preserve">  As it </w:t>
      </w:r>
      <w:r w:rsidR="00890400">
        <w:t>mature</w:t>
      </w:r>
      <w:r w:rsidR="009C06A5">
        <w:t>s</w:t>
      </w:r>
      <w:r w:rsidR="00890400">
        <w:t xml:space="preserve"> it will </w:t>
      </w:r>
      <w:r w:rsidR="009C06A5">
        <w:t xml:space="preserve">grow to be 6 to </w:t>
      </w:r>
      <w:r w:rsidR="00890400">
        <w:t xml:space="preserve">18 inches tall, and its </w:t>
      </w:r>
      <w:r w:rsidR="009C06A5">
        <w:t xml:space="preserve">small </w:t>
      </w:r>
      <w:r w:rsidR="00890400">
        <w:t xml:space="preserve">blooms are light blue to </w:t>
      </w:r>
      <w:r w:rsidR="007B06A2">
        <w:t xml:space="preserve">deep blue or </w:t>
      </w:r>
      <w:r w:rsidR="00890400">
        <w:t>purple</w:t>
      </w:r>
      <w:r w:rsidR="00983367">
        <w:t>,</w:t>
      </w:r>
      <w:r w:rsidR="00890400">
        <w:t xml:space="preserve"> </w:t>
      </w:r>
      <w:r w:rsidR="009C06A5">
        <w:t>six-</w:t>
      </w:r>
      <w:proofErr w:type="spellStart"/>
      <w:r w:rsidR="00890400">
        <w:t>petaled</w:t>
      </w:r>
      <w:proofErr w:type="spellEnd"/>
      <w:r w:rsidR="00983367">
        <w:t>,</w:t>
      </w:r>
      <w:r w:rsidR="00890400">
        <w:t xml:space="preserve"> </w:t>
      </w:r>
      <w:r w:rsidR="0087274B">
        <w:t xml:space="preserve">star-shaped </w:t>
      </w:r>
      <w:r w:rsidR="00890400">
        <w:t>flowers with a yellow center</w:t>
      </w:r>
      <w:r w:rsidR="00E445C6">
        <w:t xml:space="preserve"> (</w:t>
      </w:r>
      <w:proofErr w:type="spellStart"/>
      <w:r w:rsidR="00E445C6">
        <w:t>Cholewa</w:t>
      </w:r>
      <w:proofErr w:type="spellEnd"/>
      <w:r w:rsidR="00E445C6">
        <w:t>, 2012).  Flowers will begin to bloom late spring</w:t>
      </w:r>
      <w:r w:rsidR="004932DD">
        <w:t xml:space="preserve"> through mid-summer (Turner &amp; Gustafson, 2006). </w:t>
      </w:r>
      <w:r w:rsidR="00E0356B">
        <w:t xml:space="preserve"> </w:t>
      </w:r>
      <w:r w:rsidR="00890400">
        <w:t xml:space="preserve">Seeds </w:t>
      </w:r>
      <w:r w:rsidR="009C06A5">
        <w:t>will form in round capsules and</w:t>
      </w:r>
      <w:r w:rsidR="0053734E">
        <w:t>,</w:t>
      </w:r>
      <w:r w:rsidR="009C06A5">
        <w:t xml:space="preserve"> </w:t>
      </w:r>
      <w:r w:rsidR="0053734E">
        <w:t>when ripe, pods</w:t>
      </w:r>
      <w:r w:rsidR="009C06A5">
        <w:t xml:space="preserve"> turn </w:t>
      </w:r>
      <w:r w:rsidR="00983367">
        <w:t xml:space="preserve">tan to dark </w:t>
      </w:r>
      <w:proofErr w:type="gramStart"/>
      <w:r w:rsidR="00983367">
        <w:t>brown</w:t>
      </w:r>
      <w:proofErr w:type="gramEnd"/>
      <w:r w:rsidR="00983367">
        <w:t xml:space="preserve"> or black</w:t>
      </w:r>
      <w:r w:rsidR="009C06A5">
        <w:t xml:space="preserve"> and begin to split.</w:t>
      </w:r>
    </w:p>
    <w:p w:rsidR="002375B8" w:rsidRPr="009C06A5" w:rsidRDefault="002375B8" w:rsidP="009C06A5">
      <w:pPr>
        <w:pStyle w:val="NRCSBodyText"/>
        <w:spacing w:before="240"/>
        <w:rPr>
          <w:i/>
        </w:rPr>
      </w:pPr>
      <w:r w:rsidRPr="002375B8">
        <w:rPr>
          <w:i/>
        </w:rPr>
        <w:t>Distribution</w:t>
      </w:r>
      <w:r>
        <w:t>:</w:t>
      </w:r>
      <w:r w:rsidR="009B7FA1">
        <w:t xml:space="preserve"> </w:t>
      </w:r>
      <w:r w:rsidR="001807CE">
        <w:t>The four</w:t>
      </w:r>
      <w:r w:rsidR="004932DD">
        <w:t xml:space="preserve"> varieties of this plant are</w:t>
      </w:r>
      <w:r w:rsidR="009C06A5">
        <w:t xml:space="preserve"> found throughout the western half of the United States</w:t>
      </w:r>
      <w:r w:rsidR="00C37363">
        <w:t xml:space="preserve">, from northern California and Nevada throughout Oregon and Washington into British Columbia, east across northern Idaho into western Montana and south into western Wyoming and Colorado, eastern Utah, Arizona and northern New Mexico.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7B06A2">
        <w:t>Plants</w:t>
      </w:r>
      <w:r w:rsidR="00983367">
        <w:t xml:space="preserve"> are common</w:t>
      </w:r>
      <w:r w:rsidR="009B7FA1">
        <w:t xml:space="preserve"> in moist meadows and on the edges of wetlands</w:t>
      </w:r>
      <w:r w:rsidR="009C06A5">
        <w:t xml:space="preserve"> or stream</w:t>
      </w:r>
      <w:r w:rsidR="001807CE">
        <w:t xml:space="preserve"> </w:t>
      </w:r>
      <w:r w:rsidR="009C06A5">
        <w:t>banks</w:t>
      </w:r>
      <w:r w:rsidR="009B7FA1">
        <w:t xml:space="preserve">, in a range of </w:t>
      </w:r>
      <w:r w:rsidR="00F57204">
        <w:t xml:space="preserve">mid to lower </w:t>
      </w:r>
      <w:r w:rsidR="009B7FA1">
        <w:t xml:space="preserve">elevations, but mostly in </w:t>
      </w:r>
      <w:r w:rsidR="009C06A5">
        <w:t>open meadows</w:t>
      </w:r>
      <w:r w:rsidR="00EB524E">
        <w:t xml:space="preserve"> and</w:t>
      </w:r>
      <w:r w:rsidR="009B7FA1">
        <w:t xml:space="preserve"> </w:t>
      </w:r>
      <w:r w:rsidR="005E67F0">
        <w:t xml:space="preserve">mountainous </w:t>
      </w:r>
      <w:r w:rsidR="009B7FA1">
        <w:t>forests</w:t>
      </w:r>
      <w:r w:rsidR="00F57204">
        <w:t xml:space="preserve"> </w:t>
      </w:r>
      <w:r w:rsidR="00D22DE0">
        <w:t>(Turner &amp; Gustafson, 2006)</w:t>
      </w:r>
      <w:r w:rsidR="009B7FA1">
        <w:t>.  This species pr</w:t>
      </w:r>
      <w:r w:rsidR="00EB524E">
        <w:t>efers subalpine climates and</w:t>
      </w:r>
      <w:r w:rsidR="009B7FA1">
        <w:t xml:space="preserve"> seasonally moist soils </w:t>
      </w:r>
      <w:r w:rsidR="00EB524E">
        <w:t xml:space="preserve">like those </w:t>
      </w:r>
      <w:r w:rsidR="009B7FA1">
        <w:t xml:space="preserve">of the </w:t>
      </w:r>
      <w:smartTag w:uri="urn:schemas-microsoft-com:office:smarttags" w:element="place">
        <w:r w:rsidR="009B7FA1">
          <w:t>Pacific Northwest</w:t>
        </w:r>
      </w:smartTag>
      <w:r w:rsidR="009B7FA1">
        <w:t>.</w:t>
      </w:r>
    </w:p>
    <w:p w:rsidR="00CD49CC" w:rsidRPr="00DE7F41" w:rsidRDefault="00CD49CC" w:rsidP="00DE7F41">
      <w:pPr>
        <w:pStyle w:val="BodytextNRCS"/>
        <w:spacing w:before="240"/>
        <w:rPr>
          <w:b/>
        </w:rPr>
      </w:pPr>
      <w:r w:rsidRPr="00DE7F41">
        <w:rPr>
          <w:b/>
        </w:rPr>
        <w:t>Adaptation</w:t>
      </w:r>
    </w:p>
    <w:p w:rsidR="00DE7F41" w:rsidRPr="007B06A2" w:rsidRDefault="007B06A2" w:rsidP="00DE7F41">
      <w:pPr>
        <w:pStyle w:val="NRCSBodyText"/>
      </w:pPr>
      <w:smartTag w:uri="urn:schemas-microsoft-com:office:smarttags" w:element="place">
        <w:smartTag w:uri="urn:schemas-microsoft-com:office:smarttags" w:element="State">
          <w:r w:rsidRPr="007B06A2">
            <w:lastRenderedPageBreak/>
            <w:t>Idaho</w:t>
          </w:r>
        </w:smartTag>
      </w:smartTag>
      <w:r w:rsidRPr="007B06A2">
        <w:t xml:space="preserve"> blue-eyed grass</w:t>
      </w:r>
      <w:r>
        <w:t xml:space="preserve"> </w:t>
      </w:r>
      <w:r w:rsidR="003D7E17">
        <w:t xml:space="preserve">can adapt to fine to coarse soils, loamy to clay in texture.  </w:t>
      </w:r>
      <w:r w:rsidR="00F57204">
        <w:t xml:space="preserve">The limiting factor for this species is drought.  It will do well in any area where it </w:t>
      </w:r>
      <w:r w:rsidR="00A44176">
        <w:t xml:space="preserve">has moist to saturated </w:t>
      </w:r>
      <w:r w:rsidR="00DA5324">
        <w:t xml:space="preserve">winter and spring </w:t>
      </w:r>
      <w:r w:rsidR="00A44176">
        <w:t>soils</w:t>
      </w:r>
      <w:r w:rsidR="00DA5324">
        <w:t>.</w:t>
      </w:r>
      <w:r w:rsidR="00A44176">
        <w:t xml:space="preserve"> </w:t>
      </w:r>
    </w:p>
    <w:p w:rsidR="00CD49CC" w:rsidRPr="00721B7E" w:rsidRDefault="00CD49CC" w:rsidP="00721B7E">
      <w:pPr>
        <w:pStyle w:val="Heading3"/>
      </w:pPr>
      <w:r w:rsidRPr="00721B7E">
        <w:t>Establishment</w:t>
      </w:r>
    </w:p>
    <w:p w:rsidR="00DE7F41" w:rsidRDefault="0018306D" w:rsidP="00C976AE">
      <w:pPr>
        <w:pStyle w:val="BodytextNRCS"/>
      </w:pPr>
      <w:r>
        <w:t xml:space="preserve">Be sure to choose areas that are at least seasonally moist, if not swampy, or employ irrigation and the plants will grow well.  </w:t>
      </w:r>
      <w:r w:rsidR="00BD5BAF">
        <w:rPr>
          <w:i/>
        </w:rPr>
        <w:t xml:space="preserve">S. </w:t>
      </w:r>
      <w:proofErr w:type="spellStart"/>
      <w:r w:rsidR="00BD5BAF">
        <w:rPr>
          <w:i/>
        </w:rPr>
        <w:t>idahoense</w:t>
      </w:r>
      <w:proofErr w:type="spellEnd"/>
      <w:r>
        <w:t xml:space="preserve"> s</w:t>
      </w:r>
      <w:r w:rsidRPr="00DF06DF">
        <w:t>eeds are dormant and</w:t>
      </w:r>
      <w:r>
        <w:t xml:space="preserve"> need</w:t>
      </w:r>
      <w:r w:rsidRPr="00DF06DF">
        <w:t xml:space="preserve"> to experience warm</w:t>
      </w:r>
      <w:r w:rsidR="001324C6">
        <w:t>,</w:t>
      </w:r>
      <w:r w:rsidRPr="00DF06DF">
        <w:t xml:space="preserve"> early fall temperatures followed by cold winter temperatures to initiate germination in early spring as soils warm.</w:t>
      </w:r>
      <w:r w:rsidR="00077C7B">
        <w:t xml:space="preserve"> </w:t>
      </w:r>
      <w:r>
        <w:t xml:space="preserve">Seeds can be shallowly </w:t>
      </w:r>
      <w:r w:rsidR="00F4709E">
        <w:t xml:space="preserve">drill planted </w:t>
      </w:r>
      <w:r w:rsidR="001324C6">
        <w:t xml:space="preserve">(surface to 1/8 inch) </w:t>
      </w:r>
      <w:r>
        <w:t xml:space="preserve">or broadcast </w:t>
      </w:r>
      <w:r w:rsidR="001324C6">
        <w:t xml:space="preserve">at </w:t>
      </w:r>
      <w:r w:rsidR="00F30D11">
        <w:t xml:space="preserve">a single species rate of </w:t>
      </w:r>
      <w:r w:rsidR="001324C6">
        <w:t xml:space="preserve">6 to 7 pounds </w:t>
      </w:r>
      <w:r w:rsidR="00F4709E">
        <w:t>pure live seed (</w:t>
      </w:r>
      <w:proofErr w:type="spellStart"/>
      <w:r w:rsidR="00F4709E">
        <w:t>pls</w:t>
      </w:r>
      <w:proofErr w:type="spellEnd"/>
      <w:r w:rsidR="00F4709E">
        <w:t xml:space="preserve">) </w:t>
      </w:r>
      <w:r w:rsidR="001324C6">
        <w:t>per acre</w:t>
      </w:r>
      <w:r>
        <w:t xml:space="preserve"> in the fall if</w:t>
      </w:r>
      <w:r w:rsidR="00A44176">
        <w:t xml:space="preserve"> there is good site preparation and weed control for at least the previous year</w:t>
      </w:r>
      <w:r>
        <w:t>.</w:t>
      </w:r>
      <w:r w:rsidR="00F30D11">
        <w:t xml:space="preserve">  There are approximately 380,</w:t>
      </w:r>
      <w:r w:rsidR="001070F1">
        <w:t>0</w:t>
      </w:r>
      <w:r w:rsidR="00F30D11">
        <w:t>00 seeds per pound, so a rate of one pound per acre will result in about 9 seeds per square foot.</w:t>
      </w:r>
      <w:r>
        <w:t xml:space="preserve">  However, t</w:t>
      </w:r>
      <w:r w:rsidR="00C125F5">
        <w:t xml:space="preserve">he preferred </w:t>
      </w:r>
      <w:r w:rsidR="00983367">
        <w:t xml:space="preserve">establishment </w:t>
      </w:r>
      <w:r w:rsidR="00C125F5">
        <w:t>method</w:t>
      </w:r>
      <w:r w:rsidR="00983367">
        <w:t xml:space="preserve"> for this species</w:t>
      </w:r>
      <w:r w:rsidR="00C125F5">
        <w:t xml:space="preserve"> is to plant plugs in the </w:t>
      </w:r>
      <w:r w:rsidR="00BD5BAF">
        <w:t xml:space="preserve">early </w:t>
      </w:r>
      <w:r w:rsidR="00C125F5">
        <w:t>spring</w:t>
      </w:r>
      <w:r w:rsidR="00625504">
        <w:t xml:space="preserve"> to establish a competitive advantage over </w:t>
      </w:r>
      <w:r w:rsidR="00F30D11">
        <w:t xml:space="preserve">aggressive </w:t>
      </w:r>
      <w:r w:rsidR="00625504">
        <w:t>weed species</w:t>
      </w:r>
      <w:r w:rsidR="00C125F5">
        <w:t xml:space="preserve">.  </w:t>
      </w:r>
    </w:p>
    <w:p w:rsidR="00721B7E" w:rsidRPr="00721B7E" w:rsidRDefault="00CD49CC" w:rsidP="00721B7E">
      <w:pPr>
        <w:pStyle w:val="Heading3"/>
      </w:pPr>
      <w:r w:rsidRPr="00721B7E">
        <w:t>Management</w:t>
      </w:r>
    </w:p>
    <w:p w:rsidR="00AA7FDA" w:rsidRPr="00DF06DF" w:rsidRDefault="00AA7FDA" w:rsidP="00AA7FDA">
      <w:pPr>
        <w:pStyle w:val="BodytextNRCS"/>
      </w:pPr>
      <w:r>
        <w:t>Once established</w:t>
      </w:r>
      <w:r w:rsidR="00E3214E">
        <w:t xml:space="preserve"> in appropriate areas</w:t>
      </w:r>
      <w:r>
        <w:t xml:space="preserve">, there is little maintenance required to keep these </w:t>
      </w:r>
      <w:r w:rsidR="00F30D11">
        <w:t xml:space="preserve">plants </w:t>
      </w:r>
      <w:r>
        <w:t xml:space="preserve">growing.  </w:t>
      </w:r>
      <w:r w:rsidR="00E3214E">
        <w:t xml:space="preserve">While </w:t>
      </w:r>
      <w:smartTag w:uri="urn:schemas-microsoft-com:office:smarttags" w:element="place">
        <w:smartTag w:uri="urn:schemas-microsoft-com:office:smarttags" w:element="State">
          <w:r w:rsidR="00E3214E">
            <w:t>Idaho</w:t>
          </w:r>
        </w:smartTag>
      </w:smartTag>
      <w:r w:rsidR="0053734E">
        <w:t xml:space="preserve"> blue-eyed grass will self-</w:t>
      </w:r>
      <w:r w:rsidR="00E3214E">
        <w:t>sow and be prolific, it is not aggressive and is unlikely to become dominant in most areas.</w:t>
      </w:r>
      <w:r w:rsidR="00DF06DF">
        <w:t xml:space="preserve">  </w:t>
      </w:r>
    </w:p>
    <w:p w:rsidR="00721B7E" w:rsidRDefault="00CD49CC" w:rsidP="00721B7E">
      <w:pPr>
        <w:pStyle w:val="Heading3"/>
      </w:pPr>
      <w:r w:rsidRPr="00A90532">
        <w:t>Pests and Potential Problems</w:t>
      </w:r>
    </w:p>
    <w:p w:rsidR="00A84786" w:rsidRDefault="00983367" w:rsidP="00983367">
      <w:pPr>
        <w:pStyle w:val="BodytextNRCS"/>
      </w:pPr>
      <w:r>
        <w:t>No known pests or</w:t>
      </w:r>
      <w:r w:rsidR="00A84786">
        <w:t xml:space="preserve"> problems are associated with </w:t>
      </w:r>
      <w:r w:rsidR="00A84786">
        <w:rPr>
          <w:i/>
        </w:rPr>
        <w:t xml:space="preserve">S. </w:t>
      </w:r>
      <w:proofErr w:type="spellStart"/>
      <w:r w:rsidR="00A84786">
        <w:rPr>
          <w:i/>
        </w:rPr>
        <w:t>idahoense</w:t>
      </w:r>
      <w:proofErr w:type="spellEnd"/>
      <w:r w:rsidR="00A84786">
        <w:t xml:space="preserve">. </w:t>
      </w:r>
    </w:p>
    <w:p w:rsidR="00CD49CC" w:rsidRDefault="00CD49CC" w:rsidP="00721B7E">
      <w:pPr>
        <w:pStyle w:val="Heading3"/>
      </w:pPr>
      <w:r w:rsidRPr="00721B7E">
        <w:t>Environmental Concerns</w:t>
      </w:r>
    </w:p>
    <w:p w:rsidR="00DE7F41" w:rsidRPr="000968E2" w:rsidRDefault="00A84786" w:rsidP="00A84786">
      <w:pPr>
        <w:pStyle w:val="BodytextNRCS"/>
      </w:pPr>
      <w:proofErr w:type="gramStart"/>
      <w:r>
        <w:t>None.</w:t>
      </w:r>
      <w:proofErr w:type="gramEnd"/>
    </w:p>
    <w:p w:rsidR="00721B7E" w:rsidRDefault="002375B8" w:rsidP="00721B7E">
      <w:pPr>
        <w:pStyle w:val="Heading3"/>
      </w:pPr>
      <w:r w:rsidRPr="00A90532">
        <w:t>Seeds and Plant Production</w:t>
      </w:r>
    </w:p>
    <w:p w:rsidR="0053734E" w:rsidRDefault="00D95107" w:rsidP="0018306D">
      <w:pPr>
        <w:pStyle w:val="BodytextNRCS"/>
      </w:pPr>
      <w:r>
        <w:rPr>
          <w:i/>
        </w:rPr>
        <w:t>Plug Propagation and Field Establishment</w:t>
      </w:r>
      <w:r w:rsidR="0018306D">
        <w:rPr>
          <w:i/>
        </w:rPr>
        <w:t>:</w:t>
      </w:r>
      <w:r w:rsidR="0018306D">
        <w:t xml:space="preserve"> </w:t>
      </w:r>
      <w:r w:rsidR="0018306D" w:rsidRPr="00DF06DF">
        <w:t xml:space="preserve">It is recommended to establish fields from plugs to avoid competition from weeds and the need for </w:t>
      </w:r>
      <w:r w:rsidR="0053734E">
        <w:t xml:space="preserve">dry-season </w:t>
      </w:r>
      <w:r w:rsidR="0018306D" w:rsidRPr="00DF06DF">
        <w:t>irrigation</w:t>
      </w:r>
      <w:r w:rsidR="0053734E">
        <w:t xml:space="preserve"> during the first years</w:t>
      </w:r>
      <w:r w:rsidR="0018306D" w:rsidRPr="00DF06DF">
        <w:t xml:space="preserve">. </w:t>
      </w:r>
      <w:r w:rsidR="001324C6">
        <w:t xml:space="preserve"> Production work done at the </w:t>
      </w:r>
      <w:smartTag w:uri="urn:schemas-microsoft-com:office:smarttags" w:element="place">
        <w:smartTag w:uri="urn:schemas-microsoft-com:office:smarttags" w:element="PlaceName">
          <w:r w:rsidR="001324C6">
            <w:t>Corvallis</w:t>
          </w:r>
        </w:smartTag>
        <w:r w:rsidR="001324C6">
          <w:t xml:space="preserve"> </w:t>
        </w:r>
        <w:smartTag w:uri="urn:schemas-microsoft-com:office:smarttags" w:element="PlaceName">
          <w:r w:rsidR="001324C6">
            <w:t>Plant</w:t>
          </w:r>
        </w:smartTag>
        <w:r w:rsidR="001324C6">
          <w:t xml:space="preserve"> </w:t>
        </w:r>
        <w:smartTag w:uri="urn:schemas-microsoft-com:office:smarttags" w:element="PlaceName">
          <w:r w:rsidR="001324C6">
            <w:t>Materials</w:t>
          </w:r>
        </w:smartTag>
        <w:r w:rsidR="001324C6">
          <w:t xml:space="preserve"> </w:t>
        </w:r>
        <w:smartTag w:uri="urn:schemas-microsoft-com:office:smarttags" w:element="PlaceType">
          <w:r w:rsidR="001324C6">
            <w:t>Center</w:t>
          </w:r>
        </w:smartTag>
      </w:smartTag>
      <w:r w:rsidR="001324C6">
        <w:t xml:space="preserve"> indicates that t</w:t>
      </w:r>
      <w:r w:rsidR="0053734E" w:rsidRPr="0053734E">
        <w:t xml:space="preserve">ransplanting plugs </w:t>
      </w:r>
      <w:r w:rsidR="00A17C88">
        <w:t xml:space="preserve">into weed fabric </w:t>
      </w:r>
      <w:r w:rsidR="0053734E" w:rsidRPr="0053734E">
        <w:t xml:space="preserve">creates cleaner fields and results in an established, productive field in the first growing season.  </w:t>
      </w:r>
      <w:r w:rsidR="0018306D" w:rsidRPr="00DF06DF">
        <w:t>To overcome seed dormancy, sow seeds in containers and place in a warm location</w:t>
      </w:r>
      <w:r w:rsidR="00F30D11">
        <w:t xml:space="preserve"> (</w:t>
      </w:r>
      <w:r w:rsidR="00DA5324">
        <w:t>65</w:t>
      </w:r>
      <w:r w:rsidR="00F30D11">
        <w:t>°F)</w:t>
      </w:r>
      <w:r w:rsidR="0018306D" w:rsidRPr="00DF06DF">
        <w:t xml:space="preserve"> for 2-4 weeks then move containers to a cold location (45</w:t>
      </w:r>
      <w:r w:rsidR="00F30D11">
        <w:t>°F</w:t>
      </w:r>
      <w:r w:rsidR="0018306D" w:rsidRPr="00DF06DF">
        <w:t xml:space="preserve"> or lower) for at least eight weeks. </w:t>
      </w:r>
      <w:r w:rsidR="0053734E">
        <w:t xml:space="preserve"> </w:t>
      </w:r>
      <w:r w:rsidR="0018306D" w:rsidRPr="00DF06DF">
        <w:t xml:space="preserve">Alternately, containers can be </w:t>
      </w:r>
      <w:r w:rsidR="00F30D11">
        <w:t>left</w:t>
      </w:r>
      <w:r w:rsidR="00F30D11" w:rsidRPr="00DF06DF">
        <w:t xml:space="preserve"> </w:t>
      </w:r>
      <w:r w:rsidR="0018306D" w:rsidRPr="00DF06DF">
        <w:t xml:space="preserve">outside </w:t>
      </w:r>
      <w:r w:rsidR="00F30D11">
        <w:t>from</w:t>
      </w:r>
      <w:r w:rsidR="00F30D11" w:rsidRPr="00DF06DF">
        <w:t xml:space="preserve"> </w:t>
      </w:r>
      <w:r w:rsidR="0018306D" w:rsidRPr="00DF06DF">
        <w:t xml:space="preserve">early September through December. </w:t>
      </w:r>
      <w:r w:rsidR="0053734E">
        <w:t xml:space="preserve"> </w:t>
      </w:r>
      <w:r w:rsidR="0018306D" w:rsidRPr="00DF06DF">
        <w:t>Move containers to a greenhouse set between 50-60</w:t>
      </w:r>
      <w:r w:rsidR="00F30D11">
        <w:t>°F</w:t>
      </w:r>
      <w:r w:rsidR="0018306D" w:rsidRPr="00DF06DF">
        <w:t xml:space="preserve"> in late December. </w:t>
      </w:r>
      <w:r w:rsidR="0053734E">
        <w:t xml:space="preserve"> </w:t>
      </w:r>
      <w:r w:rsidR="0053734E" w:rsidRPr="00DF06DF">
        <w:t xml:space="preserve">Temperatures warmer than </w:t>
      </w:r>
      <w:r>
        <w:t>65</w:t>
      </w:r>
      <w:r w:rsidR="00F30D11">
        <w:t>°F</w:t>
      </w:r>
      <w:r>
        <w:t xml:space="preserve"> can halt germination, but g</w:t>
      </w:r>
      <w:r w:rsidR="0053734E" w:rsidRPr="00DF06DF">
        <w:t>reenhouse temperatures can be raised after seeds have germinated.</w:t>
      </w:r>
      <w:r w:rsidR="0053734E">
        <w:t xml:space="preserve"> </w:t>
      </w:r>
      <w:r w:rsidR="0053734E" w:rsidRPr="00DF06DF">
        <w:t xml:space="preserve"> </w:t>
      </w:r>
      <w:r>
        <w:t>Expect seeds to</w:t>
      </w:r>
      <w:r w:rsidR="0018306D" w:rsidRPr="00DF06DF">
        <w:t xml:space="preserve"> germinate within 2-4 weeks. </w:t>
      </w:r>
      <w:r w:rsidR="0053734E">
        <w:t xml:space="preserve"> </w:t>
      </w:r>
      <w:r w:rsidR="0018306D" w:rsidRPr="00DF06DF">
        <w:t xml:space="preserve">Grow in a greenhouse and transplant out into fields covered with weed fabric in spring on 1 </w:t>
      </w:r>
      <w:r w:rsidR="00F30D11">
        <w:t>x</w:t>
      </w:r>
      <w:r w:rsidR="0018306D" w:rsidRPr="00DF06DF">
        <w:t xml:space="preserve"> 1 foot spacing. </w:t>
      </w:r>
      <w:r w:rsidR="0053734E">
        <w:t xml:space="preserve"> </w:t>
      </w:r>
      <w:r>
        <w:t xml:space="preserve">Plants are small and do not require a large planting distance, so spacing may be tailored to the individual producer’s equipment.  It may be beneficial to plant on wider row spacing for weed control </w:t>
      </w:r>
      <w:r>
        <w:lastRenderedPageBreak/>
        <w:t xml:space="preserve">purposes, especially if </w:t>
      </w:r>
      <w:r w:rsidR="000A67C7">
        <w:t xml:space="preserve">weed fabric is not used </w:t>
      </w:r>
      <w:r>
        <w:t xml:space="preserve">(not recommended).  </w:t>
      </w:r>
    </w:p>
    <w:p w:rsidR="0018306D" w:rsidRPr="00DF06DF" w:rsidRDefault="0018306D" w:rsidP="0018306D">
      <w:pPr>
        <w:pStyle w:val="BodytextNRCS"/>
      </w:pPr>
      <w:r w:rsidRPr="00DF06DF">
        <w:t xml:space="preserve">This species can </w:t>
      </w:r>
      <w:r w:rsidR="008B0D0E">
        <w:t xml:space="preserve">also </w:t>
      </w:r>
      <w:r w:rsidRPr="00DF06DF">
        <w:t xml:space="preserve">be established by direct sowing </w:t>
      </w:r>
      <w:r w:rsidR="001324C6">
        <w:t xml:space="preserve">methods </w:t>
      </w:r>
      <w:r w:rsidR="000A67C7">
        <w:t>in early fall, but this</w:t>
      </w:r>
      <w:r w:rsidRPr="00DF06DF">
        <w:t xml:space="preserve"> is not recommended for seed production fields. </w:t>
      </w:r>
      <w:r w:rsidR="001324C6">
        <w:t xml:space="preserve"> </w:t>
      </w:r>
      <w:r w:rsidRPr="00DF06DF">
        <w:t xml:space="preserve">For direct seeding into a field, seeds should be sown at a rate of 60 </w:t>
      </w:r>
      <w:proofErr w:type="spellStart"/>
      <w:r w:rsidR="00F4709E">
        <w:t>pls</w:t>
      </w:r>
      <w:proofErr w:type="spellEnd"/>
      <w:r w:rsidR="00F4709E">
        <w:t xml:space="preserve"> </w:t>
      </w:r>
      <w:r w:rsidRPr="00DF06DF">
        <w:t xml:space="preserve">seeds per square foot, or 6-7 pounds </w:t>
      </w:r>
      <w:proofErr w:type="spellStart"/>
      <w:r w:rsidR="00F4709E">
        <w:t>pls</w:t>
      </w:r>
      <w:proofErr w:type="spellEnd"/>
      <w:r w:rsidR="00F4709E">
        <w:t xml:space="preserve"> </w:t>
      </w:r>
      <w:r w:rsidRPr="00DF06DF">
        <w:t>per acre.</w:t>
      </w:r>
      <w:r w:rsidR="001324C6">
        <w:t xml:space="preserve"> </w:t>
      </w:r>
      <w:r w:rsidRPr="00DF06DF">
        <w:t xml:space="preserve"> Sow as shallowly as possible (surface to 1/8 inch) in rows 10-14 inches apart.</w:t>
      </w:r>
    </w:p>
    <w:p w:rsidR="0018306D" w:rsidRDefault="0018306D" w:rsidP="00C976AE">
      <w:pPr>
        <w:pStyle w:val="BodytextNRCS"/>
        <w:rPr>
          <w:i/>
        </w:rPr>
      </w:pPr>
    </w:p>
    <w:p w:rsidR="00C976AE" w:rsidRDefault="0079553A" w:rsidP="00C976AE">
      <w:pPr>
        <w:pStyle w:val="BodytextNRCS"/>
      </w:pPr>
      <w:r>
        <w:rPr>
          <w:i/>
        </w:rPr>
        <w:t xml:space="preserve">Field </w:t>
      </w:r>
      <w:r w:rsidR="00DF06DF">
        <w:rPr>
          <w:i/>
        </w:rPr>
        <w:t>Management:</w:t>
      </w:r>
      <w:r w:rsidR="0053734E">
        <w:rPr>
          <w:i/>
        </w:rPr>
        <w:t xml:space="preserve"> </w:t>
      </w:r>
      <w:r w:rsidR="001E3962">
        <w:t xml:space="preserve">The recommended use of weed fabric for </w:t>
      </w:r>
      <w:r w:rsidR="00DA5324">
        <w:t xml:space="preserve">Idaho blue-eyed grass </w:t>
      </w:r>
      <w:r w:rsidR="001E3962" w:rsidRPr="00DA5324">
        <w:t>optimizes</w:t>
      </w:r>
      <w:r w:rsidR="001E3962">
        <w:t xml:space="preserve"> two production objectives: weed exclusion and yield increase.  There are no labeled herbicides for use on this forb when in seed production, so other methods of weed control become very important.  </w:t>
      </w:r>
      <w:r w:rsidR="00A17C88" w:rsidRPr="001E3962">
        <w:t>Weed</w:t>
      </w:r>
      <w:r w:rsidR="00A17C88" w:rsidRPr="00376278">
        <w:t xml:space="preserve"> fabric excludes most weeds</w:t>
      </w:r>
      <w:r w:rsidR="00A17C88">
        <w:t>, but hand weeding may be necessary</w:t>
      </w:r>
      <w:r w:rsidR="00A17C88" w:rsidRPr="00376278">
        <w:t xml:space="preserve"> where the soil is exposed within the holes in the fabric. </w:t>
      </w:r>
      <w:r w:rsidR="00A17C88">
        <w:t xml:space="preserve"> </w:t>
      </w:r>
      <w:r w:rsidR="001E3962" w:rsidRPr="00C976AE">
        <w:t>Hand weeding and spot spraying</w:t>
      </w:r>
      <w:r w:rsidR="001E3962">
        <w:t xml:space="preserve"> </w:t>
      </w:r>
      <w:r w:rsidR="00F30D11">
        <w:t xml:space="preserve">are </w:t>
      </w:r>
      <w:r w:rsidR="001E3962">
        <w:t>effective weed management</w:t>
      </w:r>
      <w:r>
        <w:t xml:space="preserve"> tools</w:t>
      </w:r>
      <w:r w:rsidR="001E3962">
        <w:t xml:space="preserve">, and </w:t>
      </w:r>
      <w:r>
        <w:t xml:space="preserve">are </w:t>
      </w:r>
      <w:r w:rsidR="001E3962">
        <w:t>more beneficial when coupled with a carefully selected pre-emergent</w:t>
      </w:r>
      <w:r>
        <w:t xml:space="preserve"> herbicide</w:t>
      </w:r>
      <w:r w:rsidR="001E3962">
        <w:t xml:space="preserve"> to create a </w:t>
      </w:r>
      <w:r w:rsidR="00F4709E">
        <w:t xml:space="preserve">weed free </w:t>
      </w:r>
      <w:r w:rsidR="001E3962">
        <w:t>seed bed</w:t>
      </w:r>
      <w:r w:rsidR="00D16187">
        <w:t xml:space="preserve">.  </w:t>
      </w:r>
      <w:r w:rsidR="001E3962">
        <w:t>Production field b</w:t>
      </w:r>
      <w:r w:rsidR="00A17C88" w:rsidRPr="00376278">
        <w:t>orders need to be kept clean using herbicides or tillage</w:t>
      </w:r>
      <w:r w:rsidR="00D16187">
        <w:t xml:space="preserve"> methods</w:t>
      </w:r>
      <w:r w:rsidR="00A17C88" w:rsidRPr="00376278">
        <w:t xml:space="preserve">. </w:t>
      </w:r>
      <w:r w:rsidR="00A17C88">
        <w:t xml:space="preserve"> </w:t>
      </w:r>
      <w:r w:rsidR="001E3962">
        <w:t>Reducing</w:t>
      </w:r>
      <w:r w:rsidR="00A17C88" w:rsidRPr="00376278">
        <w:t xml:space="preserve"> weeds from the seed production area will</w:t>
      </w:r>
      <w:r w:rsidR="00DA5324">
        <w:t xml:space="preserve"> help</w:t>
      </w:r>
      <w:r w:rsidR="00A17C88" w:rsidRPr="00376278">
        <w:t xml:space="preserve"> prevent weed seeds from contaminating the seed crop.</w:t>
      </w:r>
      <w:r w:rsidR="00A17C88" w:rsidRPr="00DF06DF">
        <w:t xml:space="preserve"> </w:t>
      </w:r>
      <w:r w:rsidR="00D16187">
        <w:t xml:space="preserve"> </w:t>
      </w:r>
      <w:r w:rsidR="001070F1">
        <w:t xml:space="preserve">A spring application of a </w:t>
      </w:r>
      <w:r w:rsidR="00A17C88" w:rsidRPr="00DF06DF">
        <w:t>balanced fertilizer (15-15-15) is recommended for this species.</w:t>
      </w:r>
      <w:r w:rsidR="00A17C88">
        <w:t xml:space="preserve">  </w:t>
      </w:r>
      <w:r w:rsidR="00D16187">
        <w:t xml:space="preserve">The weed fabric may need to be cut in year two to allow for expansion of </w:t>
      </w:r>
      <w:r w:rsidR="000A67C7">
        <w:t xml:space="preserve">the plant </w:t>
      </w:r>
      <w:r w:rsidR="00D16187">
        <w:t xml:space="preserve">crowns as they grow in the spring.  </w:t>
      </w:r>
      <w:r w:rsidR="004653F3">
        <w:t>The f</w:t>
      </w:r>
      <w:r w:rsidR="00C976AE" w:rsidRPr="00C976AE">
        <w:t xml:space="preserve">ield may be mowed </w:t>
      </w:r>
      <w:r w:rsidR="00D16187">
        <w:t xml:space="preserve">again </w:t>
      </w:r>
      <w:r w:rsidR="00C976AE" w:rsidRPr="00C976AE">
        <w:t xml:space="preserve">following harvest to remove residual material and allow for ease of weed treatments. </w:t>
      </w:r>
      <w:r w:rsidR="007759CB">
        <w:t xml:space="preserve"> </w:t>
      </w:r>
    </w:p>
    <w:p w:rsidR="00A17C88" w:rsidRDefault="00A17C88" w:rsidP="00C976AE">
      <w:pPr>
        <w:pStyle w:val="BodytextNRCS"/>
      </w:pPr>
    </w:p>
    <w:p w:rsidR="00A17C88" w:rsidRDefault="00A17C88" w:rsidP="00C976AE">
      <w:pPr>
        <w:pStyle w:val="BodytextNRCS"/>
      </w:pPr>
      <w:r>
        <w:rPr>
          <w:i/>
        </w:rPr>
        <w:t xml:space="preserve">Harvest Methods: </w:t>
      </w:r>
      <w:r>
        <w:t>Idaho blue-eyed grass begin</w:t>
      </w:r>
      <w:r w:rsidR="0079553A">
        <w:t>s</w:t>
      </w:r>
      <w:r>
        <w:t xml:space="preserve"> flowering in May and will continue through July.  Harvest maturity may be uneven, but for each plant</w:t>
      </w:r>
      <w:r w:rsidR="0079553A">
        <w:t xml:space="preserve"> it</w:t>
      </w:r>
      <w:r>
        <w:t xml:space="preserve"> is reached when the round seed capsules turn light to dark brown and begin to split open.  There is a narrow window of time to collect seed between capsule ripening and shattering.  As capsules open, seed will fall out.  For this reason, it is recommended to plant small plots that can be managed by hand and harvested daily, or use weed fabric to catch shattering seed.  Harvest using a modified swather that is able to collect harvested stems and seeds as they are cut, instead of leaving it on the ground.  When weed fabric is used, fallen seed may be swept or vacuumed after the plants are harvested, increasing yields.  If using weed fabric, </w:t>
      </w:r>
      <w:r w:rsidR="00A56F8C">
        <w:t xml:space="preserve">harvest stems </w:t>
      </w:r>
      <w:r>
        <w:t>as the latest seeds are maturing.  Seeds that have shattered onto the weed fabric may be swept up using a flail-</w:t>
      </w:r>
      <w:proofErr w:type="spellStart"/>
      <w:r>
        <w:t>vac</w:t>
      </w:r>
      <w:proofErr w:type="spellEnd"/>
      <w:r>
        <w:t xml:space="preserve"> seed stripper or vacuumed from the fabric. </w:t>
      </w:r>
      <w:r w:rsidR="001C1409">
        <w:t xml:space="preserve"> </w:t>
      </w:r>
      <w:r>
        <w:t xml:space="preserve">If </w:t>
      </w:r>
      <w:r w:rsidR="001C1409">
        <w:t xml:space="preserve">weed </w:t>
      </w:r>
      <w:r>
        <w:t>fabric</w:t>
      </w:r>
      <w:r w:rsidR="001C1409">
        <w:t xml:space="preserve"> is not used</w:t>
      </w:r>
      <w:r>
        <w:t xml:space="preserve">, harvest </w:t>
      </w:r>
      <w:r w:rsidR="001C1409">
        <w:t xml:space="preserve">the </w:t>
      </w:r>
      <w:r>
        <w:t xml:space="preserve">field when </w:t>
      </w:r>
      <w:r w:rsidR="0079553A">
        <w:t>most</w:t>
      </w:r>
      <w:r>
        <w:t xml:space="preserve"> seeds are mature</w:t>
      </w:r>
      <w:r w:rsidR="001C1409">
        <w:t>,</w:t>
      </w:r>
      <w:r>
        <w:t xml:space="preserve"> but have not shattered.  Harvested materials should be laid out to dry completely before cleaning.  </w:t>
      </w:r>
    </w:p>
    <w:p w:rsidR="004653F3" w:rsidRDefault="004653F3" w:rsidP="00C976AE">
      <w:pPr>
        <w:pStyle w:val="BodytextNRCS"/>
        <w:rPr>
          <w:i/>
        </w:rPr>
      </w:pPr>
    </w:p>
    <w:p w:rsidR="000E18B3" w:rsidRDefault="000E18B3" w:rsidP="00C976AE">
      <w:pPr>
        <w:pStyle w:val="BodytextNRCS"/>
      </w:pPr>
      <w:r>
        <w:rPr>
          <w:i/>
        </w:rPr>
        <w:t>Seed Cleaning</w:t>
      </w:r>
      <w:r>
        <w:t>: Blue-eyed grass seeds ar</w:t>
      </w:r>
      <w:r w:rsidR="0079367D">
        <w:t>e round and heavy, and cleaning them to purity is relatively easy.  A stationary combine or thresher works well to separate seed from pods.  Follow with an air-screen machine to sort seed from chaff and other organic debris.</w:t>
      </w:r>
    </w:p>
    <w:p w:rsidR="0079553A" w:rsidRDefault="0079553A" w:rsidP="00C976AE">
      <w:pPr>
        <w:pStyle w:val="BodytextNRCS"/>
      </w:pPr>
      <w:r>
        <w:lastRenderedPageBreak/>
        <w:t xml:space="preserve">This little plant can be very prolific, averaging a seed yield of 620 pounds per acre for a mature, solidly-planted stand.  Although the plants will flower during the first season, first year harvests are usually minimal at around 10 pounds per acre.  Yields steadily increase in years two and three, reaching up to 700 pounds per acre depending on harvest method and use of weed fabric.  Plants are long-lived and maintain high production beyond five </w:t>
      </w:r>
      <w:r w:rsidR="002748C2">
        <w:t>y</w:t>
      </w:r>
      <w:r>
        <w:t xml:space="preserve">ears.  </w:t>
      </w:r>
    </w:p>
    <w:p w:rsidR="002748C2" w:rsidRDefault="002748C2" w:rsidP="00721B7E">
      <w:pPr>
        <w:pStyle w:val="Heading3"/>
      </w:pPr>
      <w:r>
        <w:pict>
          <v:shape id="Picture 7" o:spid="_x0000_i1026" type="#_x0000_t75" alt="Sisyrinchium sp. seeds at the Corvallis Plant Materials Center, Oregon, 2012." style="width:227.8pt;height:178.7pt;visibility:visible" wrapcoords="-213 0 -213 21464 21706 21464 21706 0 -213 0">
            <v:imagedata r:id="rId10" o:title="SIID(sm)"/>
          </v:shape>
        </w:pict>
      </w:r>
    </w:p>
    <w:p w:rsidR="002748C2" w:rsidRDefault="002748C2" w:rsidP="00721B7E">
      <w:pPr>
        <w:pStyle w:val="Heading3"/>
        <w:rPr>
          <w:b w:val="0"/>
          <w:sz w:val="16"/>
          <w:szCs w:val="16"/>
        </w:rPr>
      </w:pPr>
      <w:proofErr w:type="spellStart"/>
      <w:r>
        <w:rPr>
          <w:b w:val="0"/>
          <w:i/>
          <w:sz w:val="16"/>
          <w:szCs w:val="16"/>
        </w:rPr>
        <w:t>Sisyrinchium</w:t>
      </w:r>
      <w:proofErr w:type="spellEnd"/>
      <w:r>
        <w:rPr>
          <w:b w:val="0"/>
          <w:i/>
          <w:sz w:val="16"/>
          <w:szCs w:val="16"/>
        </w:rPr>
        <w:t xml:space="preserve"> sp. </w:t>
      </w:r>
      <w:r>
        <w:rPr>
          <w:b w:val="0"/>
          <w:sz w:val="16"/>
          <w:szCs w:val="16"/>
        </w:rPr>
        <w:t>seeds at the Corvallis Plant Materials Center, Oregon, 2012.</w:t>
      </w:r>
      <w:r w:rsidR="00A56F8C">
        <w:rPr>
          <w:b w:val="0"/>
          <w:sz w:val="16"/>
          <w:szCs w:val="16"/>
        </w:rPr>
        <w:t xml:space="preserve"> </w:t>
      </w:r>
      <w:proofErr w:type="gramStart"/>
      <w:r w:rsidR="00A56F8C" w:rsidRPr="00A56F8C">
        <w:rPr>
          <w:b w:val="0"/>
          <w:i/>
          <w:sz w:val="16"/>
          <w:szCs w:val="16"/>
        </w:rPr>
        <w:t>Photo by Robert C Hoffman</w:t>
      </w:r>
      <w:r w:rsidR="00A56F8C">
        <w:rPr>
          <w:b w:val="0"/>
          <w:sz w:val="16"/>
          <w:szCs w:val="16"/>
        </w:rPr>
        <w:t>.</w:t>
      </w:r>
      <w:proofErr w:type="gramEnd"/>
    </w:p>
    <w:p w:rsidR="002748C2" w:rsidRPr="002748C2" w:rsidRDefault="002748C2" w:rsidP="002748C2"/>
    <w:p w:rsidR="00CD49CC" w:rsidRDefault="00CD49CC" w:rsidP="00721B7E">
      <w:pPr>
        <w:pStyle w:val="Heading3"/>
        <w:numPr>
          <w:ins w:id="2" w:author="Mary M. Beuthin" w:date="2012-05-03T09:28:00Z"/>
        </w:numPr>
      </w:pPr>
      <w:r w:rsidRPr="00A90532">
        <w:t>Cultivars, Improved, and Selected Materials (and area of origin)</w:t>
      </w:r>
    </w:p>
    <w:p w:rsidR="00DE7F41" w:rsidRPr="000968E2" w:rsidRDefault="00E3214E" w:rsidP="00E3214E">
      <w:pPr>
        <w:pStyle w:val="BodytextNRCS"/>
      </w:pPr>
      <w:r>
        <w:t xml:space="preserve">None, but seed is readily available from commercial dealers in the </w:t>
      </w:r>
      <w:smartTag w:uri="urn:schemas-microsoft-com:office:smarttags" w:element="place">
        <w:r>
          <w:t>Pacific Northwest</w:t>
        </w:r>
      </w:smartTag>
      <w:r>
        <w:t>.</w:t>
      </w:r>
    </w:p>
    <w:p w:rsidR="002375B8" w:rsidRPr="00A90532" w:rsidRDefault="002375B8" w:rsidP="00721B7E">
      <w:pPr>
        <w:pStyle w:val="Heading3"/>
        <w:rPr>
          <w:i/>
          <w:iCs/>
        </w:rPr>
      </w:pPr>
      <w:r w:rsidRPr="00A90532">
        <w:t>References</w:t>
      </w:r>
    </w:p>
    <w:p w:rsidR="001C1409" w:rsidRDefault="001C1409" w:rsidP="001C1409">
      <w:pPr>
        <w:pStyle w:val="BodytextNRCS"/>
      </w:pPr>
      <w:proofErr w:type="gramStart"/>
      <w:r>
        <w:t>Bartow, A. 2012</w:t>
      </w:r>
      <w:r w:rsidR="00D16187">
        <w:t>.</w:t>
      </w:r>
      <w:proofErr w:type="gramEnd"/>
      <w:r w:rsidR="00D16187">
        <w:t xml:space="preserve"> </w:t>
      </w:r>
      <w:r>
        <w:t xml:space="preserve">The 2011 Bureau of Land Management </w:t>
      </w:r>
    </w:p>
    <w:p w:rsidR="00D16187" w:rsidRDefault="001C1409" w:rsidP="001C1409">
      <w:pPr>
        <w:pStyle w:val="BodytextNRCS"/>
        <w:tabs>
          <w:tab w:val="left" w:pos="360"/>
        </w:tabs>
        <w:ind w:left="360"/>
      </w:pPr>
      <w:proofErr w:type="gramStart"/>
      <w:r>
        <w:t>annual</w:t>
      </w:r>
      <w:proofErr w:type="gramEnd"/>
      <w:r>
        <w:t xml:space="preserve"> report: </w:t>
      </w:r>
      <w:smartTag w:uri="urn:schemas-microsoft-com:office:smarttags" w:element="place">
        <w:smartTag w:uri="urn:schemas-microsoft-com:office:smarttags" w:element="City">
          <w:r>
            <w:t>Roseburg</w:t>
          </w:r>
        </w:smartTag>
      </w:smartTag>
      <w:r>
        <w:t xml:space="preserve"> district. </w:t>
      </w:r>
      <w:proofErr w:type="gramStart"/>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Corvallis</w:t>
          </w:r>
        </w:smartTag>
        <w:r>
          <w:t xml:space="preserve">, </w:t>
        </w:r>
        <w:smartTag w:uri="urn:schemas-microsoft-com:office:smarttags" w:element="State">
          <w:r>
            <w:t>OR</w:t>
          </w:r>
        </w:smartTag>
      </w:smartTag>
      <w:r>
        <w:t>.</w:t>
      </w:r>
      <w:proofErr w:type="gramEnd"/>
    </w:p>
    <w:p w:rsidR="00C43417" w:rsidRDefault="005F19A7" w:rsidP="00AA7FDA">
      <w:pPr>
        <w:pStyle w:val="BodytextNRCS"/>
      </w:pPr>
      <w:proofErr w:type="gramStart"/>
      <w:r w:rsidRPr="005F19A7">
        <w:t>Black, S.H., and D.M. Vaughan.</w:t>
      </w:r>
      <w:proofErr w:type="gramEnd"/>
      <w:r w:rsidRPr="005F19A7">
        <w:t xml:space="preserve"> 2005. Species </w:t>
      </w:r>
      <w:r w:rsidR="00BC150C">
        <w:t>p</w:t>
      </w:r>
      <w:r w:rsidRPr="005F19A7">
        <w:t xml:space="preserve">rofile: </w:t>
      </w:r>
    </w:p>
    <w:p w:rsidR="005F19A7" w:rsidRPr="005F19A7" w:rsidRDefault="005F19A7" w:rsidP="001C1409">
      <w:pPr>
        <w:pStyle w:val="BodytextNRCS"/>
        <w:tabs>
          <w:tab w:val="left" w:pos="360"/>
          <w:tab w:val="left" w:pos="720"/>
        </w:tabs>
        <w:ind w:left="360"/>
      </w:pPr>
      <w:proofErr w:type="spellStart"/>
      <w:proofErr w:type="gramStart"/>
      <w:r w:rsidRPr="00BC150C">
        <w:rPr>
          <w:i/>
        </w:rPr>
        <w:lastRenderedPageBreak/>
        <w:t>Polites</w:t>
      </w:r>
      <w:proofErr w:type="spellEnd"/>
      <w:r w:rsidRPr="00BC150C">
        <w:rPr>
          <w:i/>
        </w:rPr>
        <w:t xml:space="preserve"> </w:t>
      </w:r>
      <w:proofErr w:type="spellStart"/>
      <w:r w:rsidRPr="00BC150C">
        <w:rPr>
          <w:i/>
        </w:rPr>
        <w:t>mardon</w:t>
      </w:r>
      <w:proofErr w:type="spellEnd"/>
      <w:r w:rsidRPr="005F19A7">
        <w:t>.</w:t>
      </w:r>
      <w:proofErr w:type="gramEnd"/>
      <w:r w:rsidRPr="005F19A7">
        <w:t xml:space="preserve"> </w:t>
      </w:r>
      <w:proofErr w:type="gramStart"/>
      <w:r>
        <w:t>Red list of pollinator i</w:t>
      </w:r>
      <w:r w:rsidRPr="005F19A7">
        <w:t xml:space="preserve">nsects of </w:t>
      </w:r>
      <w:smartTag w:uri="urn:schemas-microsoft-com:office:smarttags" w:element="place">
        <w:r w:rsidRPr="005F19A7">
          <w:t>North America</w:t>
        </w:r>
      </w:smartTag>
      <w:r w:rsidRPr="005F19A7">
        <w:t>.</w:t>
      </w:r>
      <w:proofErr w:type="gramEnd"/>
      <w:r w:rsidRPr="005F19A7">
        <w:t xml:space="preserve"> CD-ROM Version 1 (May 2005). </w:t>
      </w:r>
      <w:proofErr w:type="gramStart"/>
      <w:r w:rsidRPr="005F19A7">
        <w:t xml:space="preserve">The </w:t>
      </w:r>
      <w:proofErr w:type="spellStart"/>
      <w:r w:rsidRPr="005F19A7">
        <w:t>Xerces</w:t>
      </w:r>
      <w:proofErr w:type="spellEnd"/>
      <w:r w:rsidRPr="005F19A7">
        <w:t xml:space="preserve"> Society for Invertebrate Conservation</w:t>
      </w:r>
      <w:r w:rsidR="00BC150C">
        <w:t xml:space="preserve">, </w:t>
      </w:r>
      <w:smartTag w:uri="urn:schemas-microsoft-com:office:smarttags" w:element="place">
        <w:smartTag w:uri="urn:schemas-microsoft-com:office:smarttags" w:element="City">
          <w:r w:rsidR="00BC150C" w:rsidRPr="005F19A7">
            <w:t>Portland</w:t>
          </w:r>
        </w:smartTag>
        <w:r w:rsidR="00BC150C" w:rsidRPr="005F19A7">
          <w:t xml:space="preserve">, </w:t>
        </w:r>
        <w:smartTag w:uri="urn:schemas-microsoft-com:office:smarttags" w:element="State">
          <w:r w:rsidR="00BC150C" w:rsidRPr="005F19A7">
            <w:t>OR</w:t>
          </w:r>
        </w:smartTag>
      </w:smartTag>
      <w:r w:rsidRPr="005F19A7">
        <w:t>.</w:t>
      </w:r>
      <w:proofErr w:type="gramEnd"/>
    </w:p>
    <w:p w:rsidR="00D56418" w:rsidRDefault="00D56418" w:rsidP="003D1D7A">
      <w:pPr>
        <w:pStyle w:val="BodytextNRCS"/>
      </w:pPr>
      <w:proofErr w:type="gramStart"/>
      <w:r w:rsidRPr="00D56418">
        <w:t xml:space="preserve">Carr, G.D. </w:t>
      </w:r>
      <w:proofErr w:type="spellStart"/>
      <w:r w:rsidRPr="00D56418">
        <w:rPr>
          <w:i/>
        </w:rPr>
        <w:t>Sisyrinchium</w:t>
      </w:r>
      <w:proofErr w:type="spellEnd"/>
      <w:r w:rsidRPr="00D56418">
        <w:rPr>
          <w:i/>
        </w:rPr>
        <w:t xml:space="preserve"> </w:t>
      </w:r>
      <w:proofErr w:type="spellStart"/>
      <w:r w:rsidRPr="00D56418">
        <w:rPr>
          <w:i/>
        </w:rPr>
        <w:t>idahoense</w:t>
      </w:r>
      <w:proofErr w:type="spellEnd"/>
      <w:r w:rsidRPr="00D56418">
        <w:rPr>
          <w:i/>
        </w:rPr>
        <w:t>.</w:t>
      </w:r>
      <w:proofErr w:type="gramEnd"/>
      <w:r w:rsidRPr="00D56418">
        <w:t xml:space="preserve"> </w:t>
      </w:r>
      <w:proofErr w:type="gramStart"/>
      <w:smartTag w:uri="urn:schemas-microsoft-com:office:smarttags" w:element="place">
        <w:smartTag w:uri="urn:schemas-microsoft-com:office:smarttags" w:element="State">
          <w:r w:rsidRPr="00D56418">
            <w:t>Oregon</w:t>
          </w:r>
        </w:smartTag>
      </w:smartTag>
      <w:r w:rsidRPr="00D56418">
        <w:t xml:space="preserve"> flora project.</w:t>
      </w:r>
      <w:proofErr w:type="gramEnd"/>
      <w:r w:rsidRPr="00D56418">
        <w:t xml:space="preserve"> </w:t>
      </w:r>
    </w:p>
    <w:p w:rsidR="00D56418" w:rsidRPr="00D56418" w:rsidRDefault="00D56418" w:rsidP="00D56418">
      <w:pPr>
        <w:pStyle w:val="BodytextNRCS"/>
        <w:tabs>
          <w:tab w:val="left" w:pos="360"/>
        </w:tabs>
        <w:ind w:left="360"/>
      </w:pPr>
      <w:r w:rsidRPr="00D56418">
        <w:t xml:space="preserve">Available at </w:t>
      </w:r>
      <w:hyperlink r:id="rId11" w:history="1">
        <w:r w:rsidRPr="00D56418">
          <w:rPr>
            <w:rStyle w:val="Hyperlink"/>
          </w:rPr>
          <w:t>http://www.botany.hawaii.edu/faculty/carr/ofp/ofp_index.htm</w:t>
        </w:r>
      </w:hyperlink>
      <w:r w:rsidRPr="00D56418">
        <w:t xml:space="preserve"> (accessed 3 May 2012)</w:t>
      </w:r>
    </w:p>
    <w:p w:rsidR="00AA74B4" w:rsidRDefault="00E445C6" w:rsidP="00AA74B4">
      <w:pPr>
        <w:pStyle w:val="BodytextNRCS"/>
      </w:pPr>
      <w:proofErr w:type="spellStart"/>
      <w:proofErr w:type="gramStart"/>
      <w:r>
        <w:t>Cholewa</w:t>
      </w:r>
      <w:proofErr w:type="spellEnd"/>
      <w:r>
        <w:t>, A.</w:t>
      </w:r>
      <w:r w:rsidR="001D5F9C" w:rsidRPr="001D5F9C">
        <w:t xml:space="preserve"> 2012.</w:t>
      </w:r>
      <w:proofErr w:type="gramEnd"/>
      <w:r w:rsidR="001D5F9C" w:rsidRPr="001D5F9C">
        <w:t xml:space="preserve"> </w:t>
      </w:r>
      <w:proofErr w:type="gramStart"/>
      <w:r w:rsidR="001D5F9C" w:rsidRPr="001D5F9C">
        <w:t xml:space="preserve">Jepson </w:t>
      </w:r>
      <w:proofErr w:type="spellStart"/>
      <w:r w:rsidR="001D5F9C" w:rsidRPr="001D5F9C">
        <w:t>eFlora</w:t>
      </w:r>
      <w:proofErr w:type="spellEnd"/>
      <w:r w:rsidR="00BC150C">
        <w:t xml:space="preserve"> </w:t>
      </w:r>
      <w:r w:rsidR="00BC150C" w:rsidRPr="001D5F9C">
        <w:t>(v. 1.0)</w:t>
      </w:r>
      <w:r w:rsidR="001D5F9C" w:rsidRPr="001D5F9C">
        <w:t xml:space="preserve">, </w:t>
      </w:r>
      <w:proofErr w:type="spellStart"/>
      <w:r w:rsidRPr="00BC150C">
        <w:rPr>
          <w:i/>
        </w:rPr>
        <w:t>Sisyrinchium</w:t>
      </w:r>
      <w:proofErr w:type="spellEnd"/>
      <w:r w:rsidR="00BC150C" w:rsidRPr="001D5F9C">
        <w:t>.</w:t>
      </w:r>
      <w:proofErr w:type="gramEnd"/>
      <w:r w:rsidR="00BC150C">
        <w:t xml:space="preserve"> </w:t>
      </w:r>
    </w:p>
    <w:p w:rsidR="002375B8" w:rsidRPr="001D5F9C" w:rsidRDefault="00BC150C" w:rsidP="00AA74B4">
      <w:pPr>
        <w:pStyle w:val="BodytextNRCS"/>
        <w:numPr>
          <w:ins w:id="3" w:author="Mary M. Beuthin" w:date="2012-05-03T09:34:00Z"/>
        </w:numPr>
        <w:tabs>
          <w:tab w:val="left" w:pos="360"/>
        </w:tabs>
        <w:ind w:left="360"/>
      </w:pPr>
      <w:r>
        <w:t xml:space="preserve">Available at </w:t>
      </w:r>
      <w:r w:rsidR="001D5F9C" w:rsidRPr="001D5F9C">
        <w:t xml:space="preserve">http://ucjeps.berkeley.edu/IJM.html </w:t>
      </w:r>
      <w:r>
        <w:t>(</w:t>
      </w:r>
      <w:r w:rsidR="001D5F9C" w:rsidRPr="001D5F9C">
        <w:t xml:space="preserve">accessed </w:t>
      </w:r>
      <w:r>
        <w:t xml:space="preserve">29 </w:t>
      </w:r>
      <w:r w:rsidR="00E445C6">
        <w:t>Mar</w:t>
      </w:r>
      <w:r>
        <w:t>.</w:t>
      </w:r>
      <w:r w:rsidR="00E445C6">
        <w:t xml:space="preserve"> 2012</w:t>
      </w:r>
      <w:r>
        <w:t xml:space="preserve">). </w:t>
      </w:r>
      <w:r w:rsidRPr="001D5F9C">
        <w:t>Jepson Flora Project</w:t>
      </w:r>
      <w:r>
        <w:t>, Berkeley.</w:t>
      </w:r>
    </w:p>
    <w:p w:rsidR="003D1D7A" w:rsidRDefault="004932DD" w:rsidP="00DE7F41">
      <w:pPr>
        <w:pStyle w:val="NRCSBodyText"/>
      </w:pPr>
      <w:proofErr w:type="gramStart"/>
      <w:r>
        <w:t>Turner, M.</w:t>
      </w:r>
      <w:r w:rsidR="00BC150C">
        <w:t>,</w:t>
      </w:r>
      <w:r>
        <w:t xml:space="preserve"> and P. Gustafson.</w:t>
      </w:r>
      <w:proofErr w:type="gramEnd"/>
      <w:r>
        <w:t xml:space="preserve"> 2006. Wildflowers of the </w:t>
      </w:r>
    </w:p>
    <w:p w:rsidR="004932DD" w:rsidRPr="004932DD" w:rsidRDefault="004932DD" w:rsidP="001C1409">
      <w:pPr>
        <w:pStyle w:val="NRCSBodyText"/>
        <w:tabs>
          <w:tab w:val="left" w:pos="360"/>
        </w:tabs>
        <w:ind w:left="360"/>
      </w:pPr>
      <w:proofErr w:type="gramStart"/>
      <w:smartTag w:uri="urn:schemas-microsoft-com:office:smarttags" w:element="place">
        <w:r>
          <w:t>Pacific Northwest</w:t>
        </w:r>
      </w:smartTag>
      <w:r>
        <w:t>.</w:t>
      </w:r>
      <w:proofErr w:type="gramEnd"/>
      <w:r>
        <w:t xml:space="preserve"> Timber Press, </w:t>
      </w:r>
      <w:smartTag w:uri="urn:schemas-microsoft-com:office:smarttags" w:element="place">
        <w:smartTag w:uri="urn:schemas-microsoft-com:office:smarttags" w:element="City">
          <w:r>
            <w:t>Portland</w:t>
          </w:r>
        </w:smartTag>
        <w:r>
          <w:t xml:space="preserve">, </w:t>
        </w:r>
        <w:smartTag w:uri="urn:schemas-microsoft-com:office:smarttags" w:element="State">
          <w:r>
            <w:t>OR</w:t>
          </w:r>
        </w:smartTag>
      </w:smartTag>
      <w:r>
        <w:t>.</w:t>
      </w:r>
    </w:p>
    <w:p w:rsidR="004932DD" w:rsidRDefault="004932DD" w:rsidP="00DE7F41">
      <w:pPr>
        <w:pStyle w:val="NRCSBodyText"/>
        <w:rPr>
          <w:b/>
        </w:rPr>
      </w:pPr>
    </w:p>
    <w:p w:rsidR="00DE7F41" w:rsidRDefault="00DD41E3" w:rsidP="00DE7F41">
      <w:pPr>
        <w:pStyle w:val="NRCSBodyText"/>
      </w:pPr>
      <w:r w:rsidRPr="00A90532">
        <w:rPr>
          <w:b/>
        </w:rPr>
        <w:t>Prepared By</w:t>
      </w:r>
    </w:p>
    <w:p w:rsidR="0079553A" w:rsidRDefault="00C976AE" w:rsidP="00C976AE">
      <w:pPr>
        <w:pStyle w:val="BodytextNRCS"/>
      </w:pPr>
      <w:r w:rsidRPr="0079553A">
        <w:rPr>
          <w:i/>
        </w:rPr>
        <w:t>Mary Beuthin</w:t>
      </w:r>
      <w:r>
        <w:t xml:space="preserve"> </w:t>
      </w:r>
    </w:p>
    <w:p w:rsidR="00C976AE" w:rsidRPr="000968E2" w:rsidRDefault="00C976AE" w:rsidP="00C976AE">
      <w:pPr>
        <w:pStyle w:val="BodytextNRCS"/>
      </w:pPr>
      <w:smartTag w:uri="urn:schemas-microsoft-com:office:smarttags" w:element="place">
        <w:smartTag w:uri="urn:schemas-microsoft-com:office:smarttags" w:element="City">
          <w:r>
            <w:t>Corvallis Plant Materials Center</w:t>
          </w:r>
        </w:smartTag>
        <w:r>
          <w:t xml:space="preserve">, </w:t>
        </w:r>
        <w:smartTag w:uri="urn:schemas-microsoft-com:office:smarttags" w:element="State">
          <w:r>
            <w:t>Oregon</w:t>
          </w:r>
        </w:smartTag>
      </w:smartTag>
    </w:p>
    <w:p w:rsidR="00F26813" w:rsidRPr="00A90532" w:rsidRDefault="00F26813" w:rsidP="00721B7E">
      <w:pPr>
        <w:pStyle w:val="Heading3"/>
        <w:rPr>
          <w:i/>
          <w:iCs/>
        </w:rPr>
      </w:pPr>
      <w:r w:rsidRPr="00A90532">
        <w:t>Citation</w:t>
      </w:r>
    </w:p>
    <w:p w:rsidR="00EE4060" w:rsidRDefault="00AA7FDA" w:rsidP="001F6B39">
      <w:pPr>
        <w:pStyle w:val="BodytextNRCS"/>
      </w:pPr>
      <w:bookmarkStart w:id="4" w:name="OLE_LINK3"/>
      <w:bookmarkStart w:id="5" w:name="OLE_LINK4"/>
      <w:r>
        <w:t>Beuthin, M. 2012</w:t>
      </w:r>
      <w:r w:rsidR="00EE4060">
        <w:t xml:space="preserve">. </w:t>
      </w:r>
      <w:proofErr w:type="gramStart"/>
      <w:r w:rsidR="00EE4060" w:rsidRPr="00514BD8">
        <w:t xml:space="preserve">Plant </w:t>
      </w:r>
      <w:r w:rsidR="00BC150C">
        <w:t>g</w:t>
      </w:r>
      <w:r w:rsidR="00EE4060" w:rsidRPr="00514BD8">
        <w:t xml:space="preserve">uide for </w:t>
      </w:r>
      <w:smartTag w:uri="urn:schemas-microsoft-com:office:smarttags" w:element="State">
        <w:smartTag w:uri="urn:schemas-microsoft-com:office:smarttags" w:element="place">
          <w:r>
            <w:t>Idaho</w:t>
          </w:r>
        </w:smartTag>
      </w:smartTag>
      <w:r>
        <w:t xml:space="preserve"> blue-eyed grass</w:t>
      </w:r>
      <w:r w:rsidR="00EE4060">
        <w:t xml:space="preserve"> (</w:t>
      </w:r>
      <w:proofErr w:type="spellStart"/>
      <w:r>
        <w:rPr>
          <w:i/>
        </w:rPr>
        <w:t>Sisyrinchium</w:t>
      </w:r>
      <w:proofErr w:type="spellEnd"/>
      <w:r>
        <w:rPr>
          <w:i/>
        </w:rPr>
        <w:t xml:space="preserve"> </w:t>
      </w:r>
      <w:proofErr w:type="spellStart"/>
      <w:r>
        <w:rPr>
          <w:i/>
        </w:rPr>
        <w:t>idahoense</w:t>
      </w:r>
      <w:proofErr w:type="spellEnd"/>
      <w:r>
        <w:t>)</w:t>
      </w:r>
      <w:r w:rsidR="00EE4060">
        <w:t>.</w:t>
      </w:r>
      <w:proofErr w:type="gramEnd"/>
      <w:r w:rsidR="00EE4060">
        <w:t xml:space="preserve"> </w:t>
      </w:r>
      <w:proofErr w:type="gramStart"/>
      <w:r w:rsidR="00EE4060">
        <w:t>USDA-Natural R</w:t>
      </w:r>
      <w:r>
        <w:t xml:space="preserve">esources Conservation Service,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BC150C">
        <w:t>,</w:t>
      </w:r>
      <w:r>
        <w:t xml:space="preserve"> </w:t>
      </w:r>
      <w:smartTag w:uri="urn:schemas-microsoft-com:office:smarttags" w:element="City">
        <w:r>
          <w:t>Corvallis</w:t>
        </w:r>
      </w:smartTag>
      <w:r w:rsidR="00EE4060">
        <w:t xml:space="preserve">, </w:t>
      </w:r>
      <w:r>
        <w:t>OR</w:t>
      </w:r>
      <w:r w:rsidR="00EE4060">
        <w:t>.</w:t>
      </w:r>
      <w:proofErr w:type="gramEnd"/>
    </w:p>
    <w:bookmarkEnd w:id="4"/>
    <w:bookmarkEnd w:id="5"/>
    <w:p w:rsidR="000E3166" w:rsidRPr="001C1409" w:rsidRDefault="000E3166" w:rsidP="000E3166">
      <w:pPr>
        <w:pStyle w:val="NRCSBodyText"/>
        <w:spacing w:before="240"/>
      </w:pPr>
      <w:r w:rsidRPr="000E3166">
        <w:t xml:space="preserve">Published </w:t>
      </w:r>
      <w:r w:rsidR="001C1409">
        <w:t>Ma</w:t>
      </w:r>
      <w:r w:rsidR="00DA5324">
        <w:t>y</w:t>
      </w:r>
      <w:r w:rsidR="001C1409">
        <w:t xml:space="preserve"> 2012</w:t>
      </w:r>
    </w:p>
    <w:p w:rsidR="00CD49CC" w:rsidRPr="0079553A" w:rsidRDefault="002375B8" w:rsidP="00DE7F41">
      <w:pPr>
        <w:pStyle w:val="BodytextNRCS"/>
        <w:spacing w:before="120"/>
        <w:rPr>
          <w:sz w:val="16"/>
          <w:szCs w:val="16"/>
        </w:rPr>
      </w:pPr>
      <w:r w:rsidRPr="0079553A">
        <w:rPr>
          <w:sz w:val="16"/>
          <w:szCs w:val="16"/>
        </w:rPr>
        <w:t xml:space="preserve">Edited: </w:t>
      </w:r>
      <w:r w:rsidR="00BC150C" w:rsidRPr="0079553A">
        <w:rPr>
          <w:sz w:val="16"/>
          <w:szCs w:val="16"/>
        </w:rPr>
        <w:t>2Apr2012 aym</w:t>
      </w:r>
      <w:proofErr w:type="gramStart"/>
      <w:r w:rsidR="005D2A1D">
        <w:rPr>
          <w:sz w:val="16"/>
          <w:szCs w:val="16"/>
        </w:rPr>
        <w:t>;06Nov2012jab</w:t>
      </w:r>
      <w:proofErr w:type="gram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973" w:rsidRDefault="00A23973">
      <w:r>
        <w:separator/>
      </w:r>
    </w:p>
  </w:endnote>
  <w:endnote w:type="continuationSeparator" w:id="0">
    <w:p w:rsidR="00A23973" w:rsidRDefault="00A239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C7B" w:rsidRPr="001F7210" w:rsidRDefault="00077C7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C7B" w:rsidRDefault="00077C7B"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973" w:rsidRDefault="00A23973">
      <w:r>
        <w:separator/>
      </w:r>
    </w:p>
  </w:footnote>
  <w:footnote w:type="continuationSeparator" w:id="0">
    <w:p w:rsidR="00A23973" w:rsidRDefault="00A239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C7B" w:rsidRPr="003749B3" w:rsidRDefault="00077C7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stylePaneFormatFilter w:val="3828"/>
  <w:trackRevisions/>
  <w:doNotTrackMoves/>
  <w:defaultTabStop w:val="720"/>
  <w:drawingGridHorizontalSpacing w:val="120"/>
  <w:displayHorizontalDrawingGridEvery w:val="0"/>
  <w:displayVerticalDrawingGridEvery w:val="0"/>
  <w:noPunctuationKerning/>
  <w:characterSpacingControl w:val="doNotCompress"/>
  <w:hdrShapeDefaults>
    <o:shapedefaults v:ext="edit" spidmax="3074">
      <o:colormru v:ext="edit" colors="#0000b0,#0000c6,#060"/>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7C6E"/>
    <w:rsid w:val="00007042"/>
    <w:rsid w:val="000171EC"/>
    <w:rsid w:val="00024DE6"/>
    <w:rsid w:val="000330D4"/>
    <w:rsid w:val="00034B57"/>
    <w:rsid w:val="00044CEF"/>
    <w:rsid w:val="000578C2"/>
    <w:rsid w:val="00057FC6"/>
    <w:rsid w:val="000607FF"/>
    <w:rsid w:val="00061FD0"/>
    <w:rsid w:val="00076424"/>
    <w:rsid w:val="00077C7B"/>
    <w:rsid w:val="000867C9"/>
    <w:rsid w:val="00095E67"/>
    <w:rsid w:val="000A1774"/>
    <w:rsid w:val="000A67C7"/>
    <w:rsid w:val="000A69A1"/>
    <w:rsid w:val="000C04E7"/>
    <w:rsid w:val="000C08EB"/>
    <w:rsid w:val="000C2C03"/>
    <w:rsid w:val="000D1112"/>
    <w:rsid w:val="000D3A30"/>
    <w:rsid w:val="000D7A56"/>
    <w:rsid w:val="000E18B3"/>
    <w:rsid w:val="000E3166"/>
    <w:rsid w:val="000E35A0"/>
    <w:rsid w:val="000E498D"/>
    <w:rsid w:val="000E70CB"/>
    <w:rsid w:val="000F019C"/>
    <w:rsid w:val="000F0CCE"/>
    <w:rsid w:val="000F1970"/>
    <w:rsid w:val="000F4C63"/>
    <w:rsid w:val="000F5A66"/>
    <w:rsid w:val="001070F1"/>
    <w:rsid w:val="00116B9B"/>
    <w:rsid w:val="001324C6"/>
    <w:rsid w:val="00136DA6"/>
    <w:rsid w:val="00143135"/>
    <w:rsid w:val="00143521"/>
    <w:rsid w:val="001478F1"/>
    <w:rsid w:val="00161F74"/>
    <w:rsid w:val="00173092"/>
    <w:rsid w:val="001807CE"/>
    <w:rsid w:val="0018306D"/>
    <w:rsid w:val="00186361"/>
    <w:rsid w:val="001B0207"/>
    <w:rsid w:val="001B6C75"/>
    <w:rsid w:val="001C1409"/>
    <w:rsid w:val="001C4209"/>
    <w:rsid w:val="001C4DB8"/>
    <w:rsid w:val="001C634D"/>
    <w:rsid w:val="001D074C"/>
    <w:rsid w:val="001D3988"/>
    <w:rsid w:val="001D5F9C"/>
    <w:rsid w:val="001D6A53"/>
    <w:rsid w:val="001E3962"/>
    <w:rsid w:val="001E5DEE"/>
    <w:rsid w:val="001E6A92"/>
    <w:rsid w:val="001E7E75"/>
    <w:rsid w:val="001F6B39"/>
    <w:rsid w:val="001F7210"/>
    <w:rsid w:val="002073CB"/>
    <w:rsid w:val="002127B5"/>
    <w:rsid w:val="002127D1"/>
    <w:rsid w:val="002148DF"/>
    <w:rsid w:val="00222F37"/>
    <w:rsid w:val="00226C58"/>
    <w:rsid w:val="00232453"/>
    <w:rsid w:val="0023556E"/>
    <w:rsid w:val="002375B8"/>
    <w:rsid w:val="00237B9D"/>
    <w:rsid w:val="0026727E"/>
    <w:rsid w:val="00272129"/>
    <w:rsid w:val="002748C2"/>
    <w:rsid w:val="0027648E"/>
    <w:rsid w:val="00280D6D"/>
    <w:rsid w:val="00280F13"/>
    <w:rsid w:val="00286202"/>
    <w:rsid w:val="00293979"/>
    <w:rsid w:val="0029707F"/>
    <w:rsid w:val="002A6B97"/>
    <w:rsid w:val="002B5C39"/>
    <w:rsid w:val="002C3B5E"/>
    <w:rsid w:val="002C45BA"/>
    <w:rsid w:val="002E6B0C"/>
    <w:rsid w:val="002F4DFE"/>
    <w:rsid w:val="00302C9A"/>
    <w:rsid w:val="00307324"/>
    <w:rsid w:val="0031050C"/>
    <w:rsid w:val="00313599"/>
    <w:rsid w:val="00320340"/>
    <w:rsid w:val="0032662A"/>
    <w:rsid w:val="00331B1C"/>
    <w:rsid w:val="00341F59"/>
    <w:rsid w:val="00347C5C"/>
    <w:rsid w:val="00354A89"/>
    <w:rsid w:val="0036701D"/>
    <w:rsid w:val="003749B3"/>
    <w:rsid w:val="003759E1"/>
    <w:rsid w:val="00376137"/>
    <w:rsid w:val="00377934"/>
    <w:rsid w:val="00380D17"/>
    <w:rsid w:val="00381329"/>
    <w:rsid w:val="00391410"/>
    <w:rsid w:val="00395D33"/>
    <w:rsid w:val="003A5407"/>
    <w:rsid w:val="003C6BC8"/>
    <w:rsid w:val="003D0BA9"/>
    <w:rsid w:val="003D1D7A"/>
    <w:rsid w:val="003D55DC"/>
    <w:rsid w:val="003D7E17"/>
    <w:rsid w:val="003E1E4D"/>
    <w:rsid w:val="003E66FA"/>
    <w:rsid w:val="004011BB"/>
    <w:rsid w:val="004016C9"/>
    <w:rsid w:val="004032F8"/>
    <w:rsid w:val="00403EF1"/>
    <w:rsid w:val="00404192"/>
    <w:rsid w:val="004052E3"/>
    <w:rsid w:val="00416D52"/>
    <w:rsid w:val="004252B5"/>
    <w:rsid w:val="004340C9"/>
    <w:rsid w:val="004364E5"/>
    <w:rsid w:val="00437F11"/>
    <w:rsid w:val="00441EB6"/>
    <w:rsid w:val="0044320D"/>
    <w:rsid w:val="00445D91"/>
    <w:rsid w:val="00446842"/>
    <w:rsid w:val="0044715E"/>
    <w:rsid w:val="004500D1"/>
    <w:rsid w:val="0046432F"/>
    <w:rsid w:val="004653F3"/>
    <w:rsid w:val="00480C3F"/>
    <w:rsid w:val="0048212B"/>
    <w:rsid w:val="00485D14"/>
    <w:rsid w:val="00486806"/>
    <w:rsid w:val="004932DD"/>
    <w:rsid w:val="004A249A"/>
    <w:rsid w:val="004A3095"/>
    <w:rsid w:val="004A50AC"/>
    <w:rsid w:val="004E2BD6"/>
    <w:rsid w:val="004E4F33"/>
    <w:rsid w:val="004F2702"/>
    <w:rsid w:val="004F2AF4"/>
    <w:rsid w:val="004F75FB"/>
    <w:rsid w:val="004F78CE"/>
    <w:rsid w:val="00506698"/>
    <w:rsid w:val="005124C2"/>
    <w:rsid w:val="00520FAC"/>
    <w:rsid w:val="0053734E"/>
    <w:rsid w:val="00552FC3"/>
    <w:rsid w:val="00564F15"/>
    <w:rsid w:val="00592CFA"/>
    <w:rsid w:val="005950BD"/>
    <w:rsid w:val="005A2740"/>
    <w:rsid w:val="005D2A1D"/>
    <w:rsid w:val="005E67F0"/>
    <w:rsid w:val="005F19A7"/>
    <w:rsid w:val="005F57D8"/>
    <w:rsid w:val="005F6574"/>
    <w:rsid w:val="005F6BC2"/>
    <w:rsid w:val="00604076"/>
    <w:rsid w:val="00614036"/>
    <w:rsid w:val="0061608E"/>
    <w:rsid w:val="00625504"/>
    <w:rsid w:val="006333FE"/>
    <w:rsid w:val="00634E80"/>
    <w:rsid w:val="006350AF"/>
    <w:rsid w:val="0063641D"/>
    <w:rsid w:val="00666C7B"/>
    <w:rsid w:val="0068523F"/>
    <w:rsid w:val="00694083"/>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299F"/>
    <w:rsid w:val="00763908"/>
    <w:rsid w:val="007649A5"/>
    <w:rsid w:val="00766593"/>
    <w:rsid w:val="007759CB"/>
    <w:rsid w:val="00777D4B"/>
    <w:rsid w:val="007866F3"/>
    <w:rsid w:val="0079367D"/>
    <w:rsid w:val="00793969"/>
    <w:rsid w:val="0079553A"/>
    <w:rsid w:val="00797B30"/>
    <w:rsid w:val="007A3680"/>
    <w:rsid w:val="007B06A2"/>
    <w:rsid w:val="007B08BA"/>
    <w:rsid w:val="007B2E0B"/>
    <w:rsid w:val="007B51E8"/>
    <w:rsid w:val="007C2D43"/>
    <w:rsid w:val="007D357D"/>
    <w:rsid w:val="007F05AF"/>
    <w:rsid w:val="007F3743"/>
    <w:rsid w:val="007F62D1"/>
    <w:rsid w:val="007F70A8"/>
    <w:rsid w:val="007F7F04"/>
    <w:rsid w:val="0081582F"/>
    <w:rsid w:val="008175C8"/>
    <w:rsid w:val="00830F95"/>
    <w:rsid w:val="008517EF"/>
    <w:rsid w:val="00870E9D"/>
    <w:rsid w:val="0087274B"/>
    <w:rsid w:val="00875476"/>
    <w:rsid w:val="00877873"/>
    <w:rsid w:val="00885E39"/>
    <w:rsid w:val="00887130"/>
    <w:rsid w:val="00890400"/>
    <w:rsid w:val="0089154B"/>
    <w:rsid w:val="008A4BFE"/>
    <w:rsid w:val="008A72B4"/>
    <w:rsid w:val="008B0D0E"/>
    <w:rsid w:val="008B3C33"/>
    <w:rsid w:val="008D400F"/>
    <w:rsid w:val="008E6018"/>
    <w:rsid w:val="008F3D5A"/>
    <w:rsid w:val="009027B9"/>
    <w:rsid w:val="0090772D"/>
    <w:rsid w:val="00916BBA"/>
    <w:rsid w:val="00930184"/>
    <w:rsid w:val="009322AB"/>
    <w:rsid w:val="009372DC"/>
    <w:rsid w:val="009467F1"/>
    <w:rsid w:val="00964586"/>
    <w:rsid w:val="009756C3"/>
    <w:rsid w:val="00982214"/>
    <w:rsid w:val="00983367"/>
    <w:rsid w:val="009B7FA1"/>
    <w:rsid w:val="009C06A5"/>
    <w:rsid w:val="009C3237"/>
    <w:rsid w:val="009C3AAC"/>
    <w:rsid w:val="00A0283E"/>
    <w:rsid w:val="00A06FE6"/>
    <w:rsid w:val="00A11C8D"/>
    <w:rsid w:val="00A12175"/>
    <w:rsid w:val="00A168C8"/>
    <w:rsid w:val="00A17C88"/>
    <w:rsid w:val="00A23973"/>
    <w:rsid w:val="00A27C54"/>
    <w:rsid w:val="00A339BF"/>
    <w:rsid w:val="00A34218"/>
    <w:rsid w:val="00A41356"/>
    <w:rsid w:val="00A44176"/>
    <w:rsid w:val="00A518BC"/>
    <w:rsid w:val="00A56F8C"/>
    <w:rsid w:val="00A57E30"/>
    <w:rsid w:val="00A66325"/>
    <w:rsid w:val="00A67DAC"/>
    <w:rsid w:val="00A7589A"/>
    <w:rsid w:val="00A8423D"/>
    <w:rsid w:val="00A84786"/>
    <w:rsid w:val="00A87BE1"/>
    <w:rsid w:val="00A90532"/>
    <w:rsid w:val="00AA459F"/>
    <w:rsid w:val="00AA74B4"/>
    <w:rsid w:val="00AA7FDA"/>
    <w:rsid w:val="00AB23B1"/>
    <w:rsid w:val="00AB6588"/>
    <w:rsid w:val="00AC201A"/>
    <w:rsid w:val="00AC2D89"/>
    <w:rsid w:val="00AD30BE"/>
    <w:rsid w:val="00AD4843"/>
    <w:rsid w:val="00AD4AFA"/>
    <w:rsid w:val="00AE5B2D"/>
    <w:rsid w:val="00AE7297"/>
    <w:rsid w:val="00AF79E3"/>
    <w:rsid w:val="00B1076B"/>
    <w:rsid w:val="00B15B14"/>
    <w:rsid w:val="00B61A20"/>
    <w:rsid w:val="00B65C8B"/>
    <w:rsid w:val="00B67C76"/>
    <w:rsid w:val="00B728A6"/>
    <w:rsid w:val="00B755F2"/>
    <w:rsid w:val="00B83602"/>
    <w:rsid w:val="00B841F9"/>
    <w:rsid w:val="00B8425D"/>
    <w:rsid w:val="00B93BEF"/>
    <w:rsid w:val="00BB5876"/>
    <w:rsid w:val="00BC08A9"/>
    <w:rsid w:val="00BC150C"/>
    <w:rsid w:val="00BC6320"/>
    <w:rsid w:val="00BD5BAF"/>
    <w:rsid w:val="00BD616F"/>
    <w:rsid w:val="00BE198D"/>
    <w:rsid w:val="00BE43AE"/>
    <w:rsid w:val="00BE5356"/>
    <w:rsid w:val="00BE6387"/>
    <w:rsid w:val="00BF436B"/>
    <w:rsid w:val="00BF44A8"/>
    <w:rsid w:val="00BF6D7E"/>
    <w:rsid w:val="00C00A03"/>
    <w:rsid w:val="00C125F5"/>
    <w:rsid w:val="00C2542E"/>
    <w:rsid w:val="00C2699E"/>
    <w:rsid w:val="00C37363"/>
    <w:rsid w:val="00C43417"/>
    <w:rsid w:val="00C55C16"/>
    <w:rsid w:val="00C71B7B"/>
    <w:rsid w:val="00C81773"/>
    <w:rsid w:val="00C87453"/>
    <w:rsid w:val="00C934E0"/>
    <w:rsid w:val="00C976AE"/>
    <w:rsid w:val="00CA2A5E"/>
    <w:rsid w:val="00CA6B4F"/>
    <w:rsid w:val="00CD49CC"/>
    <w:rsid w:val="00CE7C18"/>
    <w:rsid w:val="00CF06F8"/>
    <w:rsid w:val="00CF7265"/>
    <w:rsid w:val="00CF7EC1"/>
    <w:rsid w:val="00D07BA3"/>
    <w:rsid w:val="00D16187"/>
    <w:rsid w:val="00D22DE0"/>
    <w:rsid w:val="00D310D8"/>
    <w:rsid w:val="00D42E21"/>
    <w:rsid w:val="00D56418"/>
    <w:rsid w:val="00D5761B"/>
    <w:rsid w:val="00D62438"/>
    <w:rsid w:val="00D6262E"/>
    <w:rsid w:val="00D62818"/>
    <w:rsid w:val="00D7175D"/>
    <w:rsid w:val="00D90CA5"/>
    <w:rsid w:val="00D95107"/>
    <w:rsid w:val="00D973B0"/>
    <w:rsid w:val="00DA5324"/>
    <w:rsid w:val="00DC0138"/>
    <w:rsid w:val="00DC12E5"/>
    <w:rsid w:val="00DD200B"/>
    <w:rsid w:val="00DD41E3"/>
    <w:rsid w:val="00DD7772"/>
    <w:rsid w:val="00DE677F"/>
    <w:rsid w:val="00DE7F41"/>
    <w:rsid w:val="00DF06DF"/>
    <w:rsid w:val="00DF2459"/>
    <w:rsid w:val="00E0356B"/>
    <w:rsid w:val="00E16378"/>
    <w:rsid w:val="00E17C6E"/>
    <w:rsid w:val="00E23C7F"/>
    <w:rsid w:val="00E2523E"/>
    <w:rsid w:val="00E3214E"/>
    <w:rsid w:val="00E3688A"/>
    <w:rsid w:val="00E445C6"/>
    <w:rsid w:val="00E54A99"/>
    <w:rsid w:val="00E62883"/>
    <w:rsid w:val="00E636E1"/>
    <w:rsid w:val="00E717F3"/>
    <w:rsid w:val="00E84230"/>
    <w:rsid w:val="00E87D06"/>
    <w:rsid w:val="00E90A43"/>
    <w:rsid w:val="00E9203C"/>
    <w:rsid w:val="00E93233"/>
    <w:rsid w:val="00E96F43"/>
    <w:rsid w:val="00EA6457"/>
    <w:rsid w:val="00EB524E"/>
    <w:rsid w:val="00EB62A0"/>
    <w:rsid w:val="00ED012D"/>
    <w:rsid w:val="00ED1ACA"/>
    <w:rsid w:val="00ED3EA0"/>
    <w:rsid w:val="00EE3490"/>
    <w:rsid w:val="00EE4060"/>
    <w:rsid w:val="00EF2310"/>
    <w:rsid w:val="00F11469"/>
    <w:rsid w:val="00F1350F"/>
    <w:rsid w:val="00F206DA"/>
    <w:rsid w:val="00F26813"/>
    <w:rsid w:val="00F26F3E"/>
    <w:rsid w:val="00F30D11"/>
    <w:rsid w:val="00F43617"/>
    <w:rsid w:val="00F43778"/>
    <w:rsid w:val="00F4709E"/>
    <w:rsid w:val="00F47874"/>
    <w:rsid w:val="00F47C9B"/>
    <w:rsid w:val="00F52BD1"/>
    <w:rsid w:val="00F57204"/>
    <w:rsid w:val="00F725B1"/>
    <w:rsid w:val="00F72ADF"/>
    <w:rsid w:val="00F76655"/>
    <w:rsid w:val="00F802DB"/>
    <w:rsid w:val="00F80CAE"/>
    <w:rsid w:val="00F8418F"/>
    <w:rsid w:val="00F84C8F"/>
    <w:rsid w:val="00F9482A"/>
    <w:rsid w:val="00FA009D"/>
    <w:rsid w:val="00FB030E"/>
    <w:rsid w:val="00FC28FA"/>
    <w:rsid w:val="00FC6152"/>
    <w:rsid w:val="00FC6B62"/>
    <w:rsid w:val="00FD21C0"/>
    <w:rsid w:val="00FD2384"/>
    <w:rsid w:val="00FD5E60"/>
    <w:rsid w:val="00FE1742"/>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qFormat/>
    <w:rsid w:val="00793969"/>
    <w:pPr>
      <w:keepNext/>
      <w:outlineLvl w:val="5"/>
    </w:pPr>
    <w:rPr>
      <w:b/>
      <w:sz w:val="18"/>
    </w:rPr>
  </w:style>
  <w:style w:type="paragraph" w:styleId="Heading7">
    <w:name w:val="heading 7"/>
    <w:basedOn w:val="Normal"/>
    <w:next w:val="Normal"/>
    <w:qFormat/>
    <w:rsid w:val="00793969"/>
    <w:pPr>
      <w:keepNext/>
      <w:spacing w:before="80"/>
      <w:outlineLvl w:val="6"/>
    </w:pPr>
    <w:rPr>
      <w:b/>
      <w:color w:val="000000"/>
      <w:sz w:val="22"/>
    </w:rPr>
  </w:style>
  <w:style w:type="paragraph" w:styleId="Heading8">
    <w:name w:val="heading 8"/>
    <w:basedOn w:val="Normal"/>
    <w:next w:val="Normal"/>
    <w:qFormat/>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211117432">
      <w:bodyDiv w:val="1"/>
      <w:marLeft w:val="0"/>
      <w:marRight w:val="0"/>
      <w:marTop w:val="0"/>
      <w:marBottom w:val="0"/>
      <w:divBdr>
        <w:top w:val="none" w:sz="0" w:space="0" w:color="auto"/>
        <w:left w:val="none" w:sz="0" w:space="0" w:color="auto"/>
        <w:bottom w:val="none" w:sz="0" w:space="0" w:color="auto"/>
        <w:right w:val="none" w:sz="0" w:space="0" w:color="auto"/>
      </w:divBdr>
      <w:divsChild>
        <w:div w:id="1051611385">
          <w:marLeft w:val="0"/>
          <w:marRight w:val="0"/>
          <w:marTop w:val="0"/>
          <w:marBottom w:val="0"/>
          <w:divBdr>
            <w:top w:val="none" w:sz="0" w:space="0" w:color="auto"/>
            <w:left w:val="none" w:sz="0" w:space="0" w:color="auto"/>
            <w:bottom w:val="none" w:sz="0" w:space="0" w:color="auto"/>
            <w:right w:val="none" w:sz="0" w:space="0" w:color="auto"/>
          </w:divBdr>
          <w:divsChild>
            <w:div w:id="319426643">
              <w:marLeft w:val="0"/>
              <w:marRight w:val="0"/>
              <w:marTop w:val="0"/>
              <w:marBottom w:val="0"/>
              <w:divBdr>
                <w:top w:val="none" w:sz="0" w:space="0" w:color="auto"/>
                <w:left w:val="none" w:sz="0" w:space="0" w:color="auto"/>
                <w:bottom w:val="none" w:sz="0" w:space="0" w:color="auto"/>
                <w:right w:val="none" w:sz="0" w:space="0" w:color="auto"/>
              </w:divBdr>
              <w:divsChild>
                <w:div w:id="13698629">
                  <w:marLeft w:val="0"/>
                  <w:marRight w:val="0"/>
                  <w:marTop w:val="0"/>
                  <w:marBottom w:val="0"/>
                  <w:divBdr>
                    <w:top w:val="none" w:sz="0" w:space="0" w:color="auto"/>
                    <w:left w:val="none" w:sz="0" w:space="0" w:color="auto"/>
                    <w:bottom w:val="none" w:sz="0" w:space="0" w:color="auto"/>
                    <w:right w:val="none" w:sz="0" w:space="0" w:color="auto"/>
                  </w:divBdr>
                  <w:divsChild>
                    <w:div w:id="1050112441">
                      <w:marLeft w:val="0"/>
                      <w:marRight w:val="0"/>
                      <w:marTop w:val="0"/>
                      <w:marBottom w:val="0"/>
                      <w:divBdr>
                        <w:top w:val="none" w:sz="0" w:space="0" w:color="auto"/>
                        <w:left w:val="none" w:sz="0" w:space="0" w:color="auto"/>
                        <w:bottom w:val="none" w:sz="0" w:space="0" w:color="auto"/>
                        <w:right w:val="none" w:sz="0" w:space="0" w:color="auto"/>
                      </w:divBdr>
                      <w:divsChild>
                        <w:div w:id="1405756734">
                          <w:marLeft w:val="0"/>
                          <w:marRight w:val="0"/>
                          <w:marTop w:val="0"/>
                          <w:marBottom w:val="0"/>
                          <w:divBdr>
                            <w:top w:val="none" w:sz="0" w:space="0" w:color="auto"/>
                            <w:left w:val="none" w:sz="0" w:space="0" w:color="auto"/>
                            <w:bottom w:val="none" w:sz="0" w:space="0" w:color="auto"/>
                            <w:right w:val="none" w:sz="0" w:space="0" w:color="auto"/>
                          </w:divBdr>
                          <w:divsChild>
                            <w:div w:id="4215876">
                              <w:marLeft w:val="0"/>
                              <w:marRight w:val="0"/>
                              <w:marTop w:val="0"/>
                              <w:marBottom w:val="0"/>
                              <w:divBdr>
                                <w:top w:val="none" w:sz="0" w:space="0" w:color="auto"/>
                                <w:left w:val="none" w:sz="0" w:space="0" w:color="auto"/>
                                <w:bottom w:val="none" w:sz="0" w:space="0" w:color="auto"/>
                                <w:right w:val="none" w:sz="0" w:space="0" w:color="auto"/>
                              </w:divBdr>
                              <w:divsChild>
                                <w:div w:id="1478912004">
                                  <w:marLeft w:val="0"/>
                                  <w:marRight w:val="0"/>
                                  <w:marTop w:val="0"/>
                                  <w:marBottom w:val="0"/>
                                  <w:divBdr>
                                    <w:top w:val="none" w:sz="0" w:space="0" w:color="auto"/>
                                    <w:left w:val="none" w:sz="0" w:space="0" w:color="auto"/>
                                    <w:bottom w:val="none" w:sz="0" w:space="0" w:color="auto"/>
                                    <w:right w:val="none" w:sz="0" w:space="0" w:color="auto"/>
                                  </w:divBdr>
                                  <w:divsChild>
                                    <w:div w:id="1428967061">
                                      <w:marLeft w:val="0"/>
                                      <w:marRight w:val="0"/>
                                      <w:marTop w:val="0"/>
                                      <w:marBottom w:val="0"/>
                                      <w:divBdr>
                                        <w:top w:val="single" w:sz="4" w:space="10" w:color="DDDDDD"/>
                                        <w:left w:val="single" w:sz="4" w:space="10" w:color="DDDDDD"/>
                                        <w:bottom w:val="single" w:sz="4" w:space="10" w:color="DDDDDD"/>
                                        <w:right w:val="single" w:sz="4" w:space="10" w:color="DDDDDD"/>
                                      </w:divBdr>
                                    </w:div>
                                  </w:divsChild>
                                </w:div>
                              </w:divsChild>
                            </w:div>
                          </w:divsChild>
                        </w:div>
                      </w:divsChild>
                    </w:div>
                  </w:divsChild>
                </w:div>
              </w:divsChild>
            </w:div>
          </w:divsChild>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tany.hawaii.edu/faculty/carr/ofp/ofp_index.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USDANRCS\Fact%20Sheets%20and%20Plant%20Guides\pg_template_dec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pg_template_dec_2011.dot</Template>
  <TotalTime>5</TotalTime>
  <Pages>3</Pages>
  <Words>1791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Idaho blue-eyed grass (Sisyrinchium idahoense) Plant Guide</vt:lpstr>
    </vt:vector>
  </TitlesOfParts>
  <Manager>Amy Bartow</Manager>
  <Company>USDA NRCS Corvallis Plant Materials Center</Company>
  <LinksUpToDate>false</LinksUpToDate>
  <CharactersWithSpaces>11753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721013</vt:i4>
      </vt:variant>
      <vt:variant>
        <vt:i4>0</vt:i4>
      </vt:variant>
      <vt:variant>
        <vt:i4>0</vt:i4>
      </vt:variant>
      <vt:variant>
        <vt:i4>5</vt:i4>
      </vt:variant>
      <vt:variant>
        <vt:lpwstr>http://www.botany.hawaii.edu/faculty/carr/ofp/ofp_index.htm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blue-eyed grass (Sisyrinchium idahoense) Plant Guide</dc:title>
  <dc:subject>Idaho blue-eyed grass (Sisyrinchium idahoense) is a native perennial forb common to wetlands of the western United States. Uses include wetland restoration, pollinator habitat, and seed production.</dc:subject>
  <dc:creator>Mary M. Beuthin</dc:creator>
  <cp:keywords>Plant Guide, NRCS, Plant Materials Program, Plant Data Center, Idaho blue-eyed grass, Idaho blueeyed grass, Sisyrinchium, Sisyrinchium idahoense, wetland restoration, pollinator habitat, Pacific Northwest native</cp:keywords>
  <cp:lastModifiedBy>amy.bartow</cp:lastModifiedBy>
  <cp:revision>2</cp:revision>
  <cp:lastPrinted>2010-08-20T20:27:00Z</cp:lastPrinted>
  <dcterms:created xsi:type="dcterms:W3CDTF">2012-12-13T16:47:00Z</dcterms:created>
  <dcterms:modified xsi:type="dcterms:W3CDTF">2012-12-13T16:47:00Z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