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4FC" w:rsidRPr="00A974FC" w:rsidRDefault="00A974FC" w:rsidP="00564985">
      <w:pPr>
        <w:pStyle w:val="Heading1"/>
        <w:rPr>
          <w:i w:val="0"/>
          <w:sz w:val="16"/>
          <w:szCs w:val="16"/>
        </w:rPr>
        <w:sectPr w:rsidR="00A974FC" w:rsidRPr="00A974FC" w:rsidSect="00A974FC">
          <w:footerReference w:type="default" r:id="rId9"/>
          <w:headerReference w:type="first" r:id="rId10"/>
          <w:type w:val="continuous"/>
          <w:pgSz w:w="12240" w:h="15840" w:code="1"/>
          <w:pgMar w:top="1530" w:right="1080" w:bottom="1080" w:left="1080" w:header="810" w:footer="720" w:gutter="0"/>
          <w:cols w:num="2" w:space="720"/>
          <w:titlePg/>
          <w:docGrid w:linePitch="360"/>
        </w:sectPr>
      </w:pPr>
    </w:p>
    <w:p w:rsidR="00CE5409" w:rsidRPr="007B2285" w:rsidRDefault="0093318F" w:rsidP="00564985">
      <w:pPr>
        <w:pStyle w:val="Heading1"/>
        <w:rPr>
          <w:i w:val="0"/>
        </w:rPr>
      </w:pPr>
      <w:r>
        <w:rPr>
          <w:i w:val="0"/>
        </w:rPr>
        <w:lastRenderedPageBreak/>
        <w:t>BIG BLUESTEM</w:t>
      </w:r>
    </w:p>
    <w:p w:rsidR="00CE5409" w:rsidRPr="00561A8A" w:rsidRDefault="0093318F" w:rsidP="00561A8A">
      <w:pPr>
        <w:pStyle w:val="Heading2"/>
      </w:pPr>
      <w:r>
        <w:t>Andropogon gerardii</w:t>
      </w:r>
      <w:r w:rsidR="00AF1871">
        <w:t xml:space="preserve"> </w:t>
      </w:r>
      <w:r w:rsidRPr="00A9050B">
        <w:rPr>
          <w:i w:val="0"/>
        </w:rPr>
        <w:t>Vitman</w:t>
      </w:r>
    </w:p>
    <w:p w:rsidR="00CE5409" w:rsidRPr="00561A8A" w:rsidRDefault="00CE5409" w:rsidP="00A91834">
      <w:pPr>
        <w:pStyle w:val="PlantSymbol"/>
      </w:pPr>
      <w:r w:rsidRPr="00561A8A">
        <w:t xml:space="preserve">Plant Symbol = </w:t>
      </w:r>
      <w:r w:rsidR="0093318F">
        <w:t>ANGE</w:t>
      </w:r>
    </w:p>
    <w:p w:rsidR="00A974FC" w:rsidRDefault="00A974FC" w:rsidP="00A974FC">
      <w:pPr>
        <w:pStyle w:val="BodytextNRCS"/>
        <w:spacing w:before="120"/>
        <w:ind w:left="1350" w:hanging="1350"/>
      </w:pPr>
      <w:r w:rsidRPr="00561A8A">
        <w:t xml:space="preserve">Contributed by: </w:t>
      </w:r>
      <w:r>
        <w:t>USDA NRCS Jimmy Carter Plant</w:t>
      </w:r>
      <w:del w:id="0" w:author="julie.depue" w:date="2011-10-26T08:02:00Z">
        <w:r w:rsidDel="006C746A">
          <w:delText xml:space="preserve"> </w:delText>
        </w:r>
      </w:del>
      <w:r>
        <w:t>Materials Center, Americus Georgia</w:t>
      </w:r>
    </w:p>
    <w:p w:rsidR="00C235C2" w:rsidRDefault="00C235C2" w:rsidP="00393857">
      <w:pPr>
        <w:pStyle w:val="NRCSBodyText"/>
        <w:keepNext/>
        <w:spacing w:before="120"/>
        <w:jc w:val="center"/>
      </w:pPr>
      <w:r>
        <w:rPr>
          <w:noProof/>
        </w:rPr>
        <w:drawing>
          <wp:inline distT="0" distB="0" distL="0" distR="0">
            <wp:extent cx="2775566" cy="2377440"/>
            <wp:effectExtent l="19050" t="19050" r="24784" b="22860"/>
            <wp:docPr id="2" name="Picture 1" descr="photo of big bluestem and partridge 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mona.Garner\Local Settings\Temporary Internet Files\Content.Word\big bluestem indian Ala side July 2009.jpg"/>
                    <pic:cNvPicPr>
                      <a:picLocks noChangeAspect="1" noChangeArrowheads="1"/>
                    </pic:cNvPicPr>
                  </pic:nvPicPr>
                  <pic:blipFill>
                    <a:blip r:embed="rId11" cstate="print"/>
                    <a:srcRect/>
                    <a:stretch>
                      <a:fillRect/>
                    </a:stretch>
                  </pic:blipFill>
                  <pic:spPr bwMode="auto">
                    <a:xfrm>
                      <a:off x="0" y="0"/>
                      <a:ext cx="2775566" cy="2377440"/>
                    </a:xfrm>
                    <a:prstGeom prst="rect">
                      <a:avLst/>
                    </a:prstGeom>
                    <a:noFill/>
                    <a:ln w="19050">
                      <a:solidFill>
                        <a:schemeClr val="accent1"/>
                      </a:solidFill>
                      <a:miter lim="800000"/>
                      <a:headEnd/>
                      <a:tailEnd/>
                    </a:ln>
                  </pic:spPr>
                </pic:pic>
              </a:graphicData>
            </a:graphic>
          </wp:inline>
        </w:drawing>
      </w:r>
    </w:p>
    <w:p w:rsidR="000968E2" w:rsidRDefault="00C235C2" w:rsidP="00AF6946">
      <w:pPr>
        <w:pStyle w:val="CaptionNRCS"/>
      </w:pPr>
      <w:r>
        <w:t>Mike Owsley</w:t>
      </w:r>
    </w:p>
    <w:p w:rsidR="00C235C2" w:rsidRDefault="00C235C2" w:rsidP="00AF6946">
      <w:pPr>
        <w:pStyle w:val="CaptionNRCS"/>
      </w:pPr>
      <w:r>
        <w:t xml:space="preserve">Jimmy Carter Plant </w:t>
      </w:r>
      <w:r w:rsidR="00393857">
        <w:t>Materials</w:t>
      </w:r>
      <w:r>
        <w:t xml:space="preserve"> Center</w:t>
      </w:r>
    </w:p>
    <w:p w:rsidR="00C235C2" w:rsidRPr="000968E2" w:rsidRDefault="00C235C2" w:rsidP="00AF6946">
      <w:pPr>
        <w:pStyle w:val="CaptionNRCS"/>
      </w:pPr>
      <w:r>
        <w:t>Americus, Georgia</w:t>
      </w:r>
    </w:p>
    <w:p w:rsidR="00CD49CC" w:rsidRPr="00561A8A" w:rsidRDefault="008455BA" w:rsidP="002B3746">
      <w:pPr>
        <w:pStyle w:val="Heading3"/>
        <w:spacing w:before="200" w:after="60"/>
        <w:rPr>
          <w:b w:val="0"/>
          <w:i/>
        </w:rPr>
      </w:pPr>
      <w:r w:rsidRPr="00561A8A">
        <w:t>Alternate Names</w:t>
      </w:r>
    </w:p>
    <w:p w:rsidR="00CD49CC" w:rsidRPr="006277CE" w:rsidRDefault="002F2849" w:rsidP="003E6391">
      <w:pPr>
        <w:pStyle w:val="NRCSBodyText"/>
      </w:pPr>
      <w:r>
        <w:t xml:space="preserve">Bluejoint, </w:t>
      </w:r>
      <w:r w:rsidR="00EB0FF5">
        <w:t>Bluejoint beardgrass, poptillo gigante, turkeyfoot.</w:t>
      </w:r>
    </w:p>
    <w:p w:rsidR="00CD49CC" w:rsidRDefault="00CD49CC" w:rsidP="002B3746">
      <w:pPr>
        <w:pStyle w:val="Heading3"/>
        <w:spacing w:before="200"/>
      </w:pPr>
      <w:r w:rsidRPr="00561A8A">
        <w:t>Uses</w:t>
      </w:r>
    </w:p>
    <w:p w:rsidR="00997EA9" w:rsidRDefault="00997EA9" w:rsidP="002B3746">
      <w:pPr>
        <w:pStyle w:val="Bodytext0"/>
        <w:spacing w:before="60"/>
      </w:pPr>
      <w:r>
        <w:rPr>
          <w:i/>
        </w:rPr>
        <w:t>Erosion control</w:t>
      </w:r>
      <w:r>
        <w:t xml:space="preserve">: </w:t>
      </w:r>
      <w:r w:rsidR="00167929">
        <w:t>C</w:t>
      </w:r>
      <w:r>
        <w:t>ritical</w:t>
      </w:r>
      <w:r w:rsidR="00751C4A">
        <w:t xml:space="preserve"> </w:t>
      </w:r>
      <w:r>
        <w:t>area seeding, roadside cover, and areas subject to wind erosion.</w:t>
      </w:r>
    </w:p>
    <w:p w:rsidR="00997EA9" w:rsidRPr="004D41D8" w:rsidRDefault="00997EA9" w:rsidP="002B3746">
      <w:pPr>
        <w:pStyle w:val="Bodytext0"/>
        <w:spacing w:before="60"/>
      </w:pPr>
      <w:r w:rsidRPr="004D41D8">
        <w:rPr>
          <w:i/>
        </w:rPr>
        <w:t>Livestock</w:t>
      </w:r>
      <w:r w:rsidRPr="004D41D8">
        <w:t>:</w:t>
      </w:r>
      <w:r w:rsidR="002F5902" w:rsidRPr="004D41D8">
        <w:rPr>
          <w:i/>
          <w:iCs/>
        </w:rPr>
        <w:t xml:space="preserve"> </w:t>
      </w:r>
      <w:r w:rsidR="00883943" w:rsidRPr="00883943">
        <w:rPr>
          <w:iCs/>
          <w:rPrChange w:id="1" w:author="doug.goldman" w:date="2011-10-25T15:10:00Z">
            <w:rPr>
              <w:i/>
              <w:iCs/>
            </w:rPr>
          </w:rPrChange>
        </w:rPr>
        <w:t>H</w:t>
      </w:r>
      <w:r w:rsidR="00393857" w:rsidRPr="004D41D8">
        <w:t>igh</w:t>
      </w:r>
      <w:r w:rsidR="002F5902" w:rsidRPr="004D41D8">
        <w:t xml:space="preserve"> quality forage</w:t>
      </w:r>
      <w:r w:rsidR="00167929" w:rsidRPr="004D41D8">
        <w:t>, with</w:t>
      </w:r>
      <w:r w:rsidR="002F5902" w:rsidRPr="004D41D8">
        <w:t xml:space="preserve"> </w:t>
      </w:r>
      <w:r w:rsidR="00167929" w:rsidRPr="004D41D8">
        <w:t>c</w:t>
      </w:r>
      <w:r w:rsidR="002F5902" w:rsidRPr="004D41D8">
        <w:t xml:space="preserve">rude protein content </w:t>
      </w:r>
      <w:r w:rsidR="00D54D9A" w:rsidRPr="004D41D8">
        <w:t xml:space="preserve">up to </w:t>
      </w:r>
      <w:r w:rsidR="002F5902" w:rsidRPr="004D41D8">
        <w:t xml:space="preserve">16-18% </w:t>
      </w:r>
      <w:r w:rsidR="00776502" w:rsidRPr="004D41D8">
        <w:t xml:space="preserve">during the growing </w:t>
      </w:r>
      <w:r w:rsidR="00167929" w:rsidRPr="004D41D8">
        <w:t>sea</w:t>
      </w:r>
      <w:r w:rsidR="00776502" w:rsidRPr="004D41D8">
        <w:t>son</w:t>
      </w:r>
      <w:r w:rsidR="00EA61E7" w:rsidRPr="004D41D8">
        <w:t>,</w:t>
      </w:r>
      <w:r w:rsidR="00167929" w:rsidRPr="004D41D8">
        <w:t xml:space="preserve"> </w:t>
      </w:r>
      <w:r w:rsidR="002F5902" w:rsidRPr="004D41D8">
        <w:t>dro</w:t>
      </w:r>
      <w:r w:rsidR="00751C4A" w:rsidRPr="004D41D8">
        <w:t>p</w:t>
      </w:r>
      <w:r w:rsidR="00767AAE" w:rsidRPr="004D41D8">
        <w:t>p</w:t>
      </w:r>
      <w:r w:rsidR="00EA61E7" w:rsidRPr="004D41D8">
        <w:t>ing</w:t>
      </w:r>
      <w:r w:rsidR="002F5902" w:rsidRPr="004D41D8">
        <w:t xml:space="preserve"> below 6% in </w:t>
      </w:r>
      <w:r w:rsidR="00776502" w:rsidRPr="004D41D8">
        <w:t xml:space="preserve">late summer. </w:t>
      </w:r>
      <w:r w:rsidR="002F5902" w:rsidRPr="004D41D8">
        <w:t xml:space="preserve">It </w:t>
      </w:r>
      <w:r w:rsidR="00751C4A" w:rsidRPr="004D41D8">
        <w:t>is</w:t>
      </w:r>
      <w:r w:rsidR="00776502" w:rsidRPr="004D41D8">
        <w:t xml:space="preserve"> grown for </w:t>
      </w:r>
      <w:r w:rsidR="002F5902" w:rsidRPr="004D41D8">
        <w:t>pasture and hay</w:t>
      </w:r>
      <w:r w:rsidR="00EA61E7" w:rsidRPr="004D41D8">
        <w:t xml:space="preserve"> production,</w:t>
      </w:r>
      <w:r w:rsidRPr="004D41D8">
        <w:t xml:space="preserve"> singly</w:t>
      </w:r>
      <w:r w:rsidR="00D21DF0" w:rsidRPr="004D41D8">
        <w:t xml:space="preserve"> </w:t>
      </w:r>
      <w:r w:rsidRPr="004D41D8">
        <w:t>or in mix</w:t>
      </w:r>
      <w:r w:rsidR="00167929" w:rsidRPr="004D41D8">
        <w:t>es</w:t>
      </w:r>
      <w:r w:rsidR="00751C4A" w:rsidRPr="004D41D8">
        <w:t>.</w:t>
      </w:r>
    </w:p>
    <w:p w:rsidR="003B5190" w:rsidRPr="004D41D8" w:rsidRDefault="003B5190" w:rsidP="002B3746">
      <w:pPr>
        <w:pStyle w:val="Bodytext0"/>
        <w:spacing w:before="60"/>
      </w:pPr>
      <w:r w:rsidRPr="004D41D8">
        <w:rPr>
          <w:i/>
          <w:iCs/>
        </w:rPr>
        <w:t xml:space="preserve">Ethnobotanic: </w:t>
      </w:r>
      <w:r w:rsidR="00EA61E7" w:rsidRPr="004D41D8">
        <w:t>The r</w:t>
      </w:r>
      <w:r w:rsidRPr="004D41D8">
        <w:t>oot</w:t>
      </w:r>
      <w:r w:rsidR="00167929" w:rsidRPr="004D41D8">
        <w:t>s</w:t>
      </w:r>
      <w:r w:rsidR="00A73FA6" w:rsidRPr="004D41D8">
        <w:t xml:space="preserve"> </w:t>
      </w:r>
      <w:r w:rsidR="00167929" w:rsidRPr="004D41D8">
        <w:t xml:space="preserve">used </w:t>
      </w:r>
      <w:r w:rsidRPr="004D41D8">
        <w:t>as a diuretic and to alleviate stomach pains</w:t>
      </w:r>
      <w:r w:rsidR="00167929" w:rsidRPr="004D41D8">
        <w:t>,</w:t>
      </w:r>
      <w:r w:rsidRPr="004D41D8">
        <w:t xml:space="preserve"> </w:t>
      </w:r>
      <w:r w:rsidR="00167929" w:rsidRPr="004D41D8">
        <w:t>l</w:t>
      </w:r>
      <w:r w:rsidRPr="004D41D8">
        <w:t xml:space="preserve">eaf blade </w:t>
      </w:r>
      <w:r w:rsidR="00167929" w:rsidRPr="004D41D8">
        <w:t xml:space="preserve">extracts </w:t>
      </w:r>
      <w:r w:rsidRPr="004D41D8">
        <w:t>used as a wash for fevers or an analgesic.</w:t>
      </w:r>
    </w:p>
    <w:p w:rsidR="003B5190" w:rsidRPr="004D41D8" w:rsidRDefault="003B5190" w:rsidP="002B3746">
      <w:pPr>
        <w:pStyle w:val="Bodytext0"/>
        <w:spacing w:before="60"/>
      </w:pPr>
      <w:proofErr w:type="gramStart"/>
      <w:r w:rsidRPr="004D41D8">
        <w:rPr>
          <w:i/>
          <w:iCs/>
        </w:rPr>
        <w:t>Landscaping:</w:t>
      </w:r>
      <w:r w:rsidRPr="004D41D8">
        <w:t xml:space="preserve"> </w:t>
      </w:r>
      <w:r w:rsidR="00EA61E7" w:rsidRPr="004D41D8">
        <w:t>U</w:t>
      </w:r>
      <w:r w:rsidRPr="004D41D8">
        <w:t>se</w:t>
      </w:r>
      <w:r w:rsidR="00402009" w:rsidRPr="004D41D8">
        <w:t>d</w:t>
      </w:r>
      <w:r w:rsidRPr="004D41D8">
        <w:t xml:space="preserve"> in</w:t>
      </w:r>
      <w:r w:rsidR="00A9050B" w:rsidRPr="004D41D8">
        <w:t xml:space="preserve"> </w:t>
      </w:r>
      <w:r w:rsidRPr="004D41D8">
        <w:t>wildflower meadows</w:t>
      </w:r>
      <w:r w:rsidR="00C716B6" w:rsidRPr="004D41D8">
        <w:t xml:space="preserve"> and</w:t>
      </w:r>
      <w:r w:rsidRPr="004D41D8">
        <w:t xml:space="preserve"> as a border or accent in</w:t>
      </w:r>
      <w:r w:rsidR="00402009" w:rsidRPr="004D41D8">
        <w:t xml:space="preserve"> native</w:t>
      </w:r>
      <w:r w:rsidRPr="004D41D8">
        <w:t xml:space="preserve"> gardens.</w:t>
      </w:r>
      <w:proofErr w:type="gramEnd"/>
    </w:p>
    <w:p w:rsidR="00997EA9" w:rsidRPr="004D41D8" w:rsidRDefault="00997EA9" w:rsidP="002B3746">
      <w:pPr>
        <w:pStyle w:val="Bodytext0"/>
        <w:spacing w:before="60"/>
      </w:pPr>
      <w:r w:rsidRPr="004D41D8">
        <w:rPr>
          <w:i/>
        </w:rPr>
        <w:t xml:space="preserve">Pollinators: </w:t>
      </w:r>
      <w:r w:rsidR="00EA61E7" w:rsidRPr="004D41D8">
        <w:t>C</w:t>
      </w:r>
      <w:r w:rsidRPr="004D41D8">
        <w:t>onstitutes part of the native plant community in support of pollinator</w:t>
      </w:r>
      <w:r w:rsidR="00A9050B" w:rsidRPr="004D41D8">
        <w:t>s</w:t>
      </w:r>
      <w:r w:rsidRPr="004D41D8">
        <w:t>.</w:t>
      </w:r>
    </w:p>
    <w:p w:rsidR="00DA74C2" w:rsidRPr="004D41D8" w:rsidRDefault="00997EA9" w:rsidP="002B3746">
      <w:pPr>
        <w:pStyle w:val="Bodytext0"/>
        <w:spacing w:before="60"/>
      </w:pPr>
      <w:r w:rsidRPr="004D41D8">
        <w:rPr>
          <w:i/>
        </w:rPr>
        <w:t>Restoration:</w:t>
      </w:r>
      <w:r w:rsidR="002F2849" w:rsidRPr="004D41D8">
        <w:t xml:space="preserve"> </w:t>
      </w:r>
      <w:r w:rsidR="00EA61E7" w:rsidRPr="004D41D8">
        <w:t>U</w:t>
      </w:r>
      <w:r w:rsidR="00DA74C2" w:rsidRPr="004D41D8">
        <w:t xml:space="preserve">sed in restoration </w:t>
      </w:r>
      <w:r w:rsidR="00A9050B" w:rsidRPr="004D41D8">
        <w:t>of</w:t>
      </w:r>
      <w:r w:rsidR="00DA74C2" w:rsidRPr="004D41D8">
        <w:t xml:space="preserve"> native prairie areas and longleaf pine understory.</w:t>
      </w:r>
    </w:p>
    <w:p w:rsidR="00CC5445" w:rsidRPr="004D41D8" w:rsidRDefault="00997EA9" w:rsidP="002B3746">
      <w:pPr>
        <w:pStyle w:val="Bodytext0"/>
        <w:spacing w:before="60"/>
      </w:pPr>
      <w:r w:rsidRPr="004D41D8">
        <w:rPr>
          <w:i/>
        </w:rPr>
        <w:t>Wildlife</w:t>
      </w:r>
      <w:r w:rsidRPr="004D41D8">
        <w:t xml:space="preserve">: </w:t>
      </w:r>
      <w:r w:rsidR="00EA61E7" w:rsidRPr="004D41D8">
        <w:t>B</w:t>
      </w:r>
      <w:r w:rsidR="00F90B16" w:rsidRPr="004D41D8">
        <w:t>rowsed by white-tailed deer</w:t>
      </w:r>
      <w:r w:rsidR="004E201D" w:rsidRPr="004D41D8">
        <w:t xml:space="preserve"> and American bison.</w:t>
      </w:r>
      <w:r w:rsidR="002B2493" w:rsidRPr="004D41D8">
        <w:t xml:space="preserve"> </w:t>
      </w:r>
      <w:r w:rsidR="00720881" w:rsidRPr="004D41D8">
        <w:t>In native mixes i</w:t>
      </w:r>
      <w:r w:rsidR="00393857" w:rsidRPr="004D41D8">
        <w:t>t</w:t>
      </w:r>
      <w:r w:rsidR="009B195C" w:rsidRPr="004D41D8">
        <w:t xml:space="preserve"> provide</w:t>
      </w:r>
      <w:r w:rsidR="00A9050B" w:rsidRPr="004D41D8">
        <w:t>s nest</w:t>
      </w:r>
      <w:r w:rsidR="009B195C" w:rsidRPr="004D41D8">
        <w:t>, brood and escape cover for bobwhite quail.</w:t>
      </w:r>
      <w:r w:rsidR="00082AE3" w:rsidRPr="004D41D8">
        <w:t xml:space="preserve"> </w:t>
      </w:r>
      <w:r w:rsidR="00720881" w:rsidRPr="004D41D8">
        <w:t>Songb</w:t>
      </w:r>
      <w:r w:rsidR="009B195C" w:rsidRPr="004D41D8">
        <w:t>irds</w:t>
      </w:r>
      <w:r w:rsidR="004E201D" w:rsidRPr="004D41D8">
        <w:t>, prairie chicken,</w:t>
      </w:r>
      <w:r w:rsidR="009B195C" w:rsidRPr="004D41D8">
        <w:t xml:space="preserve"> and small mammals consume </w:t>
      </w:r>
      <w:r w:rsidR="004E201D" w:rsidRPr="004D41D8">
        <w:t xml:space="preserve">big bluestem </w:t>
      </w:r>
      <w:r w:rsidR="009B195C" w:rsidRPr="004D41D8">
        <w:t>seed.</w:t>
      </w:r>
      <w:r w:rsidR="00CC5445" w:rsidRPr="004D41D8">
        <w:t xml:space="preserve"> </w:t>
      </w:r>
    </w:p>
    <w:p w:rsidR="00000000" w:rsidRDefault="006C746A">
      <w:pPr>
        <w:pStyle w:val="Heading3"/>
        <w:spacing w:after="60"/>
        <w:rPr>
          <w:i/>
          <w:iCs/>
        </w:rPr>
        <w:pPrChange w:id="2" w:author="julie.depue" w:date="2011-10-26T08:01:00Z">
          <w:pPr>
            <w:pStyle w:val="Heading3"/>
            <w:spacing w:before="360" w:after="60"/>
          </w:pPr>
        </w:pPrChange>
      </w:pPr>
      <w:ins w:id="3" w:author="julie.depue" w:date="2011-10-26T08:00:00Z">
        <w:r>
          <w:br w:type="column"/>
        </w:r>
      </w:ins>
      <w:r w:rsidR="00CD49CC" w:rsidRPr="00561A8A">
        <w:lastRenderedPageBreak/>
        <w:t>Status</w:t>
      </w:r>
    </w:p>
    <w:p w:rsidR="00CD49CC" w:rsidRDefault="00CD49CC" w:rsidP="0074131F">
      <w:pPr>
        <w:pStyle w:val="NRCSBodyText"/>
      </w:pPr>
      <w:r w:rsidRPr="00D274C6">
        <w:t>Please</w:t>
      </w:r>
      <w:r>
        <w:t xml:space="preserve"> consult the PLANTS Web site and your State Department of Natural Resources for this plant’s current status (</w:t>
      </w:r>
      <w:r w:rsidR="000F3296">
        <w:t>e.g.,</w:t>
      </w:r>
      <w:r>
        <w:t xml:space="preserve"> threatened or endangered species, state noxious status, and wetland indicator values).</w:t>
      </w:r>
    </w:p>
    <w:p w:rsidR="00F0149C" w:rsidRPr="00561A8A" w:rsidRDefault="00F0149C" w:rsidP="002B3746">
      <w:pPr>
        <w:pStyle w:val="Heading3"/>
        <w:spacing w:before="200" w:after="60"/>
        <w:rPr>
          <w:i/>
          <w:iCs/>
        </w:rPr>
      </w:pPr>
      <w:r w:rsidRPr="00561A8A">
        <w:t>Weediness</w:t>
      </w:r>
    </w:p>
    <w:p w:rsidR="00F0149C" w:rsidRDefault="00F0149C" w:rsidP="0074131F">
      <w:pPr>
        <w:pStyle w:val="NRCSBodyText"/>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2" w:tooltip="PLANTS Web site" w:history="1">
        <w:r w:rsidR="00810C71">
          <w:rPr>
            <w:rStyle w:val="Hyperlink"/>
          </w:rPr>
          <w:t>http://plants.usda.gov</w:t>
        </w:r>
      </w:hyperlink>
      <w:r>
        <w:t>.  Please consult the Related Web Sites on the Plant Profile for this species for further information.</w:t>
      </w:r>
    </w:p>
    <w:p w:rsidR="00CD49CC" w:rsidRDefault="00CD49CC" w:rsidP="002B3746">
      <w:pPr>
        <w:pStyle w:val="Heading3"/>
        <w:spacing w:before="200" w:after="60"/>
      </w:pPr>
      <w:r w:rsidRPr="00FD5875">
        <w:t>Description</w:t>
      </w:r>
      <w:r w:rsidR="0018267D" w:rsidRPr="00FD5875">
        <w:t xml:space="preserve"> a</w:t>
      </w:r>
      <w:r w:rsidR="0018267D" w:rsidRPr="00561A8A">
        <w:t>nd Adaptation</w:t>
      </w:r>
    </w:p>
    <w:p w:rsidR="007F7B58" w:rsidRPr="00715CD5" w:rsidRDefault="00A9050B" w:rsidP="007F7B58">
      <w:pPr>
        <w:pStyle w:val="Bodytext0"/>
      </w:pPr>
      <w:r>
        <w:t>B</w:t>
      </w:r>
      <w:r w:rsidR="00303485" w:rsidRPr="00303485">
        <w:t xml:space="preserve">ig </w:t>
      </w:r>
      <w:r w:rsidR="004D41D8" w:rsidRPr="00303485">
        <w:t>bluestem</w:t>
      </w:r>
      <w:r w:rsidR="00886B5E">
        <w:t xml:space="preserve"> is a native, </w:t>
      </w:r>
      <w:r w:rsidR="00715CD5">
        <w:t>perennial warm-season bunchgrass.</w:t>
      </w:r>
      <w:r w:rsidR="002F5902" w:rsidRPr="002F5902">
        <w:t xml:space="preserve"> </w:t>
      </w:r>
      <w:r w:rsidR="00EA61E7">
        <w:t>Scaly r</w:t>
      </w:r>
      <w:r w:rsidR="002F5902" w:rsidRPr="00715CD5">
        <w:t xml:space="preserve">hizomes are 1 to 2 inches below the soil surface, </w:t>
      </w:r>
      <w:r>
        <w:t xml:space="preserve">with </w:t>
      </w:r>
      <w:r w:rsidR="002F5902" w:rsidRPr="00715CD5">
        <w:t>the main roots extend</w:t>
      </w:r>
      <w:r>
        <w:t xml:space="preserve">ing </w:t>
      </w:r>
      <w:r w:rsidR="002F5902" w:rsidRPr="00715CD5">
        <w:t>to 10 feet.</w:t>
      </w:r>
      <w:r w:rsidR="001F3EBE">
        <w:t xml:space="preserve"> </w:t>
      </w:r>
      <w:r>
        <w:t xml:space="preserve">It </w:t>
      </w:r>
      <w:r w:rsidR="00715CD5">
        <w:t>can grow 6-8 feet tall</w:t>
      </w:r>
      <w:r w:rsidR="00181A2D">
        <w:t>,</w:t>
      </w:r>
      <w:r w:rsidR="00181A2D" w:rsidRPr="0044244B">
        <w:t xml:space="preserve"> generally shorter in the northern range, and taller in the southern</w:t>
      </w:r>
      <w:r w:rsidR="00181A2D">
        <w:t>.</w:t>
      </w:r>
      <w:r w:rsidR="00181A2D" w:rsidDel="00A9050B">
        <w:t xml:space="preserve"> </w:t>
      </w:r>
      <w:r w:rsidR="00715CD5">
        <w:t xml:space="preserve">Leaf blades range from </w:t>
      </w:r>
      <w:r>
        <w:t>0</w:t>
      </w:r>
      <w:r w:rsidR="00715CD5">
        <w:t>.5-2 feet long. Seed</w:t>
      </w:r>
      <w:r w:rsidR="00A31551">
        <w:t xml:space="preserve"> </w:t>
      </w:r>
      <w:r w:rsidR="00715CD5">
        <w:t>heads consist of 2-6</w:t>
      </w:r>
      <w:r w:rsidR="001F3EBE">
        <w:t xml:space="preserve"> (usually 3)</w:t>
      </w:r>
      <w:r w:rsidR="00715CD5">
        <w:t xml:space="preserve"> blooming</w:t>
      </w:r>
      <w:r w:rsidR="003D1EEB">
        <w:t xml:space="preserve"> </w:t>
      </w:r>
      <w:r w:rsidR="00715CD5">
        <w:t>racemes resembling a turkey foot.</w:t>
      </w:r>
      <w:r w:rsidR="001F3EBE">
        <w:t xml:space="preserve"> </w:t>
      </w:r>
      <w:r w:rsidR="007F7B58">
        <w:t>Flowering can range from July-October.</w:t>
      </w:r>
    </w:p>
    <w:p w:rsidR="00FF6F1B" w:rsidRPr="00751C4A" w:rsidRDefault="001F3EBE" w:rsidP="00A9050B">
      <w:pPr>
        <w:pStyle w:val="Bodytext0"/>
        <w:spacing w:before="60" w:after="240"/>
      </w:pPr>
      <w:r>
        <w:t>The fluffy seeds are oblong</w:t>
      </w:r>
      <w:r w:rsidR="00181A2D">
        <w:t>,</w:t>
      </w:r>
      <w:r>
        <w:t xml:space="preserve"> less than </w:t>
      </w:r>
      <w:r w:rsidR="00A31551">
        <w:t>0</w:t>
      </w:r>
      <w:r>
        <w:t xml:space="preserve">.25 inches long. </w:t>
      </w:r>
      <w:r w:rsidR="00760D44">
        <w:t xml:space="preserve">It does well in full sun or partial shade. </w:t>
      </w:r>
      <w:r w:rsidR="0044244B">
        <w:t>B</w:t>
      </w:r>
      <w:r w:rsidR="00760D44">
        <w:t xml:space="preserve">ig bluestem </w:t>
      </w:r>
      <w:r w:rsidR="0044244B">
        <w:t>grows</w:t>
      </w:r>
      <w:r w:rsidR="00AC2C40">
        <w:t xml:space="preserve"> best in moist</w:t>
      </w:r>
      <w:r w:rsidR="00CC1F18">
        <w:t>, well-drained sandy and clay loam soils.</w:t>
      </w:r>
      <w:r w:rsidR="00AC2C40">
        <w:t xml:space="preserve"> It does well in</w:t>
      </w:r>
      <w:r w:rsidR="00760D44">
        <w:t xml:space="preserve"> low fertility.</w:t>
      </w:r>
      <w:r w:rsidR="0044244B">
        <w:t xml:space="preserve"> </w:t>
      </w:r>
      <w:r w:rsidR="0084778F" w:rsidRPr="0044244B">
        <w:t>It</w:t>
      </w:r>
      <w:r w:rsidR="00886B5E" w:rsidRPr="0044244B">
        <w:t xml:space="preserve"> </w:t>
      </w:r>
      <w:r w:rsidR="0084778F" w:rsidRPr="0044244B">
        <w:t>is</w:t>
      </w:r>
      <w:r w:rsidR="00886B5E" w:rsidRPr="0044244B">
        <w:t xml:space="preserve"> a </w:t>
      </w:r>
      <w:r w:rsidR="00886B5E" w:rsidRPr="004D41D8">
        <w:t xml:space="preserve">major component of the tall grass vegetation </w:t>
      </w:r>
      <w:r w:rsidR="00A31551" w:rsidRPr="004D41D8">
        <w:t>that</w:t>
      </w:r>
      <w:r w:rsidR="00886B5E" w:rsidRPr="004D41D8">
        <w:t xml:space="preserve"> dominated the prairies of the central and eastern United States.</w:t>
      </w:r>
      <w:r w:rsidR="00092E2D" w:rsidRPr="004D41D8">
        <w:t xml:space="preserve"> It is a common</w:t>
      </w:r>
      <w:r w:rsidR="005D5C75" w:rsidRPr="004D41D8">
        <w:t xml:space="preserve"> grass</w:t>
      </w:r>
      <w:r w:rsidR="00092E2D" w:rsidRPr="004D41D8">
        <w:t xml:space="preserve"> in the understory of longleaf pine communities of the southeastern U.S</w:t>
      </w:r>
    </w:p>
    <w:p w:rsidR="003C5000" w:rsidRDefault="004B628B" w:rsidP="007E602F">
      <w:pPr>
        <w:tabs>
          <w:tab w:val="left" w:pos="2430"/>
        </w:tabs>
      </w:pPr>
      <w:r>
        <w:rPr>
          <w:rFonts w:ascii="Verdana" w:hAnsi="Verdana"/>
          <w:noProof/>
          <w:color w:val="000000"/>
          <w:sz w:val="17"/>
          <w:szCs w:val="17"/>
        </w:rPr>
        <w:drawing>
          <wp:inline distT="0" distB="0" distL="0" distR="0">
            <wp:extent cx="2525356" cy="2103120"/>
            <wp:effectExtent l="19050" t="19050" r="27344" b="11430"/>
            <wp:docPr id="1" name="Picture 1" descr="Distribution map of big bluestem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3" cstate="print"/>
                    <a:stretch>
                      <a:fillRect/>
                    </a:stretch>
                  </pic:blipFill>
                  <pic:spPr bwMode="auto">
                    <a:xfrm>
                      <a:off x="0" y="0"/>
                      <a:ext cx="2525356" cy="2103120"/>
                    </a:xfrm>
                    <a:prstGeom prst="rect">
                      <a:avLst/>
                    </a:prstGeom>
                    <a:noFill/>
                    <a:ln w="19050">
                      <a:solidFill>
                        <a:schemeClr val="accent1"/>
                      </a:solidFill>
                      <a:miter lim="800000"/>
                      <a:headEnd/>
                      <a:tailEnd/>
                    </a:ln>
                  </pic:spPr>
                </pic:pic>
              </a:graphicData>
            </a:graphic>
          </wp:inline>
        </w:drawing>
      </w:r>
    </w:p>
    <w:p w:rsidR="003C5000" w:rsidRDefault="007E602F" w:rsidP="00AF6946">
      <w:pPr>
        <w:pStyle w:val="CaptionNRCS"/>
      </w:pPr>
      <w:proofErr w:type="gramStart"/>
      <w:r>
        <w:t xml:space="preserve">Big </w:t>
      </w:r>
      <w:r w:rsidR="003C5000">
        <w:t>bluestem distribution from USDA-NRCS PLANTS Database.</w:t>
      </w:r>
      <w:proofErr w:type="gramEnd"/>
    </w:p>
    <w:p w:rsidR="00125BE3" w:rsidRPr="001D1848" w:rsidRDefault="00C2775B" w:rsidP="00751C4A">
      <w:pPr>
        <w:pStyle w:val="NRCSBodyText"/>
        <w:spacing w:before="20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Pr="003A2564" w:rsidRDefault="00CD49CC" w:rsidP="00751C4A">
      <w:pPr>
        <w:pStyle w:val="Heading3"/>
        <w:spacing w:before="200" w:after="60"/>
      </w:pPr>
      <w:r w:rsidRPr="003A2564">
        <w:lastRenderedPageBreak/>
        <w:t>Establishment</w:t>
      </w:r>
    </w:p>
    <w:p w:rsidR="00264750" w:rsidRPr="004D41D8" w:rsidRDefault="00DA63E8" w:rsidP="00264750">
      <w:pPr>
        <w:pStyle w:val="Bodytext0"/>
      </w:pPr>
      <w:r>
        <w:t>Big bluestem</w:t>
      </w:r>
      <w:r w:rsidR="00264750">
        <w:t xml:space="preserve"> require</w:t>
      </w:r>
      <w:r w:rsidR="00A31551">
        <w:t>s</w:t>
      </w:r>
      <w:r w:rsidR="00264750">
        <w:t xml:space="preserve"> a soil temperature above 50°F for g</w:t>
      </w:r>
      <w:r w:rsidR="00264750" w:rsidRPr="004D41D8">
        <w:t>ermination. The optimum time to plant</w:t>
      </w:r>
      <w:r w:rsidR="00E773FE" w:rsidRPr="004D41D8">
        <w:t xml:space="preserve"> </w:t>
      </w:r>
      <w:r w:rsidR="00264750" w:rsidRPr="004D41D8">
        <w:t>is</w:t>
      </w:r>
      <w:r w:rsidR="001124F6" w:rsidRPr="004D41D8">
        <w:t xml:space="preserve"> usually</w:t>
      </w:r>
      <w:r w:rsidR="00264750" w:rsidRPr="004D41D8">
        <w:t xml:space="preserve"> from early May to late June.</w:t>
      </w:r>
      <w:r w:rsidR="00E773FE" w:rsidRPr="004D41D8">
        <w:t xml:space="preserve"> </w:t>
      </w:r>
      <w:r w:rsidR="00464DB1" w:rsidRPr="004D41D8">
        <w:t xml:space="preserve">In southern states </w:t>
      </w:r>
      <w:r w:rsidR="001124F6" w:rsidRPr="004D41D8">
        <w:t>planting is recommended after frost but before dry conditions of early summer are established.</w:t>
      </w:r>
    </w:p>
    <w:p w:rsidR="007E602F" w:rsidRPr="004D41D8" w:rsidRDefault="007E602F" w:rsidP="00751C4A">
      <w:pPr>
        <w:pStyle w:val="Bodytext0"/>
        <w:spacing w:before="60"/>
      </w:pPr>
      <w:r w:rsidRPr="004D41D8">
        <w:t>The seed is light and has small awns attached. Debearding removes the awns</w:t>
      </w:r>
      <w:ins w:id="4" w:author="doug.goldman" w:date="2011-10-25T15:16:00Z">
        <w:r w:rsidR="00E84D8C">
          <w:t>,</w:t>
        </w:r>
      </w:ins>
      <w:r w:rsidRPr="004D41D8">
        <w:t xml:space="preserve"> producing a free-flowing product. The planting site should be free of weeds. A moist, firm seedbed is essential. </w:t>
      </w:r>
      <w:proofErr w:type="gramStart"/>
      <w:r w:rsidRPr="004D41D8">
        <w:t>Firming the soil with a roller packer before and after seeding helps to ensure that the seed is placed at the recommended seeding depth of 1/8 to 1/4 inch.</w:t>
      </w:r>
      <w:proofErr w:type="gramEnd"/>
      <w:r w:rsidRPr="004D41D8">
        <w:t xml:space="preserve"> Packing after planting is especially important if seeded with a broadcast spreader.</w:t>
      </w:r>
    </w:p>
    <w:p w:rsidR="007E602F" w:rsidRPr="000E1638" w:rsidRDefault="007E602F" w:rsidP="007E602F">
      <w:pPr>
        <w:pStyle w:val="Bodytext0"/>
        <w:spacing w:before="60"/>
        <w:rPr>
          <w:u w:val="single"/>
        </w:rPr>
      </w:pPr>
      <w:r w:rsidRPr="004D41D8">
        <w:t xml:space="preserve">If drilled for pasture conditions, use 6 to 8 pounds PLS (pure live seed) per acre. For broadcast </w:t>
      </w:r>
      <w:r w:rsidR="00393857" w:rsidRPr="004D41D8">
        <w:t>seeding</w:t>
      </w:r>
      <w:r w:rsidRPr="004D41D8">
        <w:t>, use 10 pounds</w:t>
      </w:r>
      <w:r w:rsidR="001124F6" w:rsidRPr="004D41D8">
        <w:t xml:space="preserve"> PLS</w:t>
      </w:r>
      <w:r w:rsidRPr="004D41D8">
        <w:t xml:space="preserve"> per acre. The seeding rate for mixed </w:t>
      </w:r>
      <w:r w:rsidR="004D41D8" w:rsidRPr="004D41D8">
        <w:t>pastures (I</w:t>
      </w:r>
      <w:r w:rsidRPr="004D41D8">
        <w:t>ndiangrass, switchgrass, big bluestem and little bluestem</w:t>
      </w:r>
      <w:r w:rsidR="00A8383F" w:rsidRPr="004D41D8">
        <w:t>)</w:t>
      </w:r>
      <w:r w:rsidRPr="004D41D8">
        <w:t xml:space="preserve"> are 2</w:t>
      </w:r>
      <w:r w:rsidR="00A8383F" w:rsidRPr="004D41D8">
        <w:t>-2.5</w:t>
      </w:r>
      <w:r w:rsidRPr="004D41D8">
        <w:t xml:space="preserve"> pounds </w:t>
      </w:r>
      <w:r w:rsidR="004D41D8" w:rsidRPr="004D41D8">
        <w:t>PLS per</w:t>
      </w:r>
      <w:r w:rsidRPr="004D41D8">
        <w:t xml:space="preserve"> acre. Seeding rates for other uses will normally be lower than the pasture rate. </w:t>
      </w:r>
      <w:r w:rsidR="0061480E" w:rsidRPr="004D41D8">
        <w:t>Big bluestem</w:t>
      </w:r>
      <w:r w:rsidRPr="004D41D8">
        <w:t xml:space="preserve"> has strong seedling vigor, but stands develop slowly where there is competition from broadleaf weeds and cool-season grasses. To minimize the amount of exposed weed seed in seedings use no-till establishment methods. Cool season grasses must be controlled before seeding</w:t>
      </w:r>
      <w:r w:rsidR="00393857" w:rsidRPr="004D41D8">
        <w:t xml:space="preserve">. </w:t>
      </w:r>
      <w:r w:rsidR="0061480E" w:rsidRPr="004D41D8">
        <w:t>Big bluestem</w:t>
      </w:r>
      <w:r w:rsidRPr="004D41D8">
        <w:t xml:space="preserve"> is tolerant </w:t>
      </w:r>
      <w:r w:rsidR="0061480E" w:rsidRPr="004D41D8">
        <w:t>of</w:t>
      </w:r>
      <w:r w:rsidRPr="004D41D8">
        <w:t xml:space="preserve"> </w:t>
      </w:r>
      <w:r>
        <w:t xml:space="preserve">most broadleaf herbicides. </w:t>
      </w:r>
      <w:r w:rsidRPr="000E1638">
        <w:rPr>
          <w:u w:val="single"/>
        </w:rPr>
        <w:t>It is important to follow label instructions for application amounts and grazing requirements.</w:t>
      </w:r>
    </w:p>
    <w:p w:rsidR="007E602F" w:rsidRPr="00023D8B" w:rsidRDefault="007E602F" w:rsidP="007E602F">
      <w:pPr>
        <w:pStyle w:val="Bodytext0"/>
        <w:spacing w:before="60"/>
        <w:rPr>
          <w:b/>
        </w:rPr>
      </w:pPr>
      <w:r>
        <w:t>The most common cause of failure of native warm-season grasses is a loose seedbed and improper seed placement. The seedbed should be firm, showing only a light footprint.</w:t>
      </w:r>
    </w:p>
    <w:p w:rsidR="00CD49CC" w:rsidRDefault="00CD49CC" w:rsidP="00751C4A">
      <w:pPr>
        <w:pStyle w:val="Heading3"/>
        <w:spacing w:before="200" w:after="60"/>
      </w:pPr>
      <w:r w:rsidRPr="00561A8A">
        <w:t>Management</w:t>
      </w:r>
    </w:p>
    <w:p w:rsidR="007E602F" w:rsidRPr="004D41D8" w:rsidRDefault="007E602F" w:rsidP="007E602F">
      <w:pPr>
        <w:pStyle w:val="Bodytext0"/>
      </w:pPr>
      <w:r>
        <w:t xml:space="preserve">Fertilizing with moderate amounts of phosphorus and potassium are recommended for establishment. Applications of nitrogen are not recommended until the grass is established. In the establishment year, 20 to 40 pounds per acre of phosphorus and potassium may be applied in late summer. In the second year, phosphorus and potassium may be applied in the early summer at a rate of 40 to 80 pounds per acre. </w:t>
      </w:r>
      <w:r w:rsidR="00393857">
        <w:t>When mature</w:t>
      </w:r>
      <w:r w:rsidR="00EB2119">
        <w:t xml:space="preserve">, </w:t>
      </w:r>
      <w:r>
        <w:t xml:space="preserve">fertilizer may be applied to enhance vigor for forage production and erosion </w:t>
      </w:r>
      <w:r w:rsidRPr="004D41D8">
        <w:t xml:space="preserve">control. </w:t>
      </w:r>
      <w:r w:rsidR="00EB2119" w:rsidRPr="004D41D8">
        <w:t>Big bluestem</w:t>
      </w:r>
      <w:r w:rsidRPr="004D41D8">
        <w:t xml:space="preserve"> used for purposes other than pasture will require minimal if any fertilization.</w:t>
      </w:r>
    </w:p>
    <w:p w:rsidR="007E602F" w:rsidRDefault="007E602F" w:rsidP="007E602F">
      <w:pPr>
        <w:pStyle w:val="Bodytext0"/>
        <w:spacing w:before="60"/>
      </w:pPr>
      <w:r w:rsidRPr="004D41D8">
        <w:t>Properly managed and maintained stands of</w:t>
      </w:r>
      <w:r w:rsidR="00EB2119" w:rsidRPr="004D41D8">
        <w:t xml:space="preserve"> big bluestem</w:t>
      </w:r>
      <w:r>
        <w:t xml:space="preserve"> should not require replanting. Poor stands can be rejuvenated using management practices, such as controlled grazing, the application of herbicides and fertilizer, and prescribed burning. Nitrogen, phosphorus, and potassium fertilizer should be applied according to soil tests.</w:t>
      </w:r>
    </w:p>
    <w:p w:rsidR="007E602F" w:rsidRDefault="007E602F" w:rsidP="007E602F">
      <w:pPr>
        <w:pStyle w:val="Bodytext0"/>
        <w:spacing w:before="60"/>
      </w:pPr>
      <w:r>
        <w:t xml:space="preserve">In rotational grazing systems, remove no more than ½ the above ground growth (no shorter than 8 to 12 inches). </w:t>
      </w:r>
      <w:r>
        <w:lastRenderedPageBreak/>
        <w:t>With care, the stand will last indefinitely. Forage quality will remain high until the seed head emerges. Grazing should begin when grass is 18 to 20 inches in height. Overgrazing can damage the stand and should be stopped when the plants are grazed to within 8 inches of the soil level. Leaving this much stubble before frost allows the plants to store carbohydrates and ensures the production of vigorous plant growth in the spring.</w:t>
      </w:r>
    </w:p>
    <w:p w:rsidR="007E602F" w:rsidRPr="00B72349" w:rsidRDefault="007E602F" w:rsidP="007E602F">
      <w:pPr>
        <w:pStyle w:val="Bodytext0"/>
        <w:spacing w:before="60"/>
      </w:pPr>
      <w:r>
        <w:t>Prescribed burns increase vigor in the plant and improve its ability to control erosion and increase forage production. They are essential in restoration and wildlife plantings.</w:t>
      </w:r>
    </w:p>
    <w:p w:rsidR="00CD49CC" w:rsidRDefault="00CD49CC" w:rsidP="00751C4A">
      <w:pPr>
        <w:pStyle w:val="Heading3"/>
        <w:spacing w:before="200" w:after="60"/>
      </w:pPr>
      <w:r w:rsidRPr="00561A8A">
        <w:t>Pests and Potential Problems</w:t>
      </w:r>
    </w:p>
    <w:p w:rsidR="00092063" w:rsidRPr="00092063" w:rsidRDefault="00092063" w:rsidP="00092063">
      <w:pPr>
        <w:pStyle w:val="NRCSBodyText"/>
      </w:pPr>
      <w:r>
        <w:t>Armyworms can become a problem in dry years.</w:t>
      </w:r>
      <w:r w:rsidR="000D54DE">
        <w:t xml:space="preserve"> Midges can reduce seed viability.</w:t>
      </w:r>
    </w:p>
    <w:p w:rsidR="00CD49CC" w:rsidRDefault="00CD49CC" w:rsidP="00751C4A">
      <w:pPr>
        <w:pStyle w:val="Heading3"/>
        <w:spacing w:before="200" w:after="60"/>
      </w:pPr>
      <w:r w:rsidRPr="00561A8A">
        <w:t>Environmental Concerns</w:t>
      </w:r>
    </w:p>
    <w:p w:rsidR="007E602F" w:rsidRPr="00092063" w:rsidRDefault="007E602F" w:rsidP="007E602F">
      <w:pPr>
        <w:pStyle w:val="NRCSBodyText"/>
      </w:pPr>
      <w:r>
        <w:t xml:space="preserve">Cultivars developed for forage production may dominate native </w:t>
      </w:r>
      <w:r w:rsidR="00BF6251">
        <w:t>b</w:t>
      </w:r>
      <w:r>
        <w:t xml:space="preserve">ig </w:t>
      </w:r>
      <w:r w:rsidR="00BF6251">
        <w:t>b</w:t>
      </w:r>
      <w:r>
        <w:t xml:space="preserve">luestem stands in natural plant communities and restoration sites. </w:t>
      </w:r>
    </w:p>
    <w:p w:rsidR="004D7D29" w:rsidRPr="00561A8A" w:rsidRDefault="00F0149C" w:rsidP="00751C4A">
      <w:pPr>
        <w:pStyle w:val="Heading3"/>
        <w:spacing w:before="200" w:after="60"/>
        <w:rPr>
          <w:i/>
          <w:iCs/>
        </w:rPr>
      </w:pPr>
      <w:r w:rsidRPr="00561A8A">
        <w:t>Control</w:t>
      </w:r>
    </w:p>
    <w:p w:rsidR="00F0149C" w:rsidRPr="002D7A49" w:rsidRDefault="00F0149C" w:rsidP="0074131F">
      <w:pPr>
        <w:pStyle w:val="NRCSBodyText"/>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780E7C" w:rsidRPr="00780E7C" w:rsidRDefault="00CD49CC" w:rsidP="00751C4A">
      <w:pPr>
        <w:pStyle w:val="Heading3"/>
        <w:spacing w:before="200" w:after="60"/>
      </w:pPr>
      <w:r w:rsidRPr="00561A8A">
        <w:t>Cultivars, Improved, and Selected Materials (and area of origin)</w:t>
      </w:r>
    </w:p>
    <w:p w:rsidR="000D54DE" w:rsidRDefault="000D54DE" w:rsidP="000D54DE">
      <w:pPr>
        <w:pStyle w:val="Bodytext0"/>
      </w:pPr>
      <w:r>
        <w:t>'Bison'</w:t>
      </w:r>
      <w:r w:rsidR="000855BD">
        <w:t xml:space="preserve"> (ND),</w:t>
      </w:r>
      <w:r w:rsidR="00780E7C">
        <w:t xml:space="preserve"> ‘</w:t>
      </w:r>
      <w:r w:rsidR="000855BD">
        <w:t>Eldorado</w:t>
      </w:r>
      <w:r w:rsidR="00780E7C">
        <w:t xml:space="preserve">’ (TX), ‘Earl’ (TX), ‘Kaw’ (KS), ‘Niagara’ </w:t>
      </w:r>
      <w:proofErr w:type="gramStart"/>
      <w:r w:rsidR="00780E7C">
        <w:t>( NY</w:t>
      </w:r>
      <w:proofErr w:type="gramEnd"/>
      <w:r w:rsidR="00780E7C">
        <w:t>) and ‘Roundtree’ (MO).</w:t>
      </w:r>
      <w:r>
        <w:t xml:space="preserve"> </w:t>
      </w:r>
    </w:p>
    <w:p w:rsidR="007E602F" w:rsidRDefault="00CD49CC" w:rsidP="007E602F">
      <w:pPr>
        <w:pStyle w:val="Heading3"/>
        <w:spacing w:before="200"/>
      </w:pPr>
      <w:r w:rsidRPr="00277C47">
        <w:t>Prepared By</w:t>
      </w:r>
      <w:r w:rsidR="007E602F">
        <w:t>:</w:t>
      </w:r>
      <w:r w:rsidRPr="00277C47">
        <w:t xml:space="preserve"> </w:t>
      </w:r>
      <w:r w:rsidR="007E602F" w:rsidRPr="0089287B">
        <w:rPr>
          <w:b w:val="0"/>
        </w:rPr>
        <w:t xml:space="preserve">Jimmy Carter Plant Materials Center </w:t>
      </w:r>
    </w:p>
    <w:p w:rsidR="00167929" w:rsidRDefault="009C45C1" w:rsidP="00217EAC">
      <w:pPr>
        <w:pStyle w:val="NRCSBodyText"/>
        <w:spacing w:before="200"/>
        <w:rPr>
          <w:b/>
        </w:rPr>
      </w:pPr>
      <w:r w:rsidRPr="00217EAC">
        <w:rPr>
          <w:b/>
        </w:rPr>
        <w:t>Citation</w:t>
      </w:r>
      <w:r w:rsidR="00167929" w:rsidRPr="00217EAC">
        <w:rPr>
          <w:b/>
        </w:rPr>
        <w:t>:</w:t>
      </w:r>
      <w:r w:rsidR="00167929">
        <w:t xml:space="preserve"> Owsley, Mike, 2011. </w:t>
      </w:r>
      <w:proofErr w:type="gramStart"/>
      <w:r w:rsidR="00167929">
        <w:t>Plant fact sheet</w:t>
      </w:r>
      <w:r w:rsidR="00167929" w:rsidRPr="00514BD8">
        <w:t xml:space="preserve"> for </w:t>
      </w:r>
      <w:r w:rsidR="00167929">
        <w:t>Big Bluestem (</w:t>
      </w:r>
      <w:r w:rsidR="00167929" w:rsidRPr="00167929">
        <w:rPr>
          <w:i/>
        </w:rPr>
        <w:t xml:space="preserve">Andropogon gerardii </w:t>
      </w:r>
      <w:r w:rsidR="00167929" w:rsidRPr="00167929">
        <w:t>Vitman</w:t>
      </w:r>
      <w:r w:rsidR="00167929">
        <w:t>).</w:t>
      </w:r>
      <w:proofErr w:type="gramEnd"/>
      <w:r w:rsidR="00167929">
        <w:t xml:space="preserve"> USDA-Natural Resources Conservation Service, Jimmy Carter PMC Americus, Georgia 31719.</w:t>
      </w:r>
    </w:p>
    <w:p w:rsidR="00705B62" w:rsidRPr="00167929" w:rsidRDefault="00705B62" w:rsidP="00751C4A">
      <w:pPr>
        <w:pStyle w:val="NRCSBodyText"/>
        <w:spacing w:before="120"/>
      </w:pPr>
      <w:r w:rsidRPr="000E3166">
        <w:t>Published</w:t>
      </w:r>
      <w:r w:rsidR="00167929">
        <w:t>: February 2011</w:t>
      </w:r>
    </w:p>
    <w:p w:rsidR="009906F5" w:rsidRPr="00705B62" w:rsidRDefault="004D41D8" w:rsidP="00751C4A">
      <w:pPr>
        <w:pStyle w:val="NRCSBodyText"/>
        <w:spacing w:before="120"/>
      </w:pPr>
      <w:r>
        <w:t xml:space="preserve">Edited: </w:t>
      </w:r>
      <w:r w:rsidR="009906F5" w:rsidRPr="00705B62">
        <w:t>e.g., 08Sep2009 rg, 08Sep2009 jfh; 17Sep2009 jfe</w:t>
      </w:r>
      <w:r w:rsidR="00D50C6B">
        <w:t>, 10 Feb2011 cmo</w:t>
      </w:r>
    </w:p>
    <w:p w:rsidR="006C47E2" w:rsidRPr="00810C71" w:rsidRDefault="006C47E2" w:rsidP="00751C4A">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217EAC">
          <w:headerReference w:type="default" r:id="rId17"/>
          <w:footerReference w:type="default" r:id="rId18"/>
          <w:type w:val="continuous"/>
          <w:pgSz w:w="12240" w:h="15840" w:code="1"/>
          <w:pgMar w:top="900" w:right="1080" w:bottom="1170" w:left="1080" w:header="630" w:footer="784" w:gutter="0"/>
          <w:cols w:num="2" w:space="720"/>
          <w:titlePg/>
          <w:docGrid w:linePitch="360"/>
        </w:sectPr>
      </w:pPr>
    </w:p>
    <w:p w:rsidR="00780E7C" w:rsidRDefault="00780E7C" w:rsidP="004D41D8">
      <w:pPr>
        <w:pStyle w:val="Footer"/>
        <w:spacing w:before="240"/>
        <w:rPr>
          <w:b/>
          <w:color w:val="00A886"/>
          <w:sz w:val="20"/>
        </w:rPr>
      </w:pPr>
    </w:p>
    <w:sectPr w:rsidR="00780E7C" w:rsidSect="004D41D8">
      <w:type w:val="continuous"/>
      <w:pgSz w:w="12240" w:h="15840" w:code="1"/>
      <w:pgMar w:top="360" w:right="1440" w:bottom="360" w:left="1440" w:header="720" w:footer="78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47C" w:rsidRDefault="00A8147C">
      <w:r>
        <w:separator/>
      </w:r>
    </w:p>
  </w:endnote>
  <w:endnote w:type="continuationSeparator" w:id="0">
    <w:p w:rsidR="00A8147C" w:rsidRDefault="00A814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8C" w:rsidRPr="00061FD0" w:rsidRDefault="00E84D8C" w:rsidP="0067606D">
    <w:pPr>
      <w:pStyle w:val="Footer"/>
      <w:spacing w:before="240"/>
      <w:rPr>
        <w:b/>
        <w:color w:val="00A886"/>
        <w:sz w:val="20"/>
      </w:rPr>
    </w:pPr>
    <w:r>
      <w:rPr>
        <w:b/>
        <w:color w:val="00A886"/>
        <w:sz w:val="20"/>
      </w:rPr>
      <w:t>U</w:t>
    </w:r>
    <w:r w:rsidRPr="00CD5C3F">
      <w:rPr>
        <w:b/>
        <w:color w:val="00A886"/>
        <w:sz w:val="20"/>
      </w:rPr>
      <w:t>SDA IS AN EQUAL OPPORTUNITY PROVIDER AND EMPLOYER</w:t>
    </w:r>
  </w:p>
  <w:p w:rsidR="00E84D8C" w:rsidRDefault="00E84D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8C" w:rsidRPr="00061FD0" w:rsidRDefault="00E84D8C" w:rsidP="0067606D">
    <w:pPr>
      <w:pStyle w:val="Footer"/>
      <w:spacing w:before="240"/>
      <w:rPr>
        <w:b/>
        <w:color w:val="00A886"/>
        <w:sz w:val="20"/>
      </w:rPr>
    </w:pPr>
    <w:r>
      <w:rPr>
        <w:b/>
        <w:color w:val="00A886"/>
        <w:sz w:val="20"/>
      </w:rPr>
      <w:t>U</w:t>
    </w:r>
    <w:r w:rsidRPr="00CD5C3F">
      <w:rPr>
        <w:b/>
        <w:color w:val="00A886"/>
        <w:sz w:val="20"/>
      </w:rPr>
      <w:t>SDA IS AN EQUAL OPPORTUNITY PROVIDER AND EMPLOYER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47C" w:rsidRDefault="00A8147C">
      <w:r>
        <w:separator/>
      </w:r>
    </w:p>
  </w:footnote>
  <w:footnote w:type="continuationSeparator" w:id="0">
    <w:p w:rsidR="00A8147C" w:rsidRDefault="00A814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8C" w:rsidRDefault="00E84D8C" w:rsidP="00A974FC">
    <w:pPr>
      <w:pStyle w:val="Title"/>
      <w:jc w:val="right"/>
    </w:pPr>
    <w:r w:rsidRPr="00A974FC">
      <w:rPr>
        <w:noProof/>
      </w:rPr>
      <w:drawing>
        <wp:anchor distT="0" distB="0" distL="114300" distR="114300" simplePos="0" relativeHeight="251659264" behindDoc="1" locked="0" layoutInCell="1" allowOverlap="0">
          <wp:simplePos x="0" y="0"/>
          <wp:positionH relativeFrom="column">
            <wp:posOffset>133350</wp:posOffset>
          </wp:positionH>
          <wp:positionV relativeFrom="paragraph">
            <wp:posOffset>-66675</wp:posOffset>
          </wp:positionV>
          <wp:extent cx="1533525" cy="571500"/>
          <wp:effectExtent l="19050" t="0" r="9525" b="0"/>
          <wp:wrapNone/>
          <wp:docPr id="3"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 cstate="print"/>
                  <a:srcRect/>
                  <a:stretch>
                    <a:fillRect/>
                  </a:stretch>
                </pic:blipFill>
                <pic:spPr bwMode="auto">
                  <a:xfrm>
                    <a:off x="0" y="0"/>
                    <a:ext cx="1533525" cy="571500"/>
                  </a:xfrm>
                  <a:prstGeom prst="rect">
                    <a:avLst/>
                  </a:prstGeom>
                  <a:noFill/>
                </pic:spPr>
              </pic:pic>
            </a:graphicData>
          </a:graphic>
        </wp:anchor>
      </w:drawing>
    </w:r>
    <w:r>
      <w:t>Plant Fact Sheet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8C" w:rsidRPr="004D41D8" w:rsidRDefault="00E84D8C" w:rsidP="004D41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embedSystemFonts/>
  <w:proofState w:grammar="clean"/>
  <w:stylePaneFormatFilter w:val="3808"/>
  <w:revisionView w:markup="0"/>
  <w:trackRevisions/>
  <w:defaultTabStop w:val="720"/>
  <w:drawingGridHorizontalSpacing w:val="120"/>
  <w:displayHorizontalDrawingGridEvery w:val="0"/>
  <w:displayVerticalDrawingGridEvery w:val="0"/>
  <w:noPunctuationKerning/>
  <w:characterSpacingControl w:val="doNotCompress"/>
  <w:hdrShapeDefaults>
    <o:shapedefaults v:ext="edit" spidmax="67585">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A974FC"/>
    <w:rsid w:val="0000182C"/>
    <w:rsid w:val="00005184"/>
    <w:rsid w:val="00013535"/>
    <w:rsid w:val="000175D4"/>
    <w:rsid w:val="000178ED"/>
    <w:rsid w:val="00023D8B"/>
    <w:rsid w:val="0003008A"/>
    <w:rsid w:val="000339B8"/>
    <w:rsid w:val="00034E7E"/>
    <w:rsid w:val="00044DD1"/>
    <w:rsid w:val="0004577C"/>
    <w:rsid w:val="00056463"/>
    <w:rsid w:val="000578C2"/>
    <w:rsid w:val="00070BC9"/>
    <w:rsid w:val="00082AE3"/>
    <w:rsid w:val="000855BD"/>
    <w:rsid w:val="00086114"/>
    <w:rsid w:val="00092063"/>
    <w:rsid w:val="00092E2D"/>
    <w:rsid w:val="000960D7"/>
    <w:rsid w:val="000968E2"/>
    <w:rsid w:val="000A4DDE"/>
    <w:rsid w:val="000C46B8"/>
    <w:rsid w:val="000D0108"/>
    <w:rsid w:val="000D54DE"/>
    <w:rsid w:val="000F0091"/>
    <w:rsid w:val="000F1970"/>
    <w:rsid w:val="000F3296"/>
    <w:rsid w:val="00103420"/>
    <w:rsid w:val="001124F6"/>
    <w:rsid w:val="00117649"/>
    <w:rsid w:val="00120F6B"/>
    <w:rsid w:val="00125BE3"/>
    <w:rsid w:val="00162ECD"/>
    <w:rsid w:val="0016580B"/>
    <w:rsid w:val="00167929"/>
    <w:rsid w:val="00171009"/>
    <w:rsid w:val="00174373"/>
    <w:rsid w:val="00181A2D"/>
    <w:rsid w:val="0018267D"/>
    <w:rsid w:val="00197092"/>
    <w:rsid w:val="001A3FFC"/>
    <w:rsid w:val="001A52AF"/>
    <w:rsid w:val="001C6E25"/>
    <w:rsid w:val="001D076F"/>
    <w:rsid w:val="001D1848"/>
    <w:rsid w:val="001D3F0B"/>
    <w:rsid w:val="001E6B6D"/>
    <w:rsid w:val="001F35D7"/>
    <w:rsid w:val="001F3EBE"/>
    <w:rsid w:val="001F5751"/>
    <w:rsid w:val="002148DF"/>
    <w:rsid w:val="0021601C"/>
    <w:rsid w:val="00217085"/>
    <w:rsid w:val="00217EAC"/>
    <w:rsid w:val="002366A3"/>
    <w:rsid w:val="00242709"/>
    <w:rsid w:val="00256DC2"/>
    <w:rsid w:val="00264750"/>
    <w:rsid w:val="0026727E"/>
    <w:rsid w:val="00267929"/>
    <w:rsid w:val="002710AC"/>
    <w:rsid w:val="00277C47"/>
    <w:rsid w:val="00281336"/>
    <w:rsid w:val="00284422"/>
    <w:rsid w:val="002845D0"/>
    <w:rsid w:val="00286EAC"/>
    <w:rsid w:val="002B2493"/>
    <w:rsid w:val="002B3746"/>
    <w:rsid w:val="002B7160"/>
    <w:rsid w:val="002D3C5A"/>
    <w:rsid w:val="002D7A49"/>
    <w:rsid w:val="002E2F74"/>
    <w:rsid w:val="002F2849"/>
    <w:rsid w:val="002F5902"/>
    <w:rsid w:val="00303485"/>
    <w:rsid w:val="003050BA"/>
    <w:rsid w:val="00315F39"/>
    <w:rsid w:val="003361CB"/>
    <w:rsid w:val="003579D8"/>
    <w:rsid w:val="003631C1"/>
    <w:rsid w:val="00375E14"/>
    <w:rsid w:val="00377934"/>
    <w:rsid w:val="00380B62"/>
    <w:rsid w:val="00383E58"/>
    <w:rsid w:val="0038415D"/>
    <w:rsid w:val="00393857"/>
    <w:rsid w:val="003A2564"/>
    <w:rsid w:val="003A2960"/>
    <w:rsid w:val="003B5190"/>
    <w:rsid w:val="003C5000"/>
    <w:rsid w:val="003D1EEB"/>
    <w:rsid w:val="003D75F3"/>
    <w:rsid w:val="003D7758"/>
    <w:rsid w:val="003E064E"/>
    <w:rsid w:val="003E6391"/>
    <w:rsid w:val="003F1973"/>
    <w:rsid w:val="0040152F"/>
    <w:rsid w:val="004018AA"/>
    <w:rsid w:val="00402009"/>
    <w:rsid w:val="004052E3"/>
    <w:rsid w:val="0040539A"/>
    <w:rsid w:val="004261A4"/>
    <w:rsid w:val="004322D6"/>
    <w:rsid w:val="004340C9"/>
    <w:rsid w:val="00437F11"/>
    <w:rsid w:val="0044244B"/>
    <w:rsid w:val="00453903"/>
    <w:rsid w:val="00464DB1"/>
    <w:rsid w:val="0046775F"/>
    <w:rsid w:val="00475C41"/>
    <w:rsid w:val="004867F5"/>
    <w:rsid w:val="00492FBE"/>
    <w:rsid w:val="00496FA1"/>
    <w:rsid w:val="004B5AEA"/>
    <w:rsid w:val="004B628B"/>
    <w:rsid w:val="004B7357"/>
    <w:rsid w:val="004D34B0"/>
    <w:rsid w:val="004D41D8"/>
    <w:rsid w:val="004D7A6C"/>
    <w:rsid w:val="004D7D29"/>
    <w:rsid w:val="004E201D"/>
    <w:rsid w:val="004F0A5F"/>
    <w:rsid w:val="00521184"/>
    <w:rsid w:val="00521D04"/>
    <w:rsid w:val="0054009F"/>
    <w:rsid w:val="005427F1"/>
    <w:rsid w:val="00561A8A"/>
    <w:rsid w:val="00564985"/>
    <w:rsid w:val="005724F5"/>
    <w:rsid w:val="0058003B"/>
    <w:rsid w:val="00587B82"/>
    <w:rsid w:val="0059148B"/>
    <w:rsid w:val="00592CFA"/>
    <w:rsid w:val="005A7A54"/>
    <w:rsid w:val="005B7A24"/>
    <w:rsid w:val="005C1456"/>
    <w:rsid w:val="005C4132"/>
    <w:rsid w:val="005D2ECE"/>
    <w:rsid w:val="005D483B"/>
    <w:rsid w:val="005D5C75"/>
    <w:rsid w:val="005E5E78"/>
    <w:rsid w:val="005F4FC1"/>
    <w:rsid w:val="0061480E"/>
    <w:rsid w:val="00624512"/>
    <w:rsid w:val="0062577D"/>
    <w:rsid w:val="006277CE"/>
    <w:rsid w:val="00647C24"/>
    <w:rsid w:val="00652458"/>
    <w:rsid w:val="006631A2"/>
    <w:rsid w:val="00665AF3"/>
    <w:rsid w:val="00667542"/>
    <w:rsid w:val="00672EB8"/>
    <w:rsid w:val="0067606D"/>
    <w:rsid w:val="00676A70"/>
    <w:rsid w:val="00680FB5"/>
    <w:rsid w:val="00681261"/>
    <w:rsid w:val="00683584"/>
    <w:rsid w:val="00692190"/>
    <w:rsid w:val="006922AD"/>
    <w:rsid w:val="006A7F33"/>
    <w:rsid w:val="006B445C"/>
    <w:rsid w:val="006C24CA"/>
    <w:rsid w:val="006C47E2"/>
    <w:rsid w:val="006C746A"/>
    <w:rsid w:val="006E5F7B"/>
    <w:rsid w:val="006F0E21"/>
    <w:rsid w:val="00700843"/>
    <w:rsid w:val="00702FC1"/>
    <w:rsid w:val="00705B62"/>
    <w:rsid w:val="00715CD5"/>
    <w:rsid w:val="00717F00"/>
    <w:rsid w:val="00720881"/>
    <w:rsid w:val="00741185"/>
    <w:rsid w:val="0074131F"/>
    <w:rsid w:val="00742DE3"/>
    <w:rsid w:val="00751C4A"/>
    <w:rsid w:val="00760D44"/>
    <w:rsid w:val="00767AAE"/>
    <w:rsid w:val="00772F6F"/>
    <w:rsid w:val="00774ABD"/>
    <w:rsid w:val="00776502"/>
    <w:rsid w:val="00776CDA"/>
    <w:rsid w:val="00780E7C"/>
    <w:rsid w:val="007B2285"/>
    <w:rsid w:val="007C52E4"/>
    <w:rsid w:val="007D516A"/>
    <w:rsid w:val="007D72E1"/>
    <w:rsid w:val="007E602F"/>
    <w:rsid w:val="007F678B"/>
    <w:rsid w:val="007F7A33"/>
    <w:rsid w:val="007F7B58"/>
    <w:rsid w:val="00804DC8"/>
    <w:rsid w:val="00810C71"/>
    <w:rsid w:val="00823768"/>
    <w:rsid w:val="008259A0"/>
    <w:rsid w:val="00827C92"/>
    <w:rsid w:val="008407F0"/>
    <w:rsid w:val="008455BA"/>
    <w:rsid w:val="0084778F"/>
    <w:rsid w:val="00854604"/>
    <w:rsid w:val="008556D9"/>
    <w:rsid w:val="008650D5"/>
    <w:rsid w:val="00865FDC"/>
    <w:rsid w:val="00880D71"/>
    <w:rsid w:val="00883943"/>
    <w:rsid w:val="00885E30"/>
    <w:rsid w:val="00886B5E"/>
    <w:rsid w:val="008A2C3F"/>
    <w:rsid w:val="008B118A"/>
    <w:rsid w:val="008D3D78"/>
    <w:rsid w:val="008E7D1F"/>
    <w:rsid w:val="008F3D5A"/>
    <w:rsid w:val="00902398"/>
    <w:rsid w:val="0093318F"/>
    <w:rsid w:val="00942265"/>
    <w:rsid w:val="00942547"/>
    <w:rsid w:val="00943902"/>
    <w:rsid w:val="00945751"/>
    <w:rsid w:val="0095114D"/>
    <w:rsid w:val="00955302"/>
    <w:rsid w:val="00966412"/>
    <w:rsid w:val="00966A16"/>
    <w:rsid w:val="00987392"/>
    <w:rsid w:val="009906F5"/>
    <w:rsid w:val="00997EA9"/>
    <w:rsid w:val="009A0E7A"/>
    <w:rsid w:val="009B195C"/>
    <w:rsid w:val="009B7D57"/>
    <w:rsid w:val="009C10B0"/>
    <w:rsid w:val="009C45C1"/>
    <w:rsid w:val="009D38B9"/>
    <w:rsid w:val="009D47FC"/>
    <w:rsid w:val="009D5F78"/>
    <w:rsid w:val="00A0079A"/>
    <w:rsid w:val="00A06EB3"/>
    <w:rsid w:val="00A1146D"/>
    <w:rsid w:val="00A11777"/>
    <w:rsid w:val="00A2247D"/>
    <w:rsid w:val="00A31551"/>
    <w:rsid w:val="00A43227"/>
    <w:rsid w:val="00A46ABF"/>
    <w:rsid w:val="00A52D2C"/>
    <w:rsid w:val="00A64D0A"/>
    <w:rsid w:val="00A73FA6"/>
    <w:rsid w:val="00A8147C"/>
    <w:rsid w:val="00A82E8F"/>
    <w:rsid w:val="00A8383F"/>
    <w:rsid w:val="00A9050B"/>
    <w:rsid w:val="00A90C12"/>
    <w:rsid w:val="00A91834"/>
    <w:rsid w:val="00A974FC"/>
    <w:rsid w:val="00AA377C"/>
    <w:rsid w:val="00AB363D"/>
    <w:rsid w:val="00AC2C40"/>
    <w:rsid w:val="00AD1017"/>
    <w:rsid w:val="00AD34FE"/>
    <w:rsid w:val="00AF1871"/>
    <w:rsid w:val="00AF6946"/>
    <w:rsid w:val="00B00F6C"/>
    <w:rsid w:val="00B024D8"/>
    <w:rsid w:val="00B0669A"/>
    <w:rsid w:val="00B07BD5"/>
    <w:rsid w:val="00B23ED7"/>
    <w:rsid w:val="00B35C3E"/>
    <w:rsid w:val="00B55E68"/>
    <w:rsid w:val="00B670FE"/>
    <w:rsid w:val="00B67FFC"/>
    <w:rsid w:val="00B72349"/>
    <w:rsid w:val="00B730E7"/>
    <w:rsid w:val="00B8425D"/>
    <w:rsid w:val="00BC76F8"/>
    <w:rsid w:val="00BD37B0"/>
    <w:rsid w:val="00BE0AAA"/>
    <w:rsid w:val="00BE5356"/>
    <w:rsid w:val="00BE744D"/>
    <w:rsid w:val="00BE775B"/>
    <w:rsid w:val="00BF2C15"/>
    <w:rsid w:val="00BF5CC4"/>
    <w:rsid w:val="00BF6251"/>
    <w:rsid w:val="00C000B6"/>
    <w:rsid w:val="00C068D7"/>
    <w:rsid w:val="00C06924"/>
    <w:rsid w:val="00C07EF8"/>
    <w:rsid w:val="00C119E0"/>
    <w:rsid w:val="00C16499"/>
    <w:rsid w:val="00C235C2"/>
    <w:rsid w:val="00C2775B"/>
    <w:rsid w:val="00C35078"/>
    <w:rsid w:val="00C36DFB"/>
    <w:rsid w:val="00C430F6"/>
    <w:rsid w:val="00C43D6A"/>
    <w:rsid w:val="00C716B6"/>
    <w:rsid w:val="00C86821"/>
    <w:rsid w:val="00CB4C7E"/>
    <w:rsid w:val="00CC1918"/>
    <w:rsid w:val="00CC1F18"/>
    <w:rsid w:val="00CC4E6D"/>
    <w:rsid w:val="00CC5445"/>
    <w:rsid w:val="00CD49CC"/>
    <w:rsid w:val="00CD5C3F"/>
    <w:rsid w:val="00CE5409"/>
    <w:rsid w:val="00CF7EC1"/>
    <w:rsid w:val="00CF7F90"/>
    <w:rsid w:val="00D11F49"/>
    <w:rsid w:val="00D20E52"/>
    <w:rsid w:val="00D21DF0"/>
    <w:rsid w:val="00D274C6"/>
    <w:rsid w:val="00D36CA3"/>
    <w:rsid w:val="00D44305"/>
    <w:rsid w:val="00D50C6B"/>
    <w:rsid w:val="00D54D9A"/>
    <w:rsid w:val="00D57FE6"/>
    <w:rsid w:val="00D61972"/>
    <w:rsid w:val="00D62818"/>
    <w:rsid w:val="00D669F9"/>
    <w:rsid w:val="00D82E30"/>
    <w:rsid w:val="00DA63E8"/>
    <w:rsid w:val="00DA74C2"/>
    <w:rsid w:val="00DC616D"/>
    <w:rsid w:val="00DC7C36"/>
    <w:rsid w:val="00DD46A9"/>
    <w:rsid w:val="00DD554A"/>
    <w:rsid w:val="00DE0E57"/>
    <w:rsid w:val="00DE3C1E"/>
    <w:rsid w:val="00DE5CD0"/>
    <w:rsid w:val="00E30EC6"/>
    <w:rsid w:val="00E505BD"/>
    <w:rsid w:val="00E52D6E"/>
    <w:rsid w:val="00E551C8"/>
    <w:rsid w:val="00E773FE"/>
    <w:rsid w:val="00E80488"/>
    <w:rsid w:val="00E84D8C"/>
    <w:rsid w:val="00E94967"/>
    <w:rsid w:val="00EA5D73"/>
    <w:rsid w:val="00EA61E7"/>
    <w:rsid w:val="00EB0591"/>
    <w:rsid w:val="00EB0FF5"/>
    <w:rsid w:val="00EB2119"/>
    <w:rsid w:val="00EC257E"/>
    <w:rsid w:val="00EE261A"/>
    <w:rsid w:val="00EE296B"/>
    <w:rsid w:val="00EE52BC"/>
    <w:rsid w:val="00EF452D"/>
    <w:rsid w:val="00EF7390"/>
    <w:rsid w:val="00F0149C"/>
    <w:rsid w:val="00F032B9"/>
    <w:rsid w:val="00F202B5"/>
    <w:rsid w:val="00F3785A"/>
    <w:rsid w:val="00F42D33"/>
    <w:rsid w:val="00F71BD0"/>
    <w:rsid w:val="00F71F08"/>
    <w:rsid w:val="00F74365"/>
    <w:rsid w:val="00F802DB"/>
    <w:rsid w:val="00F82DDC"/>
    <w:rsid w:val="00F908A7"/>
    <w:rsid w:val="00F90B16"/>
    <w:rsid w:val="00F913EA"/>
    <w:rsid w:val="00FD1C2B"/>
    <w:rsid w:val="00FD2879"/>
    <w:rsid w:val="00FD5875"/>
    <w:rsid w:val="00FE250A"/>
    <w:rsid w:val="00FF6180"/>
    <w:rsid w:val="00FF6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F6946"/>
    <w:pPr>
      <w:ind w:right="270"/>
      <w:jc w:val="right"/>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997EA9"/>
    <w:pPr>
      <w:tabs>
        <w:tab w:val="left" w:pos="2430"/>
      </w:tabs>
      <w:jc w:val="left"/>
    </w:pPr>
    <w:rPr>
      <w:color w:val="auto"/>
      <w:sz w:val="20"/>
    </w:rPr>
  </w:style>
  <w:style w:type="character" w:customStyle="1" w:styleId="BodytextChar0">
    <w:name w:val="Body text Char"/>
    <w:basedOn w:val="BodyTextChar"/>
    <w:link w:val="Bodytext0"/>
    <w:rsid w:val="00997EA9"/>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lants.usda.gov/"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plants.usda.gov/"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89FE9262-93B9-4FE8-8B81-5D454E1F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1182</Words>
  <Characters>6772</Characters>
  <Application>Microsoft Office Word</Application>
  <DocSecurity>0</DocSecurity>
  <Lines>183</Lines>
  <Paragraphs>59</Paragraphs>
  <ScaleCrop>false</ScaleCrop>
  <HeadingPairs>
    <vt:vector size="2" baseType="variant">
      <vt:variant>
        <vt:lpstr>Title</vt:lpstr>
      </vt:variant>
      <vt:variant>
        <vt:i4>1</vt:i4>
      </vt:variant>
    </vt:vector>
  </HeadingPairs>
  <TitlesOfParts>
    <vt:vector size="1" baseType="lpstr">
      <vt:lpstr>Big bluestem (Andropogon gerardii Vitman) Plant Fact Sheet </vt:lpstr>
    </vt:vector>
  </TitlesOfParts>
  <Company>USDA NRCS National Plant Materials Center</Company>
  <LinksUpToDate>false</LinksUpToDate>
  <CharactersWithSpaces>7895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bluestem (Andropogon gerardii Vitman) Plant Fact Sheet </dc:title>
  <dc:subject>Big bluestem(Andropogon gerardii Vitman ) is a native warm-season, perennial bunch grass. Uses include erosion control, livestock forage,pollinator,restoration, and wildlife.</dc:subject>
  <dc:creator>Jimmy Carter PMC</dc:creator>
  <cp:keywords>Plant Fact Sheet, NRCS, Plant Materials Program, Plant Data Center ,Big bluestem(Andropogon gerardii Vitman)Plant fact Sheet,Big bluestem(Andropogon gerardii Vitman)warm-season grass, native grass, forage, wildlife,pollinator,restoration,erosion control</cp:keywords>
  <cp:lastModifiedBy>julie.depue</cp:lastModifiedBy>
  <cp:revision>4</cp:revision>
  <cp:lastPrinted>2011-02-08T18:02:00Z</cp:lastPrinted>
  <dcterms:created xsi:type="dcterms:W3CDTF">2011-10-25T19:24:00Z</dcterms:created>
  <dcterms:modified xsi:type="dcterms:W3CDTF">2011-11-03T12:04:00Z</dcterms:modified>
</cp:coreProperties>
</file>