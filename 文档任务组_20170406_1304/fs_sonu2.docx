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55" w:rsidRPr="00F13355" w:rsidRDefault="00F13355" w:rsidP="00F13355">
      <w:pPr>
        <w:pStyle w:val="Heading1"/>
        <w:jc w:val="both"/>
        <w:rPr>
          <w:i w:val="0"/>
          <w:sz w:val="16"/>
          <w:szCs w:val="16"/>
        </w:rPr>
        <w:sectPr w:rsidR="00F13355" w:rsidRPr="00F13355" w:rsidSect="00F13355">
          <w:headerReference w:type="first" r:id="rId9"/>
          <w:type w:val="continuous"/>
          <w:pgSz w:w="12240" w:h="15840" w:code="1"/>
          <w:pgMar w:top="1035" w:right="1080" w:bottom="900" w:left="1080" w:header="720" w:footer="720" w:gutter="0"/>
          <w:cols w:num="2" w:space="720"/>
          <w:titlePg/>
          <w:docGrid w:linePitch="360"/>
        </w:sectPr>
      </w:pPr>
    </w:p>
    <w:p w:rsidR="00CE5409" w:rsidRPr="007B2285" w:rsidRDefault="00681261" w:rsidP="00564985">
      <w:pPr>
        <w:pStyle w:val="Heading1"/>
        <w:rPr>
          <w:i w:val="0"/>
        </w:rPr>
      </w:pPr>
      <w:r>
        <w:rPr>
          <w:i w:val="0"/>
        </w:rPr>
        <w:lastRenderedPageBreak/>
        <w:t>INDIANGRASS</w:t>
      </w:r>
    </w:p>
    <w:p w:rsidR="00CE5409" w:rsidRPr="00886171" w:rsidRDefault="00681261" w:rsidP="00561A8A">
      <w:pPr>
        <w:pStyle w:val="Heading2"/>
        <w:rPr>
          <w:i w:val="0"/>
        </w:rPr>
      </w:pPr>
      <w:r>
        <w:t xml:space="preserve">Sorghastrum nutans </w:t>
      </w:r>
      <w:r w:rsidR="00886171">
        <w:rPr>
          <w:i w:val="0"/>
        </w:rPr>
        <w:t>(</w:t>
      </w:r>
      <w:r>
        <w:t>L.</w:t>
      </w:r>
      <w:r w:rsidR="00886171">
        <w:rPr>
          <w:i w:val="0"/>
        </w:rPr>
        <w:t xml:space="preserve">) </w:t>
      </w:r>
      <w:r w:rsidR="00886171" w:rsidRPr="001358D0">
        <w:rPr>
          <w:i w:val="0"/>
        </w:rPr>
        <w:t>Nash</w:t>
      </w:r>
    </w:p>
    <w:p w:rsidR="00CE5409" w:rsidRPr="00561A8A" w:rsidRDefault="00CE5409" w:rsidP="00A91834">
      <w:pPr>
        <w:pStyle w:val="PlantSymbol"/>
      </w:pPr>
      <w:r w:rsidRPr="00561A8A">
        <w:t xml:space="preserve">Plant Symbol = </w:t>
      </w:r>
      <w:r w:rsidR="00681261">
        <w:t>SONU2</w:t>
      </w:r>
    </w:p>
    <w:p w:rsidR="00A1146D" w:rsidRDefault="008455BA" w:rsidP="00B20A96">
      <w:pPr>
        <w:pStyle w:val="BodytextNRCS"/>
        <w:spacing w:before="120"/>
        <w:ind w:left="1350" w:hanging="1350"/>
      </w:pPr>
      <w:r w:rsidRPr="00561A8A">
        <w:t xml:space="preserve">Contributed by: </w:t>
      </w:r>
      <w:r w:rsidR="00A1146D">
        <w:t xml:space="preserve">USDA NRCS </w:t>
      </w:r>
      <w:r w:rsidR="00955770">
        <w:t>Jimmy Carter Plant Materials Center, Americus Georgia</w:t>
      </w:r>
    </w:p>
    <w:p w:rsidR="00955770" w:rsidRDefault="00955770" w:rsidP="00B20A96">
      <w:pPr>
        <w:pStyle w:val="NRCSBodyText"/>
        <w:keepNext/>
        <w:spacing w:before="120"/>
        <w:jc w:val="center"/>
      </w:pPr>
      <w:r>
        <w:rPr>
          <w:i/>
          <w:noProof/>
          <w:sz w:val="16"/>
          <w:szCs w:val="16"/>
        </w:rPr>
        <w:drawing>
          <wp:inline distT="0" distB="0" distL="0" distR="0">
            <wp:extent cx="2057400" cy="2743200"/>
            <wp:effectExtent l="19050" t="0" r="0" b="0"/>
            <wp:docPr id="2" name="Picture 1" descr="Indiangrass seed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U bloom closeup #1.JPG"/>
                    <pic:cNvPicPr/>
                  </pic:nvPicPr>
                  <pic:blipFill>
                    <a:blip r:embed="rId10" cstate="print"/>
                    <a:stretch>
                      <a:fillRect/>
                    </a:stretch>
                  </pic:blipFill>
                  <pic:spPr>
                    <a:xfrm>
                      <a:off x="0" y="0"/>
                      <a:ext cx="2057400" cy="2743200"/>
                    </a:xfrm>
                    <a:prstGeom prst="rect">
                      <a:avLst/>
                    </a:prstGeom>
                    <a:noFill/>
                    <a:ln>
                      <a:noFill/>
                    </a:ln>
                  </pic:spPr>
                </pic:pic>
              </a:graphicData>
            </a:graphic>
          </wp:inline>
        </w:drawing>
      </w:r>
    </w:p>
    <w:p w:rsidR="00955770" w:rsidRDefault="00955770" w:rsidP="00364C5B">
      <w:pPr>
        <w:pStyle w:val="CaptionNRCS"/>
        <w:ind w:right="720"/>
        <w:jc w:val="right"/>
      </w:pPr>
      <w:r>
        <w:t>Mike Owsley</w:t>
      </w:r>
    </w:p>
    <w:p w:rsidR="00955770" w:rsidRDefault="00955770" w:rsidP="00364C5B">
      <w:pPr>
        <w:pStyle w:val="CaptionNRCS"/>
        <w:ind w:right="720"/>
        <w:jc w:val="right"/>
      </w:pPr>
      <w:r>
        <w:t>Jimmy Carter Plant Materials Center</w:t>
      </w:r>
    </w:p>
    <w:p w:rsidR="00955770" w:rsidRPr="00955770" w:rsidRDefault="00955770" w:rsidP="00364C5B">
      <w:pPr>
        <w:pStyle w:val="CaptionNRCS"/>
        <w:ind w:right="720"/>
        <w:jc w:val="right"/>
      </w:pPr>
      <w:r>
        <w:t>Americus, Georgia</w:t>
      </w:r>
    </w:p>
    <w:p w:rsidR="00CD49CC" w:rsidRPr="00561A8A" w:rsidRDefault="008455BA" w:rsidP="002A18FE">
      <w:pPr>
        <w:pStyle w:val="Heading3"/>
        <w:spacing w:before="200" w:after="60"/>
        <w:rPr>
          <w:b w:val="0"/>
          <w:i/>
        </w:rPr>
      </w:pPr>
      <w:r w:rsidRPr="00561A8A">
        <w:t>Alternate Names</w:t>
      </w:r>
    </w:p>
    <w:p w:rsidR="00CD49CC" w:rsidRPr="006277CE" w:rsidRDefault="006277CE" w:rsidP="003E6391">
      <w:pPr>
        <w:pStyle w:val="NRCSBodyText"/>
      </w:pPr>
      <w:r w:rsidRPr="006277CE">
        <w:t>Indian</w:t>
      </w:r>
      <w:r>
        <w:t xml:space="preserve"> </w:t>
      </w:r>
      <w:r w:rsidRPr="006277CE">
        <w:t>grass</w:t>
      </w:r>
      <w:r w:rsidR="00896514">
        <w:t xml:space="preserve"> and </w:t>
      </w:r>
      <w:r w:rsidR="00896514" w:rsidRPr="001358D0">
        <w:t>yellow indiangrass</w:t>
      </w:r>
    </w:p>
    <w:p w:rsidR="00CD49CC" w:rsidRDefault="00CD49CC" w:rsidP="002A18FE">
      <w:pPr>
        <w:pStyle w:val="Heading3"/>
        <w:spacing w:before="200" w:after="60"/>
      </w:pPr>
      <w:r w:rsidRPr="00561A8A">
        <w:t>Uses</w:t>
      </w:r>
    </w:p>
    <w:p w:rsidR="00997EA9" w:rsidRDefault="00997EA9" w:rsidP="0085753E">
      <w:pPr>
        <w:pStyle w:val="Bodytext0"/>
        <w:spacing w:after="60"/>
      </w:pPr>
      <w:r>
        <w:rPr>
          <w:i/>
        </w:rPr>
        <w:t>Erosion control</w:t>
      </w:r>
      <w:r>
        <w:t xml:space="preserve">: </w:t>
      </w:r>
      <w:r w:rsidR="0089287B">
        <w:t>C</w:t>
      </w:r>
      <w:r>
        <w:t>ritical</w:t>
      </w:r>
      <w:r w:rsidR="0089287B">
        <w:t xml:space="preserve"> </w:t>
      </w:r>
      <w:r>
        <w:t>area</w:t>
      </w:r>
      <w:r w:rsidR="00B20A96">
        <w:t>s</w:t>
      </w:r>
      <w:r>
        <w:t>, roadside cover and areas subject to wind erosion</w:t>
      </w:r>
    </w:p>
    <w:p w:rsidR="00997EA9" w:rsidRDefault="00997EA9" w:rsidP="00997EA9">
      <w:pPr>
        <w:pStyle w:val="Bodytext0"/>
      </w:pPr>
      <w:r>
        <w:rPr>
          <w:i/>
        </w:rPr>
        <w:t>Livestock</w:t>
      </w:r>
      <w:r>
        <w:t xml:space="preserve">: Indiangrass </w:t>
      </w:r>
      <w:ins w:id="0" w:author="doug.goldman" w:date="2011-10-25T18:39:00Z">
        <w:r w:rsidR="00F9553F">
          <w:t xml:space="preserve">growing </w:t>
        </w:r>
      </w:ins>
      <w:r>
        <w:t>singly</w:t>
      </w:r>
      <w:ins w:id="1" w:author="doug.goldman" w:date="2011-10-25T18:39:00Z">
        <w:r w:rsidR="00F9553F">
          <w:t>,</w:t>
        </w:r>
      </w:ins>
      <w:r w:rsidR="00D21DF0">
        <w:t xml:space="preserve"> </w:t>
      </w:r>
      <w:r>
        <w:t>or in mixtures</w:t>
      </w:r>
      <w:r w:rsidR="00D21DF0">
        <w:t xml:space="preserve"> </w:t>
      </w:r>
      <w:r w:rsidR="001B73A1">
        <w:t>with other native grasses</w:t>
      </w:r>
      <w:ins w:id="2" w:author="doug.goldman" w:date="2011-10-25T18:39:00Z">
        <w:r w:rsidR="00F9553F">
          <w:t>,</w:t>
        </w:r>
      </w:ins>
      <w:r w:rsidR="001B73A1">
        <w:t xml:space="preserve"> provide</w:t>
      </w:r>
      <w:r>
        <w:t xml:space="preserve"> livestock forage on rangeland, pastureland, and hayland. </w:t>
      </w:r>
      <w:r w:rsidR="001B73A1">
        <w:t>F</w:t>
      </w:r>
      <w:r w:rsidR="00D21DF0">
        <w:t xml:space="preserve">orage </w:t>
      </w:r>
      <w:r w:rsidR="001B73A1">
        <w:t xml:space="preserve">quality is high </w:t>
      </w:r>
      <w:r w:rsidR="00D21DF0">
        <w:t>when green and fair when mature.</w:t>
      </w:r>
    </w:p>
    <w:p w:rsidR="00997EA9" w:rsidRPr="00997EA9" w:rsidRDefault="00997EA9" w:rsidP="0085753E">
      <w:pPr>
        <w:pStyle w:val="Bodytext0"/>
        <w:spacing w:before="60"/>
      </w:pPr>
      <w:r>
        <w:rPr>
          <w:i/>
        </w:rPr>
        <w:t xml:space="preserve">Pollinators: </w:t>
      </w:r>
      <w:r w:rsidRPr="00997EA9">
        <w:t xml:space="preserve">Indiangrass </w:t>
      </w:r>
      <w:r>
        <w:t>constitutes part of the native plant community in support of pollinator</w:t>
      </w:r>
      <w:r w:rsidR="001B73A1">
        <w:t>s</w:t>
      </w:r>
      <w:r>
        <w:t>.</w:t>
      </w:r>
    </w:p>
    <w:p w:rsidR="00DA74C2" w:rsidRDefault="00997EA9" w:rsidP="0085753E">
      <w:pPr>
        <w:pStyle w:val="Bodytext0"/>
        <w:spacing w:before="60"/>
      </w:pPr>
      <w:r>
        <w:rPr>
          <w:i/>
        </w:rPr>
        <w:t>Restoration:</w:t>
      </w:r>
      <w:r w:rsidR="00DA74C2">
        <w:rPr>
          <w:i/>
        </w:rPr>
        <w:t xml:space="preserve"> </w:t>
      </w:r>
      <w:r w:rsidR="00DA74C2" w:rsidRPr="00DA74C2">
        <w:t>Indiangrass</w:t>
      </w:r>
      <w:r w:rsidR="00DA74C2">
        <w:rPr>
          <w:i/>
        </w:rPr>
        <w:t xml:space="preserve"> </w:t>
      </w:r>
      <w:r w:rsidR="001B73A1">
        <w:t xml:space="preserve">is </w:t>
      </w:r>
      <w:r w:rsidR="00DA74C2" w:rsidRPr="001B73A1">
        <w:t>used</w:t>
      </w:r>
      <w:r w:rsidR="00DA74C2">
        <w:t xml:space="preserve"> in restoration </w:t>
      </w:r>
      <w:r w:rsidR="001B73A1">
        <w:t xml:space="preserve">of </w:t>
      </w:r>
      <w:r w:rsidR="00DA74C2">
        <w:t>native prairie areas and longleaf pine understory sites.</w:t>
      </w:r>
    </w:p>
    <w:p w:rsidR="00997EA9" w:rsidRDefault="00997EA9" w:rsidP="0085753E">
      <w:pPr>
        <w:pStyle w:val="Bodytext0"/>
        <w:spacing w:before="60"/>
      </w:pPr>
      <w:r>
        <w:rPr>
          <w:i/>
        </w:rPr>
        <w:t>Wildlife</w:t>
      </w:r>
      <w:r>
        <w:t xml:space="preserve">: </w:t>
      </w:r>
      <w:r w:rsidR="00C90BB1" w:rsidRPr="001358D0">
        <w:t>W</w:t>
      </w:r>
      <w:r w:rsidR="0089287B" w:rsidRPr="001358D0">
        <w:t>hite</w:t>
      </w:r>
      <w:r w:rsidR="00C90BB1" w:rsidRPr="001358D0">
        <w:t>-</w:t>
      </w:r>
      <w:r w:rsidR="0089287B" w:rsidRPr="001358D0">
        <w:t>tailed</w:t>
      </w:r>
      <w:r w:rsidR="0089287B">
        <w:t xml:space="preserve"> deer browse Indiangrass foliage</w:t>
      </w:r>
      <w:r w:rsidR="00F90B16">
        <w:t>.</w:t>
      </w:r>
      <w:r w:rsidR="009B195C">
        <w:t xml:space="preserve"> A mix of </w:t>
      </w:r>
      <w:r w:rsidR="0089287B">
        <w:t>Indiangrass</w:t>
      </w:r>
      <w:r w:rsidR="009B195C">
        <w:t xml:space="preserve"> </w:t>
      </w:r>
      <w:r w:rsidR="0089287B">
        <w:t>and</w:t>
      </w:r>
      <w:r w:rsidR="009B195C">
        <w:t xml:space="preserve"> other native warm-season grasses and forbs </w:t>
      </w:r>
      <w:r w:rsidR="001B73A1">
        <w:t>provide nest</w:t>
      </w:r>
      <w:r w:rsidR="009B195C">
        <w:t xml:space="preserve">, brood and escape cover for bobwhite quail. </w:t>
      </w:r>
      <w:r w:rsidR="001B73A1">
        <w:t xml:space="preserve">Indiangrass seed is consumed by </w:t>
      </w:r>
      <w:r w:rsidR="009B195C">
        <w:t>birds and small mammals.</w:t>
      </w:r>
    </w:p>
    <w:p w:rsidR="00CD49CC" w:rsidRPr="00561A8A" w:rsidRDefault="00CD49CC" w:rsidP="002A18FE">
      <w:pPr>
        <w:pStyle w:val="Heading3"/>
        <w:spacing w:before="200" w:after="60"/>
        <w:rPr>
          <w:i/>
          <w:iCs/>
        </w:rPr>
      </w:pPr>
      <w:r w:rsidRPr="00561A8A">
        <w:t>Status</w:t>
      </w:r>
    </w:p>
    <w:p w:rsidR="00CD49CC" w:rsidRDefault="00CD49CC" w:rsidP="0074131F">
      <w:pPr>
        <w:pStyle w:val="NRCSBodyText"/>
      </w:pPr>
      <w:r>
        <w:t xml:space="preserve">Please consult the PLANTS Web site and your State Department of Natural Resources for this plant’s current </w:t>
      </w:r>
      <w:r>
        <w:lastRenderedPageBreak/>
        <w:t>status (</w:t>
      </w:r>
      <w:r w:rsidR="000F3296">
        <w:t>e.g.,</w:t>
      </w:r>
      <w:r>
        <w:t xml:space="preserve"> threatened or endangered species, state noxious status, and wetland indicator values).</w:t>
      </w:r>
    </w:p>
    <w:p w:rsidR="00F0149C" w:rsidRPr="00561A8A" w:rsidRDefault="00F0149C" w:rsidP="002A18FE">
      <w:pPr>
        <w:pStyle w:val="Heading3"/>
        <w:spacing w:before="200" w:after="60"/>
        <w:rPr>
          <w:i/>
          <w:iCs/>
        </w:rPr>
      </w:pPr>
      <w:r w:rsidRPr="00561A8A">
        <w:t>Weediness</w:t>
      </w:r>
    </w:p>
    <w:p w:rsidR="00F0149C" w:rsidRDefault="00F0149C" w:rsidP="0074131F">
      <w:pPr>
        <w:pStyle w:val="NRCSBodyText"/>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810C71">
          <w:rPr>
            <w:rStyle w:val="Hyperlink"/>
          </w:rPr>
          <w:t>http://plants.usda.gov</w:t>
        </w:r>
      </w:hyperlink>
      <w:r>
        <w:t>.  Please consult the Related Web Sites on the Plant Profile for this species for further information.</w:t>
      </w:r>
    </w:p>
    <w:p w:rsidR="00CD49CC" w:rsidRDefault="00CD49CC" w:rsidP="002A18FE">
      <w:pPr>
        <w:pStyle w:val="Heading3"/>
        <w:spacing w:before="200" w:after="60"/>
      </w:pPr>
      <w:r w:rsidRPr="00561A8A">
        <w:t>Description</w:t>
      </w:r>
      <w:r w:rsidR="0018267D" w:rsidRPr="00561A8A">
        <w:t xml:space="preserve"> and Adaptation</w:t>
      </w:r>
    </w:p>
    <w:p w:rsidR="00FF6F1B" w:rsidRDefault="001A67B4" w:rsidP="00E41DD2">
      <w:pPr>
        <w:pStyle w:val="Bodytext0"/>
        <w:spacing w:after="240"/>
      </w:pPr>
      <w:r w:rsidRPr="001358D0">
        <w:t>Indiangrass (</w:t>
      </w:r>
      <w:r w:rsidR="00886B5E" w:rsidRPr="001358D0">
        <w:rPr>
          <w:i/>
        </w:rPr>
        <w:t>Sorghastrum</w:t>
      </w:r>
      <w:r w:rsidR="00886B5E" w:rsidRPr="001358D0">
        <w:t xml:space="preserve"> </w:t>
      </w:r>
      <w:r w:rsidR="00886B5E" w:rsidRPr="001358D0">
        <w:rPr>
          <w:i/>
        </w:rPr>
        <w:t xml:space="preserve">nutans </w:t>
      </w:r>
      <w:r w:rsidRPr="001358D0">
        <w:t>[</w:t>
      </w:r>
      <w:r w:rsidR="00886B5E" w:rsidRPr="001358D0">
        <w:t xml:space="preserve"> L</w:t>
      </w:r>
      <w:r w:rsidR="00886171" w:rsidRPr="001358D0">
        <w:t>.</w:t>
      </w:r>
      <w:r w:rsidRPr="001358D0">
        <w:t>]</w:t>
      </w:r>
      <w:r w:rsidR="00886171" w:rsidRPr="001358D0">
        <w:t xml:space="preserve"> </w:t>
      </w:r>
      <w:r w:rsidR="00886B5E" w:rsidRPr="001358D0">
        <w:t>Nash</w:t>
      </w:r>
      <w:r w:rsidRPr="001358D0">
        <w:t>)</w:t>
      </w:r>
      <w:r w:rsidR="00886B5E" w:rsidRPr="001358D0">
        <w:t>,</w:t>
      </w:r>
      <w:r w:rsidR="001358D0">
        <w:t xml:space="preserve"> </w:t>
      </w:r>
      <w:r w:rsidR="00886B5E">
        <w:t xml:space="preserve">is a native, </w:t>
      </w:r>
      <w:r w:rsidR="00092E2D">
        <w:t xml:space="preserve">rhizomatous, </w:t>
      </w:r>
      <w:r w:rsidR="00886B5E">
        <w:t>perennial, warm-season</w:t>
      </w:r>
      <w:r w:rsidR="00092E2D">
        <w:t xml:space="preserve"> </w:t>
      </w:r>
      <w:r w:rsidR="0089287B">
        <w:t xml:space="preserve">bunchgrass. </w:t>
      </w:r>
      <w:r w:rsidR="0084778F">
        <w:t>It</w:t>
      </w:r>
      <w:r w:rsidR="00886B5E">
        <w:t xml:space="preserve"> </w:t>
      </w:r>
      <w:r w:rsidR="0084778F">
        <w:t>is</w:t>
      </w:r>
      <w:r w:rsidR="00886B5E">
        <w:t xml:space="preserve"> a major component of the tall grass vegetation which dominated the prairies of the central and eastern United States.</w:t>
      </w:r>
      <w:r w:rsidR="00092E2D">
        <w:t xml:space="preserve"> It is common in </w:t>
      </w:r>
      <w:ins w:id="3" w:author="doug.goldman" w:date="2011-10-25T18:41:00Z">
        <w:r w:rsidR="00F01C3E">
          <w:t>longleaf pine</w:t>
        </w:r>
      </w:ins>
      <w:del w:id="4" w:author="doug.goldman" w:date="2011-10-25T18:41:00Z">
        <w:r w:rsidR="00092E2D" w:rsidDel="00F01C3E">
          <w:delText>the</w:delText>
        </w:r>
      </w:del>
      <w:r w:rsidR="00092E2D">
        <w:t xml:space="preserve"> understory </w:t>
      </w:r>
      <w:r w:rsidR="001B73A1">
        <w:t>communities</w:t>
      </w:r>
      <w:del w:id="5" w:author="doug.goldman" w:date="2011-10-25T18:41:00Z">
        <w:r w:rsidR="001B73A1" w:rsidDel="00F01C3E">
          <w:delText xml:space="preserve"> </w:delText>
        </w:r>
        <w:r w:rsidR="0089287B" w:rsidDel="00F01C3E">
          <w:delText>of longleaf</w:delText>
        </w:r>
        <w:r w:rsidR="00092E2D" w:rsidDel="00F01C3E">
          <w:delText xml:space="preserve"> pine</w:delText>
        </w:r>
      </w:del>
      <w:r w:rsidR="00092E2D">
        <w:t>.</w:t>
      </w:r>
      <w:r w:rsidR="00886B5E">
        <w:t xml:space="preserve"> Indiangrass grows 3 to </w:t>
      </w:r>
      <w:r w:rsidR="007D516A">
        <w:t>7</w:t>
      </w:r>
      <w:r w:rsidR="00886B5E">
        <w:t xml:space="preserve"> feet tall</w:t>
      </w:r>
      <w:r w:rsidR="0089287B">
        <w:t xml:space="preserve">. </w:t>
      </w:r>
      <w:r w:rsidR="00886B5E">
        <w:t xml:space="preserve">Even </w:t>
      </w:r>
      <w:r w:rsidR="000221F8">
        <w:t>when young</w:t>
      </w:r>
      <w:r w:rsidR="00886B5E">
        <w:t xml:space="preserve">, it can be distinguished by the “rifle-sight” ligule </w:t>
      </w:r>
      <w:r w:rsidR="000221F8">
        <w:t xml:space="preserve">occurring </w:t>
      </w:r>
      <w:r w:rsidR="00886B5E">
        <w:t>where the leaf</w:t>
      </w:r>
      <w:r w:rsidR="0084778F">
        <w:t xml:space="preserve"> blade</w:t>
      </w:r>
      <w:r w:rsidR="00886B5E">
        <w:t xml:space="preserve"> attaches to the </w:t>
      </w:r>
      <w:r w:rsidR="0084778F">
        <w:t>leaf sheath</w:t>
      </w:r>
      <w:r w:rsidR="00886B5E">
        <w:t>. The leaf blade</w:t>
      </w:r>
      <w:ins w:id="6" w:author="doug.goldman" w:date="2011-10-25T18:46:00Z">
        <w:r w:rsidR="001F5992">
          <w:t xml:space="preserve">s </w:t>
        </w:r>
        <w:r w:rsidR="001F5992">
          <w:t>grow to 3 feet long</w:t>
        </w:r>
        <w:r w:rsidR="001F5992">
          <w:t>, and</w:t>
        </w:r>
      </w:ins>
      <w:r w:rsidR="00886B5E">
        <w:t xml:space="preserve"> narrow</w:t>
      </w:r>
      <w:del w:id="7" w:author="doug.goldman" w:date="2011-10-25T18:46:00Z">
        <w:r w:rsidR="00886B5E" w:rsidDel="001F5992">
          <w:delText>s</w:delText>
        </w:r>
      </w:del>
      <w:r w:rsidR="00886B5E">
        <w:t xml:space="preserve"> at the point of attachment. </w:t>
      </w:r>
      <w:del w:id="8" w:author="doug.goldman" w:date="2011-10-25T18:46:00Z">
        <w:r w:rsidR="00092E2D" w:rsidDel="001F5992">
          <w:delText>Leaf blades grow to 3 feet long.</w:delText>
        </w:r>
        <w:r w:rsidR="00886B5E" w:rsidDel="001F5992">
          <w:delText xml:space="preserve"> </w:delText>
        </w:r>
      </w:del>
      <w:r w:rsidR="00886B5E">
        <w:t xml:space="preserve">The seed head is a single, narrow, </w:t>
      </w:r>
      <w:r w:rsidR="000221F8">
        <w:t xml:space="preserve">bronze-yellow </w:t>
      </w:r>
      <w:r w:rsidR="00886B5E">
        <w:t xml:space="preserve">plume-like </w:t>
      </w:r>
      <w:r w:rsidR="0089287B">
        <w:t xml:space="preserve">panicle </w:t>
      </w:r>
      <w:r w:rsidR="00092E2D">
        <w:t xml:space="preserve">maturing to </w:t>
      </w:r>
      <w:r w:rsidR="00886B5E">
        <w:t>brown</w:t>
      </w:r>
      <w:r w:rsidR="0089287B">
        <w:t xml:space="preserve">. </w:t>
      </w:r>
      <w:r w:rsidR="00886B5E">
        <w:t xml:space="preserve">The seed is light and fluffy with small awns attached. There are </w:t>
      </w:r>
      <w:r w:rsidR="000221F8">
        <w:t>approximately</w:t>
      </w:r>
      <w:r w:rsidR="00886B5E">
        <w:t xml:space="preserve"> 175,000 seeds per pound</w:t>
      </w:r>
      <w:r w:rsidR="00C37ABF">
        <w:t xml:space="preserve">. </w:t>
      </w:r>
      <w:r w:rsidR="00FF6F1B">
        <w:t>Indiangrass is adapted from Florida,</w:t>
      </w:r>
      <w:r w:rsidR="00BF5CC4">
        <w:t xml:space="preserve"> </w:t>
      </w:r>
      <w:r w:rsidR="00FF6F1B">
        <w:t xml:space="preserve">north to Canada, and west to North Dakota, Wyoming, and Utah.  It grows </w:t>
      </w:r>
      <w:r w:rsidR="00BF5CC4">
        <w:t>well</w:t>
      </w:r>
      <w:r w:rsidR="00FF6F1B">
        <w:t xml:space="preserve"> in deep, well-drained floodplain soils</w:t>
      </w:r>
      <w:r w:rsidR="000221F8">
        <w:t xml:space="preserve"> </w:t>
      </w:r>
      <w:r w:rsidR="00C37ABF">
        <w:t>and in</w:t>
      </w:r>
      <w:r w:rsidR="00BF5CC4">
        <w:t xml:space="preserve"> well-drained upland sandy loam soils.</w:t>
      </w:r>
      <w:r w:rsidR="00FF6F1B">
        <w:t xml:space="preserve"> </w:t>
      </w:r>
      <w:r w:rsidR="000221F8">
        <w:t>I</w:t>
      </w:r>
      <w:r w:rsidR="00FF6F1B">
        <w:t>t is tolerant of poor</w:t>
      </w:r>
      <w:r w:rsidR="000221F8">
        <w:t xml:space="preserve"> and</w:t>
      </w:r>
      <w:r w:rsidR="00FF6F1B">
        <w:t xml:space="preserve"> well-drained soils, acid to alkaline conditions, and textures from sand to clay.</w:t>
      </w:r>
    </w:p>
    <w:p w:rsidR="003C5000" w:rsidRDefault="004B628B" w:rsidP="00E41DD2">
      <w:pPr>
        <w:tabs>
          <w:tab w:val="left" w:pos="2430"/>
        </w:tabs>
      </w:pPr>
      <w:r>
        <w:rPr>
          <w:rFonts w:ascii="Verdana" w:hAnsi="Verdana"/>
          <w:noProof/>
          <w:color w:val="000000"/>
          <w:sz w:val="17"/>
          <w:szCs w:val="17"/>
        </w:rPr>
        <w:drawing>
          <wp:inline distT="0" distB="0" distL="0" distR="0">
            <wp:extent cx="2189902" cy="1828800"/>
            <wp:effectExtent l="19050" t="19050" r="19898" b="19050"/>
            <wp:docPr id="1" name="Picture 1" descr="Distribution for Indiangrass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2" cstate="print"/>
                    <a:stretch>
                      <a:fillRect/>
                    </a:stretch>
                  </pic:blipFill>
                  <pic:spPr bwMode="auto">
                    <a:xfrm>
                      <a:off x="0" y="0"/>
                      <a:ext cx="2189902" cy="1828800"/>
                    </a:xfrm>
                    <a:prstGeom prst="rect">
                      <a:avLst/>
                    </a:prstGeom>
                    <a:noFill/>
                    <a:ln w="19050">
                      <a:solidFill>
                        <a:schemeClr val="accent1"/>
                      </a:solidFill>
                      <a:miter lim="800000"/>
                      <a:headEnd/>
                      <a:tailEnd/>
                    </a:ln>
                  </pic:spPr>
                </pic:pic>
              </a:graphicData>
            </a:graphic>
          </wp:inline>
        </w:drawing>
      </w:r>
    </w:p>
    <w:p w:rsidR="003C5000" w:rsidRDefault="00955770" w:rsidP="00F636A1">
      <w:pPr>
        <w:pStyle w:val="CaptionNRCS"/>
        <w:ind w:left="630" w:firstLine="0"/>
      </w:pPr>
      <w:r>
        <w:t>Indiangrass</w:t>
      </w:r>
      <w:r w:rsidR="003C5000">
        <w:t xml:space="preserve"> distribution from USDA-NRCS PLANTS Database.</w:t>
      </w:r>
    </w:p>
    <w:p w:rsidR="00F13355" w:rsidRDefault="00C2775B" w:rsidP="00F13355">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Pr="00F13355" w:rsidRDefault="00CD49CC" w:rsidP="00E07197">
      <w:pPr>
        <w:pStyle w:val="NRCSBodyText"/>
        <w:spacing w:before="280"/>
        <w:rPr>
          <w:b/>
        </w:rPr>
      </w:pPr>
      <w:r w:rsidRPr="00F13355">
        <w:rPr>
          <w:b/>
        </w:rPr>
        <w:lastRenderedPageBreak/>
        <w:t>Establishment</w:t>
      </w:r>
    </w:p>
    <w:p w:rsidR="00264750" w:rsidRDefault="00264750" w:rsidP="0085753E">
      <w:pPr>
        <w:pStyle w:val="Bodytext0"/>
        <w:spacing w:before="60" w:after="60"/>
      </w:pPr>
      <w:r>
        <w:t>Indiangrass require</w:t>
      </w:r>
      <w:r w:rsidR="00F13355">
        <w:t>s</w:t>
      </w:r>
      <w:r>
        <w:t xml:space="preserve"> a soil temperature above 50°F for germination. </w:t>
      </w:r>
      <w:commentRangeStart w:id="9"/>
      <w:r>
        <w:t>Dormant seedings have not been successful</w:t>
      </w:r>
      <w:commentRangeEnd w:id="9"/>
      <w:r w:rsidR="00B4385E">
        <w:rPr>
          <w:rStyle w:val="CommentReference"/>
        </w:rPr>
        <w:commentReference w:id="9"/>
      </w:r>
      <w:r w:rsidR="00C37ABF">
        <w:t xml:space="preserve">. </w:t>
      </w:r>
      <w:r>
        <w:t>The optimum time to plant</w:t>
      </w:r>
      <w:r w:rsidR="00E773FE">
        <w:t xml:space="preserve"> </w:t>
      </w:r>
      <w:r>
        <w:t>is from early May to late June.</w:t>
      </w:r>
      <w:r w:rsidR="00E773FE">
        <w:t xml:space="preserve"> In the southern states planting is recommended after last threat of frost but before hot dry conditions of summer.</w:t>
      </w:r>
    </w:p>
    <w:p w:rsidR="00264750" w:rsidRDefault="00264750" w:rsidP="00C000B6">
      <w:pPr>
        <w:pStyle w:val="Bodytext0"/>
      </w:pPr>
      <w:r>
        <w:t>The seed is light and has small awns attached</w:t>
      </w:r>
      <w:r w:rsidR="0089287B">
        <w:t xml:space="preserve">. </w:t>
      </w:r>
      <w:r>
        <w:t>Debearding removes the awns produc</w:t>
      </w:r>
      <w:r w:rsidR="00CF2307">
        <w:t>ing</w:t>
      </w:r>
      <w:r>
        <w:t xml:space="preserve"> a free-flowing product</w:t>
      </w:r>
      <w:r w:rsidR="003C05A2">
        <w:t xml:space="preserve">. </w:t>
      </w:r>
      <w:r>
        <w:t>The planting site should be free of weeds</w:t>
      </w:r>
      <w:r w:rsidR="003C05A2">
        <w:t xml:space="preserve">. </w:t>
      </w:r>
      <w:r>
        <w:t>A moist, firm seedbed is essential</w:t>
      </w:r>
      <w:r w:rsidR="003C05A2">
        <w:t xml:space="preserve">. </w:t>
      </w:r>
      <w:r>
        <w:t>Firming the</w:t>
      </w:r>
      <w:r w:rsidRPr="00B555D4">
        <w:t xml:space="preserve"> soil with a roller packer before</w:t>
      </w:r>
      <w:r w:rsidR="00DD554A">
        <w:t xml:space="preserve"> and </w:t>
      </w:r>
      <w:r w:rsidR="0089287B">
        <w:t xml:space="preserve">after </w:t>
      </w:r>
      <w:r w:rsidR="0089287B" w:rsidRPr="00B555D4">
        <w:t>seeding</w:t>
      </w:r>
      <w:r w:rsidRPr="00B555D4">
        <w:t xml:space="preserve"> helps to ensure</w:t>
      </w:r>
      <w:r>
        <w:t xml:space="preserve"> that the seed is placed at the recommended seeding depth of </w:t>
      </w:r>
      <w:r w:rsidR="00DD554A">
        <w:t>1/8 to 1/4</w:t>
      </w:r>
      <w:r>
        <w:t xml:space="preserve"> inch.</w:t>
      </w:r>
      <w:r w:rsidR="00DD554A">
        <w:t xml:space="preserve"> </w:t>
      </w:r>
      <w:r w:rsidR="00CF2307">
        <w:t>Packing after planting</w:t>
      </w:r>
      <w:r w:rsidR="00DD554A">
        <w:t xml:space="preserve"> is </w:t>
      </w:r>
      <w:r w:rsidR="00023D8B">
        <w:t xml:space="preserve">especially </w:t>
      </w:r>
      <w:r w:rsidR="0089287B">
        <w:t>important if</w:t>
      </w:r>
      <w:r w:rsidR="00DD554A">
        <w:t xml:space="preserve"> seeded with a </w:t>
      </w:r>
      <w:r w:rsidR="00CF2307">
        <w:t>broadcast</w:t>
      </w:r>
      <w:r w:rsidR="00DD554A">
        <w:t xml:space="preserve"> spreader.</w:t>
      </w:r>
    </w:p>
    <w:p w:rsidR="0003008A" w:rsidRPr="000E1638" w:rsidRDefault="00264750" w:rsidP="0085753E">
      <w:pPr>
        <w:pStyle w:val="Bodytext0"/>
        <w:spacing w:before="60"/>
        <w:rPr>
          <w:u w:val="single"/>
        </w:rPr>
      </w:pPr>
      <w:r>
        <w:t xml:space="preserve">If drilled for </w:t>
      </w:r>
      <w:r w:rsidR="00DD554A">
        <w:t>pasture conditions</w:t>
      </w:r>
      <w:r>
        <w:t>, use 6 to 8 pounds</w:t>
      </w:r>
      <w:r w:rsidR="00B72349" w:rsidRPr="00B72349">
        <w:t xml:space="preserve"> </w:t>
      </w:r>
      <w:r w:rsidR="00B72349">
        <w:t>PLS (pure live seed)</w:t>
      </w:r>
      <w:r>
        <w:t xml:space="preserve"> per acre</w:t>
      </w:r>
      <w:r w:rsidR="00B72349">
        <w:t>.</w:t>
      </w:r>
      <w:r>
        <w:t xml:space="preserve"> For broadcast</w:t>
      </w:r>
      <w:r w:rsidR="0003008A" w:rsidRPr="0003008A">
        <w:t xml:space="preserve"> </w:t>
      </w:r>
      <w:r w:rsidR="0003008A">
        <w:t xml:space="preserve">seedings, </w:t>
      </w:r>
      <w:r w:rsidR="00CA5201">
        <w:t>use</w:t>
      </w:r>
      <w:r w:rsidR="00DD554A">
        <w:t xml:space="preserve"> 10</w:t>
      </w:r>
      <w:r w:rsidR="0003008A">
        <w:t xml:space="preserve"> pounds per acre.</w:t>
      </w:r>
      <w:r w:rsidR="000F0091">
        <w:t xml:space="preserve"> </w:t>
      </w:r>
      <w:r w:rsidR="00345D11">
        <w:t>The s</w:t>
      </w:r>
      <w:r w:rsidR="000F0091">
        <w:t xml:space="preserve">eeding rate for mixed pastures of </w:t>
      </w:r>
      <w:r w:rsidR="0089287B">
        <w:t>Indiangrass</w:t>
      </w:r>
      <w:r w:rsidR="000F0091">
        <w:t xml:space="preserve">, switchgrass, big bluestem and little bluestem </w:t>
      </w:r>
      <w:r w:rsidR="00492FBE">
        <w:t xml:space="preserve">are 2 pounds PLS </w:t>
      </w:r>
      <w:r w:rsidR="00345D11">
        <w:t xml:space="preserve">each </w:t>
      </w:r>
      <w:r w:rsidR="00492FBE">
        <w:t>per acre.</w:t>
      </w:r>
      <w:r w:rsidR="00DD554A">
        <w:t xml:space="preserve"> </w:t>
      </w:r>
      <w:r w:rsidR="00345D11">
        <w:t>Seeding rates f</w:t>
      </w:r>
      <w:r w:rsidR="00DD554A">
        <w:t>or other uses will normally be lower than the pasture rate.</w:t>
      </w:r>
      <w:r w:rsidR="0003008A">
        <w:t xml:space="preserve"> Indiangrass has strong seedling vigor, but stands </w:t>
      </w:r>
      <w:r w:rsidR="00345D11">
        <w:t xml:space="preserve">develop </w:t>
      </w:r>
      <w:r w:rsidR="0003008A">
        <w:t>slow</w:t>
      </w:r>
      <w:r w:rsidR="00345D11">
        <w:t>ly</w:t>
      </w:r>
      <w:r w:rsidR="0003008A">
        <w:t xml:space="preserve"> where </w:t>
      </w:r>
      <w:r w:rsidR="00345D11">
        <w:t xml:space="preserve">there is </w:t>
      </w:r>
      <w:r w:rsidR="0003008A">
        <w:t xml:space="preserve">competition from broadleaf weeds and cool-season grasses. </w:t>
      </w:r>
      <w:r w:rsidR="00345D11">
        <w:t xml:space="preserve">To minimize the amount of exposed weed seed in </w:t>
      </w:r>
      <w:r w:rsidR="0003008A">
        <w:t xml:space="preserve">seedings </w:t>
      </w:r>
      <w:r w:rsidR="00345D11">
        <w:t xml:space="preserve">use </w:t>
      </w:r>
      <w:r w:rsidR="0003008A">
        <w:t xml:space="preserve">no-till establishment </w:t>
      </w:r>
      <w:r w:rsidR="00345D11">
        <w:t>methods</w:t>
      </w:r>
      <w:r w:rsidR="00414572">
        <w:t>. C</w:t>
      </w:r>
      <w:r w:rsidR="0003008A">
        <w:t>ool</w:t>
      </w:r>
      <w:r w:rsidR="00414572">
        <w:t xml:space="preserve"> </w:t>
      </w:r>
      <w:r w:rsidR="0003008A">
        <w:t xml:space="preserve">season grasses must be controlled before seeding.  </w:t>
      </w:r>
      <w:r w:rsidR="00414572">
        <w:t>I</w:t>
      </w:r>
      <w:r w:rsidR="0089287B">
        <w:t>ndiangrass</w:t>
      </w:r>
      <w:r w:rsidR="0003008A">
        <w:t xml:space="preserve"> </w:t>
      </w:r>
      <w:r w:rsidR="00414572">
        <w:t>is</w:t>
      </w:r>
      <w:r w:rsidR="0003008A">
        <w:t xml:space="preserve"> toleran</w:t>
      </w:r>
      <w:r w:rsidR="00414572">
        <w:t>t</w:t>
      </w:r>
      <w:r w:rsidR="0003008A">
        <w:t xml:space="preserve"> to most broadleaf herbicides</w:t>
      </w:r>
      <w:r w:rsidR="0089287B">
        <w:t xml:space="preserve">. </w:t>
      </w:r>
      <w:r w:rsidR="0003008A" w:rsidRPr="000E1638">
        <w:rPr>
          <w:u w:val="single"/>
        </w:rPr>
        <w:t>It is important to follow label instructions for application amounts and grazing requirements.</w:t>
      </w:r>
    </w:p>
    <w:p w:rsidR="0003008A" w:rsidRPr="00023D8B" w:rsidRDefault="0003008A" w:rsidP="0085753E">
      <w:pPr>
        <w:pStyle w:val="Bodytext0"/>
        <w:spacing w:before="60"/>
        <w:rPr>
          <w:b/>
        </w:rPr>
      </w:pPr>
      <w:r>
        <w:t xml:space="preserve">The most common cause of failure </w:t>
      </w:r>
      <w:r w:rsidR="0089287B">
        <w:t>of native</w:t>
      </w:r>
      <w:r w:rsidR="00FD1C2B">
        <w:t xml:space="preserve"> </w:t>
      </w:r>
      <w:r>
        <w:t>warm-season grasses is a loose seedbed</w:t>
      </w:r>
      <w:r w:rsidR="00804DC8">
        <w:t xml:space="preserve"> and improper </w:t>
      </w:r>
      <w:r w:rsidR="0089287B">
        <w:t xml:space="preserve">seed placement. </w:t>
      </w:r>
      <w:r>
        <w:t>The seedbed should be firm</w:t>
      </w:r>
      <w:r w:rsidR="00414572">
        <w:t>,</w:t>
      </w:r>
      <w:r>
        <w:t xml:space="preserve"> show</w:t>
      </w:r>
      <w:r w:rsidR="00414572">
        <w:t>ing only a light footprint</w:t>
      </w:r>
      <w:r>
        <w:t>.</w:t>
      </w:r>
    </w:p>
    <w:p w:rsidR="00CD49CC" w:rsidRDefault="00CD49CC" w:rsidP="002A18FE">
      <w:pPr>
        <w:pStyle w:val="Heading3"/>
        <w:spacing w:before="200" w:after="60"/>
      </w:pPr>
      <w:r w:rsidRPr="00561A8A">
        <w:t>Management</w:t>
      </w:r>
    </w:p>
    <w:p w:rsidR="00B72349" w:rsidRDefault="00B72349" w:rsidP="00B72349">
      <w:pPr>
        <w:pStyle w:val="Bodytext0"/>
      </w:pPr>
      <w:r>
        <w:t>Fertiliz</w:t>
      </w:r>
      <w:r w:rsidR="00414572">
        <w:t>ing with</w:t>
      </w:r>
      <w:r>
        <w:t xml:space="preserve"> moderate </w:t>
      </w:r>
      <w:r w:rsidR="00414572">
        <w:t>amounts</w:t>
      </w:r>
      <w:r>
        <w:t xml:space="preserve"> of phosphorus and potassium are </w:t>
      </w:r>
      <w:r w:rsidR="001C146B">
        <w:t>recommended for establishment. Applications of n</w:t>
      </w:r>
      <w:r>
        <w:t>itrogen are not recommended until the grass is established</w:t>
      </w:r>
      <w:r w:rsidR="001C146B">
        <w:t>.</w:t>
      </w:r>
      <w:r>
        <w:t xml:space="preserve"> </w:t>
      </w:r>
      <w:r w:rsidR="001C146B">
        <w:t xml:space="preserve">In the establishment </w:t>
      </w:r>
      <w:r w:rsidR="003C05A2">
        <w:t>year,</w:t>
      </w:r>
      <w:r w:rsidR="001C146B">
        <w:t xml:space="preserve"> 20 to 40 pounds per a</w:t>
      </w:r>
      <w:r w:rsidR="004A6EAD">
        <w:t>cre of phosphorus and potassium</w:t>
      </w:r>
      <w:r>
        <w:t xml:space="preserve"> may be applied </w:t>
      </w:r>
      <w:r w:rsidR="001C146B">
        <w:t xml:space="preserve">in </w:t>
      </w:r>
      <w:r>
        <w:t>late summer</w:t>
      </w:r>
      <w:r w:rsidR="001C146B">
        <w:t>. I</w:t>
      </w:r>
      <w:r>
        <w:t>n the second year</w:t>
      </w:r>
      <w:r w:rsidR="004A6EAD">
        <w:t>,</w:t>
      </w:r>
      <w:r>
        <w:t xml:space="preserve"> </w:t>
      </w:r>
      <w:r w:rsidR="001C146B">
        <w:t>phosphorus and potassium may be applied</w:t>
      </w:r>
      <w:r w:rsidR="004A6EAD">
        <w:t xml:space="preserve"> in the early summer </w:t>
      </w:r>
      <w:r w:rsidR="001C146B">
        <w:t xml:space="preserve">at a rate of </w:t>
      </w:r>
      <w:r>
        <w:t>40 to 80 pounds per acre</w:t>
      </w:r>
      <w:r w:rsidR="003A2564">
        <w:t>.</w:t>
      </w:r>
      <w:r>
        <w:t xml:space="preserve"> In future years fertilize</w:t>
      </w:r>
      <w:r w:rsidR="004A6EAD">
        <w:t xml:space="preserve">r may be applied </w:t>
      </w:r>
      <w:r>
        <w:t>to enhance vigor</w:t>
      </w:r>
      <w:r w:rsidR="004A6EAD">
        <w:t xml:space="preserve"> for forage</w:t>
      </w:r>
      <w:r>
        <w:t xml:space="preserve"> production </w:t>
      </w:r>
      <w:r w:rsidR="003A2564">
        <w:t xml:space="preserve">and erosion control. </w:t>
      </w:r>
      <w:r w:rsidR="001C146B">
        <w:t>I</w:t>
      </w:r>
      <w:r w:rsidR="003A2564">
        <w:t xml:space="preserve">ndiangrass </w:t>
      </w:r>
      <w:r w:rsidR="001C146B">
        <w:t xml:space="preserve">used for purposes other than pasture </w:t>
      </w:r>
      <w:r w:rsidR="003A2564">
        <w:t xml:space="preserve">will require minimal </w:t>
      </w:r>
      <w:r w:rsidR="004A6EAD">
        <w:t xml:space="preserve">if any </w:t>
      </w:r>
      <w:r w:rsidR="003A2564">
        <w:t>fertilization.</w:t>
      </w:r>
    </w:p>
    <w:p w:rsidR="00B72349" w:rsidRDefault="004A6EAD" w:rsidP="0085753E">
      <w:pPr>
        <w:pStyle w:val="Bodytext0"/>
        <w:spacing w:before="60"/>
      </w:pPr>
      <w:r>
        <w:t xml:space="preserve">Properly managed and maintained </w:t>
      </w:r>
      <w:r w:rsidR="00B72349">
        <w:t xml:space="preserve">stands of </w:t>
      </w:r>
      <w:r>
        <w:t>I</w:t>
      </w:r>
      <w:r w:rsidR="00B72349">
        <w:t>ndiangrass should not require replanting</w:t>
      </w:r>
      <w:r w:rsidR="003C05A2">
        <w:t xml:space="preserve">. </w:t>
      </w:r>
      <w:r w:rsidR="00B72349">
        <w:t>Poor stands can be rejuvenated using management practices, such as controlled grazing, the application of herbicides and fertilizer, and prescribed burning</w:t>
      </w:r>
      <w:r w:rsidR="003A2564">
        <w:t>.</w:t>
      </w:r>
      <w:r w:rsidR="00B72349">
        <w:t xml:space="preserve"> Nitrogen, phosphorus, and potassium fertilizer should be applied according to soil tests.</w:t>
      </w:r>
    </w:p>
    <w:p w:rsidR="00B72349" w:rsidRDefault="00B72349" w:rsidP="0085753E">
      <w:pPr>
        <w:pStyle w:val="Bodytext0"/>
        <w:spacing w:before="60"/>
      </w:pPr>
      <w:r>
        <w:t>In rotational grazing systems, remove no more than ½ the above ground growth (no shorter than 8 to 12 inches)</w:t>
      </w:r>
      <w:r w:rsidR="003C05A2">
        <w:t xml:space="preserve">. </w:t>
      </w:r>
      <w:r>
        <w:t>With care, the stand will last indefinitely</w:t>
      </w:r>
      <w:r w:rsidR="003C05A2">
        <w:t xml:space="preserve">. </w:t>
      </w:r>
      <w:r>
        <w:t>Forage quality will remain high until the seed head emerges</w:t>
      </w:r>
      <w:r w:rsidR="003C05A2">
        <w:t xml:space="preserve">. </w:t>
      </w:r>
      <w:r>
        <w:t xml:space="preserve">Grazing </w:t>
      </w:r>
      <w:r>
        <w:lastRenderedPageBreak/>
        <w:t xml:space="preserve">should begin </w:t>
      </w:r>
      <w:r w:rsidR="006C24CA">
        <w:t>when</w:t>
      </w:r>
      <w:r>
        <w:t xml:space="preserve"> grass </w:t>
      </w:r>
      <w:r w:rsidR="006C24CA">
        <w:t>is</w:t>
      </w:r>
      <w:r>
        <w:t xml:space="preserve"> 1</w:t>
      </w:r>
      <w:r w:rsidR="006C24CA">
        <w:t>8</w:t>
      </w:r>
      <w:r>
        <w:t xml:space="preserve"> to </w:t>
      </w:r>
      <w:r w:rsidR="006C24CA">
        <w:t>20</w:t>
      </w:r>
      <w:r>
        <w:t xml:space="preserve"> inches in height</w:t>
      </w:r>
      <w:r w:rsidR="003C05A2">
        <w:t xml:space="preserve">. </w:t>
      </w:r>
      <w:r>
        <w:t xml:space="preserve">Overgrazing can damage the stand and should be stopped when the plants are grazed to within </w:t>
      </w:r>
      <w:r w:rsidR="006C24CA">
        <w:t>8</w:t>
      </w:r>
      <w:r>
        <w:t xml:space="preserve"> inches of the </w:t>
      </w:r>
      <w:r w:rsidR="006C24CA">
        <w:t xml:space="preserve">soil level. </w:t>
      </w:r>
      <w:r>
        <w:t>Leaving this much stubble before frost allows the plants to store carbohydrates and ensures the production of vigorous plant growth in the spring.</w:t>
      </w:r>
    </w:p>
    <w:p w:rsidR="00B72349" w:rsidRPr="00B72349" w:rsidRDefault="006C24CA" w:rsidP="0085753E">
      <w:pPr>
        <w:pStyle w:val="Bodytext0"/>
        <w:spacing w:before="60"/>
      </w:pPr>
      <w:r>
        <w:t xml:space="preserve">Prescribed burns </w:t>
      </w:r>
      <w:r w:rsidR="007E37CE">
        <w:t xml:space="preserve">increase vigor in the plant and improve its ability to control </w:t>
      </w:r>
      <w:r>
        <w:t xml:space="preserve">erosion and </w:t>
      </w:r>
      <w:r w:rsidR="007E37CE">
        <w:t xml:space="preserve">increase </w:t>
      </w:r>
      <w:r>
        <w:t>forage production. They are essential in restoration and wildlife plantings.</w:t>
      </w:r>
    </w:p>
    <w:p w:rsidR="00CD49CC" w:rsidRDefault="00CD49CC" w:rsidP="002A18FE">
      <w:pPr>
        <w:pStyle w:val="Heading3"/>
        <w:spacing w:before="200" w:after="60"/>
      </w:pPr>
      <w:r w:rsidRPr="00561A8A">
        <w:t>Pests and Potential Problems</w:t>
      </w:r>
    </w:p>
    <w:p w:rsidR="00092063" w:rsidRPr="00092063" w:rsidRDefault="00092063" w:rsidP="00092063">
      <w:pPr>
        <w:pStyle w:val="NRCSBodyText"/>
      </w:pPr>
      <w:r>
        <w:t xml:space="preserve">During exceptionally wet summers </w:t>
      </w:r>
      <w:r w:rsidR="003C05A2">
        <w:t>Indiangrass</w:t>
      </w:r>
      <w:r>
        <w:t xml:space="preserve"> can be attacked by rust. Armyworms can become a problem in dry years.</w:t>
      </w:r>
    </w:p>
    <w:p w:rsidR="00CD49CC" w:rsidRDefault="00CD49CC" w:rsidP="002A18FE">
      <w:pPr>
        <w:pStyle w:val="Heading3"/>
        <w:spacing w:before="200" w:after="60"/>
      </w:pPr>
      <w:r w:rsidRPr="00561A8A">
        <w:t>Environmental Concerns</w:t>
      </w:r>
    </w:p>
    <w:p w:rsidR="00092063" w:rsidRPr="00092063" w:rsidRDefault="007E37CE" w:rsidP="00092063">
      <w:pPr>
        <w:pStyle w:val="NRCSBodyText"/>
      </w:pPr>
      <w:r>
        <w:t>Cu</w:t>
      </w:r>
      <w:r w:rsidR="00C000B6">
        <w:t xml:space="preserve">ltivars </w:t>
      </w:r>
      <w:r>
        <w:t>developed for forage production may</w:t>
      </w:r>
      <w:r w:rsidR="00C000B6">
        <w:t xml:space="preserve"> dominate native </w:t>
      </w:r>
      <w:r w:rsidR="003C05A2">
        <w:t>Indiangrass</w:t>
      </w:r>
      <w:r w:rsidR="00C000B6">
        <w:t xml:space="preserve"> stands in natural plant communities and restoration sites.</w:t>
      </w:r>
      <w:r w:rsidR="00092063">
        <w:t xml:space="preserve"> </w:t>
      </w:r>
    </w:p>
    <w:p w:rsidR="004D7D29" w:rsidRPr="00561A8A" w:rsidRDefault="00F0149C" w:rsidP="002A18FE">
      <w:pPr>
        <w:pStyle w:val="Heading3"/>
        <w:spacing w:before="200" w:after="6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w:t>
      </w:r>
      <w:r w:rsidR="003C05A2">
        <w:t xml:space="preserve">. </w:t>
      </w:r>
      <w:r>
        <w:t>Always read label and safety instructions for each control method</w:t>
      </w:r>
      <w:r w:rsidR="003C05A2">
        <w:t xml:space="preserve">. </w:t>
      </w:r>
      <w:r>
        <w:t>Trade names and control measures appear in this document only to provide specific information</w:t>
      </w:r>
      <w:r w:rsidR="003C05A2">
        <w:t xml:space="preserve">. </w:t>
      </w:r>
      <w:r>
        <w:t>USDA NRCS does not guarantee or warranty the products and control methods named, and other products may be equally effective.</w:t>
      </w:r>
    </w:p>
    <w:p w:rsidR="00CD49CC" w:rsidRDefault="00CD49CC" w:rsidP="002A18FE">
      <w:pPr>
        <w:pStyle w:val="Heading3"/>
        <w:spacing w:before="200" w:after="60"/>
      </w:pPr>
      <w:r w:rsidRPr="00561A8A">
        <w:t>Cultivars, Improved, and Selected Materials (and area of origin)</w:t>
      </w:r>
    </w:p>
    <w:p w:rsidR="00D50C6B" w:rsidRDefault="00D50C6B" w:rsidP="00D50C6B">
      <w:pPr>
        <w:pStyle w:val="Bodytext0"/>
        <w:rPr>
          <w:b/>
        </w:rPr>
      </w:pPr>
      <w:r>
        <w:t>‘Holt’ (NE), ‘Llano’ (NM), ‘Lometa’ (TX), ‘Osage’ (KS and OK), ‘Oto’ (NE and KS), ‘Rumsey’ (IL), ‘Tomahawk’ (ND and SD); ‘Americus’(GA/AL); Cheyenne (informal release, OK); source identified releases from northern, central, and southern Iowa, and northern and western Missouri.</w:t>
      </w:r>
    </w:p>
    <w:p w:rsidR="00CD49CC" w:rsidRDefault="00CD49CC" w:rsidP="002A18FE">
      <w:pPr>
        <w:pStyle w:val="Heading3"/>
        <w:spacing w:before="200"/>
      </w:pPr>
      <w:r w:rsidRPr="00561A8A">
        <w:t>Prepared By</w:t>
      </w:r>
      <w:r w:rsidR="0089287B">
        <w:t xml:space="preserve">: </w:t>
      </w:r>
      <w:r w:rsidR="0089287B" w:rsidRPr="0089287B">
        <w:rPr>
          <w:b w:val="0"/>
        </w:rPr>
        <w:t>Jimmy Carter Plant Materials Center</w:t>
      </w:r>
      <w:r w:rsidRPr="0089287B">
        <w:rPr>
          <w:b w:val="0"/>
        </w:rPr>
        <w:t xml:space="preserve"> </w:t>
      </w:r>
    </w:p>
    <w:p w:rsidR="0089287B" w:rsidRPr="00D57FE6" w:rsidRDefault="0089287B" w:rsidP="002A18FE">
      <w:pPr>
        <w:pStyle w:val="Heading3"/>
        <w:spacing w:before="200" w:after="60"/>
      </w:pPr>
      <w:r w:rsidRPr="00D57FE6">
        <w:t>Citation</w:t>
      </w:r>
    </w:p>
    <w:p w:rsidR="00F75E97" w:rsidRDefault="00F75E97" w:rsidP="00F75E97">
      <w:pPr>
        <w:pStyle w:val="NRCSBodyText"/>
        <w:rPr>
          <w:b/>
        </w:rPr>
      </w:pPr>
      <w:bookmarkStart w:id="10" w:name="OLE_LINK3"/>
      <w:bookmarkStart w:id="11" w:name="OLE_LINK4"/>
      <w:r>
        <w:t>Owsley, Mike, 2011. Plant fact sheet</w:t>
      </w:r>
      <w:r w:rsidRPr="00514BD8">
        <w:t xml:space="preserve"> for </w:t>
      </w:r>
      <w:r w:rsidR="002A18FE">
        <w:t>Indiangrass</w:t>
      </w:r>
      <w:r>
        <w:t xml:space="preserve"> </w:t>
      </w:r>
      <w:r w:rsidRPr="001358D0">
        <w:rPr>
          <w:color w:val="000000" w:themeColor="text1"/>
        </w:rPr>
        <w:t>(</w:t>
      </w:r>
      <w:r w:rsidR="002A18FE" w:rsidRPr="001358D0">
        <w:rPr>
          <w:i/>
          <w:color w:val="000000" w:themeColor="text1"/>
        </w:rPr>
        <w:t>Sorghastrum nutans</w:t>
      </w:r>
      <w:r w:rsidR="007945FB" w:rsidRPr="001358D0">
        <w:rPr>
          <w:i/>
          <w:color w:val="000000" w:themeColor="text1"/>
        </w:rPr>
        <w:t>[</w:t>
      </w:r>
      <w:r w:rsidR="002A18FE" w:rsidRPr="001358D0">
        <w:rPr>
          <w:i/>
          <w:color w:val="000000" w:themeColor="text1"/>
        </w:rPr>
        <w:t xml:space="preserve"> L</w:t>
      </w:r>
      <w:r w:rsidR="007945FB" w:rsidRPr="001358D0">
        <w:rPr>
          <w:i/>
          <w:color w:val="000000" w:themeColor="text1"/>
        </w:rPr>
        <w:t xml:space="preserve">.] </w:t>
      </w:r>
      <w:r w:rsidR="007945FB" w:rsidRPr="001358D0">
        <w:rPr>
          <w:color w:val="000000" w:themeColor="text1"/>
        </w:rPr>
        <w:t>Nash</w:t>
      </w:r>
      <w:r w:rsidRPr="001358D0">
        <w:rPr>
          <w:color w:val="000000" w:themeColor="text1"/>
        </w:rPr>
        <w:t>).</w:t>
      </w:r>
      <w:r>
        <w:t xml:space="preserve"> USDA-Natural Resources Conservation Service, Jimmy Carter PMC Americus, Georgia 31719.</w:t>
      </w:r>
    </w:p>
    <w:bookmarkEnd w:id="10"/>
    <w:bookmarkEnd w:id="11"/>
    <w:p w:rsidR="0089287B" w:rsidRPr="00705B62" w:rsidRDefault="0089287B" w:rsidP="00E07197">
      <w:pPr>
        <w:pStyle w:val="NRCSBodyText"/>
        <w:spacing w:before="120"/>
        <w:rPr>
          <w:i/>
        </w:rPr>
      </w:pPr>
      <w:r>
        <w:t>Published: February, 2011</w:t>
      </w:r>
    </w:p>
    <w:p w:rsidR="0089287B" w:rsidRPr="00705B62" w:rsidRDefault="0089287B" w:rsidP="00E07197">
      <w:pPr>
        <w:pStyle w:val="NRCSBodyText"/>
        <w:spacing w:before="120"/>
      </w:pPr>
      <w:r w:rsidRPr="00705B62">
        <w:t>Edited: e.g., 08Sep2009 rg, 08Sep2009 jfh; 17Sep2009 jfe</w:t>
      </w:r>
      <w:r>
        <w:t>, 10 Feb2011 cmo</w:t>
      </w:r>
    </w:p>
    <w:p w:rsidR="00A82875" w:rsidRDefault="0089287B" w:rsidP="00E07197">
      <w:pPr>
        <w:pStyle w:val="NRCSBodyText"/>
        <w:spacing w:before="120"/>
        <w:sectPr w:rsidR="00A82875" w:rsidSect="00A82875">
          <w:headerReference w:type="default" r:id="rId14"/>
          <w:footerReference w:type="default" r:id="rId15"/>
          <w:headerReference w:type="first" r:id="rId16"/>
          <w:type w:val="continuous"/>
          <w:pgSz w:w="12240" w:h="15840" w:code="1"/>
          <w:pgMar w:top="1035" w:right="1080" w:bottom="900" w:left="1080" w:header="720" w:footer="675" w:gutter="0"/>
          <w:cols w:num="2" w:space="720"/>
          <w:titlePg/>
          <w:docGrid w:linePitch="360"/>
        </w:sectPr>
      </w:pPr>
      <w:r w:rsidRPr="00810C71">
        <w:t>For more information about this and other plants, please contact your local NRCS field office or Conservation District &lt;</w:t>
      </w:r>
      <w:hyperlink r:id="rId17" w:tooltip="USDA NRCS Web site" w:history="1">
        <w:r w:rsidRPr="00810C71">
          <w:rPr>
            <w:rStyle w:val="Hyperlink"/>
          </w:rPr>
          <w:t>http://www.nrcs.usda.gov/</w:t>
        </w:r>
      </w:hyperlink>
      <w:r w:rsidRPr="00810C71">
        <w:t>&gt;, and visit the PLANTS Web site &lt;</w:t>
      </w:r>
      <w:hyperlink r:id="rId18" w:tooltip="Plants Web site" w:history="1">
        <w:r w:rsidRPr="00810C71">
          <w:rPr>
            <w:rStyle w:val="Hyperlink"/>
          </w:rPr>
          <w:t>http://plants.usda.gov</w:t>
        </w:r>
      </w:hyperlink>
      <w:r w:rsidRPr="00810C71">
        <w:t>&gt; or the Plant Materials Program Web site &lt;</w:t>
      </w:r>
      <w:hyperlink r:id="rId19" w:history="1">
        <w:r w:rsidRPr="00C37ABF">
          <w:rPr>
            <w:rStyle w:val="Hyperlink"/>
          </w:rPr>
          <w:t>http://plant-materials.nrcs.usda.gov</w:t>
        </w:r>
      </w:hyperlink>
    </w:p>
    <w:p w:rsidR="00034E7E" w:rsidRDefault="00034E7E" w:rsidP="00E07197">
      <w:pPr>
        <w:pStyle w:val="Footer"/>
        <w:spacing w:before="240"/>
        <w:jc w:val="both"/>
        <w:rPr>
          <w:b/>
          <w:color w:val="00A886"/>
          <w:sz w:val="20"/>
        </w:rPr>
      </w:pPr>
    </w:p>
    <w:sectPr w:rsidR="00034E7E" w:rsidSect="006277CE">
      <w:headerReference w:type="first" r:id="rId20"/>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doug.goldman" w:date="2011-10-25T18:42:00Z" w:initials="d">
    <w:p w:rsidR="00B4385E" w:rsidRDefault="00B4385E">
      <w:pPr>
        <w:pStyle w:val="CommentText"/>
      </w:pPr>
      <w:r>
        <w:rPr>
          <w:rStyle w:val="CommentReference"/>
        </w:rPr>
        <w:annotationRef/>
      </w:r>
      <w:r>
        <w:t>What does this mean?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85E" w:rsidRDefault="00B4385E">
      <w:r>
        <w:separator/>
      </w:r>
    </w:p>
  </w:endnote>
  <w:endnote w:type="continuationSeparator" w:id="0">
    <w:p w:rsidR="00B4385E" w:rsidRDefault="00B438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5E" w:rsidRPr="00061FD0" w:rsidRDefault="00B4385E" w:rsidP="00A82875">
    <w:pPr>
      <w:pStyle w:val="Footer"/>
      <w:rPr>
        <w:b/>
        <w:color w:val="00A886"/>
        <w:sz w:val="20"/>
      </w:rPr>
    </w:pPr>
    <w:r w:rsidRPr="00CD5C3F">
      <w:rPr>
        <w:b/>
        <w:color w:val="00A886"/>
        <w:sz w:val="20"/>
      </w:rPr>
      <w:t>USDA IS AN EQUAL OPPORTUNITY PROVIDER AND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85E" w:rsidRDefault="00B4385E">
      <w:r>
        <w:separator/>
      </w:r>
    </w:p>
  </w:footnote>
  <w:footnote w:type="continuationSeparator" w:id="0">
    <w:p w:rsidR="00B4385E" w:rsidRDefault="00B43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5E" w:rsidRPr="004346F5" w:rsidRDefault="00B4385E" w:rsidP="004346F5">
    <w:pPr>
      <w:pStyle w:val="Title"/>
      <w:tabs>
        <w:tab w:val="left" w:pos="431"/>
        <w:tab w:val="right" w:pos="10080"/>
      </w:tabs>
      <w:spacing w:before="240" w:after="240"/>
      <w:jc w:val="right"/>
    </w:pPr>
    <w:r w:rsidRPr="004346F5">
      <w:rPr>
        <w:noProof/>
      </w:rPr>
      <w:drawing>
        <wp:anchor distT="0" distB="0" distL="114300" distR="114300" simplePos="0" relativeHeight="251659264" behindDoc="1" locked="0" layoutInCell="1" allowOverlap="0">
          <wp:simplePos x="0" y="0"/>
          <wp:positionH relativeFrom="column">
            <wp:posOffset>128009</wp:posOffset>
          </wp:positionH>
          <wp:positionV relativeFrom="paragraph">
            <wp:posOffset>38456</wp:posOffset>
          </wp:positionV>
          <wp:extent cx="1537210" cy="572568"/>
          <wp:effectExtent l="19050" t="0" r="5840" b="0"/>
          <wp:wrapNone/>
          <wp:docPr id="5"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 cstate="print"/>
                  <a:srcRect/>
                  <a:stretch>
                    <a:fillRect/>
                  </a:stretch>
                </pic:blipFill>
                <pic:spPr bwMode="auto">
                  <a:xfrm>
                    <a:off x="0" y="0"/>
                    <a:ext cx="1537210" cy="572568"/>
                  </a:xfrm>
                  <a:prstGeom prst="rect">
                    <a:avLst/>
                  </a:prstGeom>
                  <a:noFill/>
                </pic:spPr>
              </pic:pic>
            </a:graphicData>
          </a:graphic>
        </wp:anchor>
      </w:drawing>
    </w:r>
    <w:r>
      <w:t>Plant Fact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5E" w:rsidRDefault="00B438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5E" w:rsidRPr="004346F5" w:rsidRDefault="00B4385E" w:rsidP="004346F5">
    <w:pPr>
      <w:pStyle w:val="Title"/>
      <w:tabs>
        <w:tab w:val="left" w:pos="431"/>
        <w:tab w:val="right" w:pos="10080"/>
      </w:tabs>
      <w:spacing w:before="240" w:after="240"/>
      <w:jc w:val="right"/>
    </w:pPr>
    <w:r w:rsidRPr="004346F5">
      <w:rPr>
        <w:noProof/>
      </w:rPr>
      <w:drawing>
        <wp:anchor distT="0" distB="0" distL="114300" distR="114300" simplePos="0" relativeHeight="251661312" behindDoc="1" locked="0" layoutInCell="1" allowOverlap="0">
          <wp:simplePos x="0" y="0"/>
          <wp:positionH relativeFrom="column">
            <wp:posOffset>128009</wp:posOffset>
          </wp:positionH>
          <wp:positionV relativeFrom="paragraph">
            <wp:posOffset>38456</wp:posOffset>
          </wp:positionV>
          <wp:extent cx="1537210" cy="572568"/>
          <wp:effectExtent l="19050" t="0" r="5840" b="0"/>
          <wp:wrapNone/>
          <wp:docPr id="7"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 cstate="print"/>
                  <a:srcRect/>
                  <a:stretch>
                    <a:fillRect/>
                  </a:stretch>
                </pic:blipFill>
                <pic:spPr bwMode="auto">
                  <a:xfrm>
                    <a:off x="0" y="0"/>
                    <a:ext cx="1537210" cy="572568"/>
                  </a:xfrm>
                  <a:prstGeom prst="rect">
                    <a:avLst/>
                  </a:prstGeom>
                  <a:noFill/>
                </pic:spPr>
              </pic:pic>
            </a:graphicData>
          </a:graphic>
        </wp:anchor>
      </w:drawing>
    </w:r>
    <w:r>
      <w:t>Plant Fact Sheet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5E" w:rsidRPr="004346F5" w:rsidRDefault="00B4385E" w:rsidP="004346F5">
    <w:pPr>
      <w:pStyle w:val="Title"/>
      <w:tabs>
        <w:tab w:val="left" w:pos="431"/>
        <w:tab w:val="right" w:pos="10080"/>
      </w:tabs>
      <w:spacing w:before="240" w:after="240"/>
      <w:jc w:val="right"/>
    </w:pPr>
    <w:r w:rsidRPr="004346F5">
      <w:rPr>
        <w:noProof/>
      </w:rPr>
      <w:drawing>
        <wp:anchor distT="0" distB="0" distL="114300" distR="114300" simplePos="0" relativeHeight="251663360" behindDoc="1" locked="0" layoutInCell="1" allowOverlap="0">
          <wp:simplePos x="0" y="0"/>
          <wp:positionH relativeFrom="column">
            <wp:posOffset>128009</wp:posOffset>
          </wp:positionH>
          <wp:positionV relativeFrom="paragraph">
            <wp:posOffset>38456</wp:posOffset>
          </wp:positionV>
          <wp:extent cx="1537210" cy="572568"/>
          <wp:effectExtent l="19050" t="0" r="5840" b="0"/>
          <wp:wrapNone/>
          <wp:docPr id="8"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 cstate="print"/>
                  <a:srcRect/>
                  <a:stretch>
                    <a:fillRect/>
                  </a:stretch>
                </pic:blipFill>
                <pic:spPr bwMode="auto">
                  <a:xfrm>
                    <a:off x="0" y="0"/>
                    <a:ext cx="1537210" cy="572568"/>
                  </a:xfrm>
                  <a:prstGeom prst="rect">
                    <a:avLst/>
                  </a:prstGeom>
                  <a:noFill/>
                </pic:spPr>
              </pic:pic>
            </a:graphicData>
          </a:graphic>
        </wp:anchor>
      </w:drawing>
    </w:r>
    <w:r>
      <w:t>Plant Fact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5120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5753E"/>
    <w:rsid w:val="0000182C"/>
    <w:rsid w:val="00005184"/>
    <w:rsid w:val="000175D4"/>
    <w:rsid w:val="000178ED"/>
    <w:rsid w:val="000221F8"/>
    <w:rsid w:val="00023D8B"/>
    <w:rsid w:val="0003008A"/>
    <w:rsid w:val="00034E7E"/>
    <w:rsid w:val="00044DD1"/>
    <w:rsid w:val="0004577C"/>
    <w:rsid w:val="00056463"/>
    <w:rsid w:val="000578C2"/>
    <w:rsid w:val="00070BC9"/>
    <w:rsid w:val="00085766"/>
    <w:rsid w:val="00086114"/>
    <w:rsid w:val="00092063"/>
    <w:rsid w:val="00092E2D"/>
    <w:rsid w:val="000960D7"/>
    <w:rsid w:val="000968E2"/>
    <w:rsid w:val="000A4DDE"/>
    <w:rsid w:val="000C46B8"/>
    <w:rsid w:val="000D0108"/>
    <w:rsid w:val="000F0091"/>
    <w:rsid w:val="000F1970"/>
    <w:rsid w:val="000F3296"/>
    <w:rsid w:val="00103420"/>
    <w:rsid w:val="00117649"/>
    <w:rsid w:val="00120F6B"/>
    <w:rsid w:val="00125BE3"/>
    <w:rsid w:val="001358D0"/>
    <w:rsid w:val="00162ECD"/>
    <w:rsid w:val="0016580B"/>
    <w:rsid w:val="00171009"/>
    <w:rsid w:val="00174373"/>
    <w:rsid w:val="0018267D"/>
    <w:rsid w:val="0019670E"/>
    <w:rsid w:val="001A3FFC"/>
    <w:rsid w:val="001A52AF"/>
    <w:rsid w:val="001A67B4"/>
    <w:rsid w:val="001B73A1"/>
    <w:rsid w:val="001C146B"/>
    <w:rsid w:val="001C6E25"/>
    <w:rsid w:val="001D076F"/>
    <w:rsid w:val="001D1848"/>
    <w:rsid w:val="001D3F0B"/>
    <w:rsid w:val="001E6B6D"/>
    <w:rsid w:val="001F35D7"/>
    <w:rsid w:val="001F38D0"/>
    <w:rsid w:val="001F5751"/>
    <w:rsid w:val="001F5992"/>
    <w:rsid w:val="002148DF"/>
    <w:rsid w:val="0021601C"/>
    <w:rsid w:val="00242709"/>
    <w:rsid w:val="00256DC2"/>
    <w:rsid w:val="00264750"/>
    <w:rsid w:val="0026727E"/>
    <w:rsid w:val="00267929"/>
    <w:rsid w:val="002710AC"/>
    <w:rsid w:val="00281336"/>
    <w:rsid w:val="00284422"/>
    <w:rsid w:val="00286EAC"/>
    <w:rsid w:val="002A18FE"/>
    <w:rsid w:val="002B011B"/>
    <w:rsid w:val="002B7160"/>
    <w:rsid w:val="002D3C5A"/>
    <w:rsid w:val="002D7A49"/>
    <w:rsid w:val="002E2F74"/>
    <w:rsid w:val="003050BA"/>
    <w:rsid w:val="00315F39"/>
    <w:rsid w:val="003361CB"/>
    <w:rsid w:val="00345D11"/>
    <w:rsid w:val="003579D8"/>
    <w:rsid w:val="003631C1"/>
    <w:rsid w:val="00364C5B"/>
    <w:rsid w:val="00375E14"/>
    <w:rsid w:val="00377934"/>
    <w:rsid w:val="00383E58"/>
    <w:rsid w:val="0038415D"/>
    <w:rsid w:val="003A2564"/>
    <w:rsid w:val="003A2960"/>
    <w:rsid w:val="003C05A2"/>
    <w:rsid w:val="003C5000"/>
    <w:rsid w:val="003D7758"/>
    <w:rsid w:val="003E064E"/>
    <w:rsid w:val="003E6391"/>
    <w:rsid w:val="003F1973"/>
    <w:rsid w:val="0040152F"/>
    <w:rsid w:val="004018AA"/>
    <w:rsid w:val="004052E3"/>
    <w:rsid w:val="0040539A"/>
    <w:rsid w:val="00414572"/>
    <w:rsid w:val="004261A4"/>
    <w:rsid w:val="004322D6"/>
    <w:rsid w:val="004340C9"/>
    <w:rsid w:val="004346F5"/>
    <w:rsid w:val="00437F11"/>
    <w:rsid w:val="00453903"/>
    <w:rsid w:val="0046775F"/>
    <w:rsid w:val="00475C41"/>
    <w:rsid w:val="004867F5"/>
    <w:rsid w:val="00492FBE"/>
    <w:rsid w:val="00496FA1"/>
    <w:rsid w:val="004A6EAD"/>
    <w:rsid w:val="004B628B"/>
    <w:rsid w:val="004B7357"/>
    <w:rsid w:val="004D34B0"/>
    <w:rsid w:val="004D7D29"/>
    <w:rsid w:val="004F0A5F"/>
    <w:rsid w:val="005129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277CE"/>
    <w:rsid w:val="00647C24"/>
    <w:rsid w:val="00652458"/>
    <w:rsid w:val="006631A2"/>
    <w:rsid w:val="00665AF3"/>
    <w:rsid w:val="00667542"/>
    <w:rsid w:val="00672EB8"/>
    <w:rsid w:val="00673610"/>
    <w:rsid w:val="00676A70"/>
    <w:rsid w:val="00680FB5"/>
    <w:rsid w:val="00681261"/>
    <w:rsid w:val="00683584"/>
    <w:rsid w:val="00692190"/>
    <w:rsid w:val="006A7F33"/>
    <w:rsid w:val="006B445C"/>
    <w:rsid w:val="006C24CA"/>
    <w:rsid w:val="006C47E2"/>
    <w:rsid w:val="006E5F7B"/>
    <w:rsid w:val="006F0E21"/>
    <w:rsid w:val="00700843"/>
    <w:rsid w:val="00702FC1"/>
    <w:rsid w:val="00705B62"/>
    <w:rsid w:val="00717F00"/>
    <w:rsid w:val="00741185"/>
    <w:rsid w:val="0074131F"/>
    <w:rsid w:val="00742DE3"/>
    <w:rsid w:val="00772F6F"/>
    <w:rsid w:val="00774ABD"/>
    <w:rsid w:val="00776CDA"/>
    <w:rsid w:val="00785F5E"/>
    <w:rsid w:val="007945FB"/>
    <w:rsid w:val="007B2285"/>
    <w:rsid w:val="007C52E4"/>
    <w:rsid w:val="007D516A"/>
    <w:rsid w:val="007D72E1"/>
    <w:rsid w:val="007E37CE"/>
    <w:rsid w:val="007F678B"/>
    <w:rsid w:val="007F7A33"/>
    <w:rsid w:val="00804DC8"/>
    <w:rsid w:val="00810C71"/>
    <w:rsid w:val="008259A0"/>
    <w:rsid w:val="00827C92"/>
    <w:rsid w:val="008407F0"/>
    <w:rsid w:val="008455BA"/>
    <w:rsid w:val="0084778F"/>
    <w:rsid w:val="00854604"/>
    <w:rsid w:val="008556D9"/>
    <w:rsid w:val="0085753E"/>
    <w:rsid w:val="008650D5"/>
    <w:rsid w:val="00865FDC"/>
    <w:rsid w:val="00880D71"/>
    <w:rsid w:val="00885E30"/>
    <w:rsid w:val="00886171"/>
    <w:rsid w:val="00886B5E"/>
    <w:rsid w:val="0089287B"/>
    <w:rsid w:val="00896514"/>
    <w:rsid w:val="008A2C3F"/>
    <w:rsid w:val="008B118A"/>
    <w:rsid w:val="008D3D78"/>
    <w:rsid w:val="008E7D1F"/>
    <w:rsid w:val="008F3D5A"/>
    <w:rsid w:val="00902398"/>
    <w:rsid w:val="0092649C"/>
    <w:rsid w:val="00942265"/>
    <w:rsid w:val="00942547"/>
    <w:rsid w:val="00943902"/>
    <w:rsid w:val="00945751"/>
    <w:rsid w:val="0095085A"/>
    <w:rsid w:val="0095114D"/>
    <w:rsid w:val="00955302"/>
    <w:rsid w:val="00955770"/>
    <w:rsid w:val="00966A16"/>
    <w:rsid w:val="00987392"/>
    <w:rsid w:val="009906F5"/>
    <w:rsid w:val="00997EA9"/>
    <w:rsid w:val="009A0E7A"/>
    <w:rsid w:val="009B195C"/>
    <w:rsid w:val="009B7D57"/>
    <w:rsid w:val="009C10B0"/>
    <w:rsid w:val="009C45C1"/>
    <w:rsid w:val="009D38B9"/>
    <w:rsid w:val="009D5F78"/>
    <w:rsid w:val="00A0079A"/>
    <w:rsid w:val="00A1146D"/>
    <w:rsid w:val="00A2247D"/>
    <w:rsid w:val="00A43227"/>
    <w:rsid w:val="00A46ABF"/>
    <w:rsid w:val="00A52D2C"/>
    <w:rsid w:val="00A82875"/>
    <w:rsid w:val="00A82E8F"/>
    <w:rsid w:val="00A90C12"/>
    <w:rsid w:val="00A91834"/>
    <w:rsid w:val="00AA377C"/>
    <w:rsid w:val="00AB363D"/>
    <w:rsid w:val="00AC0517"/>
    <w:rsid w:val="00AF1871"/>
    <w:rsid w:val="00B00F6C"/>
    <w:rsid w:val="00B0669A"/>
    <w:rsid w:val="00B07BD5"/>
    <w:rsid w:val="00B20A96"/>
    <w:rsid w:val="00B35C3E"/>
    <w:rsid w:val="00B4385E"/>
    <w:rsid w:val="00B55E68"/>
    <w:rsid w:val="00B67FFC"/>
    <w:rsid w:val="00B72349"/>
    <w:rsid w:val="00B730E7"/>
    <w:rsid w:val="00B8425D"/>
    <w:rsid w:val="00BC76F8"/>
    <w:rsid w:val="00BD37B0"/>
    <w:rsid w:val="00BE0AAA"/>
    <w:rsid w:val="00BE5356"/>
    <w:rsid w:val="00BE744D"/>
    <w:rsid w:val="00BE775B"/>
    <w:rsid w:val="00BF2C15"/>
    <w:rsid w:val="00BF5CC4"/>
    <w:rsid w:val="00C000B6"/>
    <w:rsid w:val="00C068D7"/>
    <w:rsid w:val="00C06924"/>
    <w:rsid w:val="00C07EF8"/>
    <w:rsid w:val="00C16499"/>
    <w:rsid w:val="00C2775B"/>
    <w:rsid w:val="00C35078"/>
    <w:rsid w:val="00C36DFB"/>
    <w:rsid w:val="00C37ABF"/>
    <w:rsid w:val="00C430F6"/>
    <w:rsid w:val="00C43D6A"/>
    <w:rsid w:val="00C60B4D"/>
    <w:rsid w:val="00C86821"/>
    <w:rsid w:val="00C90BB1"/>
    <w:rsid w:val="00CA5201"/>
    <w:rsid w:val="00CB4C7E"/>
    <w:rsid w:val="00CC1918"/>
    <w:rsid w:val="00CC4E6D"/>
    <w:rsid w:val="00CD49CC"/>
    <w:rsid w:val="00CD5C3F"/>
    <w:rsid w:val="00CE5409"/>
    <w:rsid w:val="00CF2307"/>
    <w:rsid w:val="00CF7EC1"/>
    <w:rsid w:val="00CF7F90"/>
    <w:rsid w:val="00D11F49"/>
    <w:rsid w:val="00D20E52"/>
    <w:rsid w:val="00D21DF0"/>
    <w:rsid w:val="00D36CA3"/>
    <w:rsid w:val="00D50C6B"/>
    <w:rsid w:val="00D57FE6"/>
    <w:rsid w:val="00D61972"/>
    <w:rsid w:val="00D62818"/>
    <w:rsid w:val="00D669F9"/>
    <w:rsid w:val="00D82E30"/>
    <w:rsid w:val="00DA74C2"/>
    <w:rsid w:val="00DC616D"/>
    <w:rsid w:val="00DC7C36"/>
    <w:rsid w:val="00DD46A9"/>
    <w:rsid w:val="00DD554A"/>
    <w:rsid w:val="00DE0E57"/>
    <w:rsid w:val="00DE3C1E"/>
    <w:rsid w:val="00E07197"/>
    <w:rsid w:val="00E30EC6"/>
    <w:rsid w:val="00E41DD2"/>
    <w:rsid w:val="00E505BD"/>
    <w:rsid w:val="00E52D6E"/>
    <w:rsid w:val="00E773FE"/>
    <w:rsid w:val="00E80488"/>
    <w:rsid w:val="00EA5D73"/>
    <w:rsid w:val="00EB0591"/>
    <w:rsid w:val="00EC257E"/>
    <w:rsid w:val="00EE261A"/>
    <w:rsid w:val="00EE296B"/>
    <w:rsid w:val="00EE52BC"/>
    <w:rsid w:val="00EF7390"/>
    <w:rsid w:val="00F0149C"/>
    <w:rsid w:val="00F01C3E"/>
    <w:rsid w:val="00F13355"/>
    <w:rsid w:val="00F202B5"/>
    <w:rsid w:val="00F3785A"/>
    <w:rsid w:val="00F636A1"/>
    <w:rsid w:val="00F71BD0"/>
    <w:rsid w:val="00F71F08"/>
    <w:rsid w:val="00F74365"/>
    <w:rsid w:val="00F75E97"/>
    <w:rsid w:val="00F802DB"/>
    <w:rsid w:val="00F82DDC"/>
    <w:rsid w:val="00F908A7"/>
    <w:rsid w:val="00F90B16"/>
    <w:rsid w:val="00F9122A"/>
    <w:rsid w:val="00F913EA"/>
    <w:rsid w:val="00F9553F"/>
    <w:rsid w:val="00FD1C2B"/>
    <w:rsid w:val="00FD2879"/>
    <w:rsid w:val="00FF6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F636A1"/>
    <w:pPr>
      <w:tabs>
        <w:tab w:val="left" w:pos="3780"/>
      </w:tabs>
      <w:ind w:left="540" w:right="630" w:firstLine="9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97EA9"/>
    <w:pPr>
      <w:tabs>
        <w:tab w:val="left" w:pos="2430"/>
      </w:tabs>
      <w:jc w:val="left"/>
    </w:pPr>
    <w:rPr>
      <w:color w:val="auto"/>
      <w:sz w:val="20"/>
    </w:rPr>
  </w:style>
  <w:style w:type="character" w:customStyle="1" w:styleId="BodytextChar0">
    <w:name w:val="Body text Char"/>
    <w:basedOn w:val="BodyTextChar"/>
    <w:link w:val="Bodytext0"/>
    <w:rsid w:val="00997EA9"/>
  </w:style>
  <w:style w:type="character" w:styleId="CommentReference">
    <w:name w:val="annotation reference"/>
    <w:basedOn w:val="DefaultParagraphFont"/>
    <w:semiHidden/>
    <w:unhideWhenUsed/>
    <w:rsid w:val="00B4385E"/>
    <w:rPr>
      <w:sz w:val="16"/>
      <w:szCs w:val="16"/>
    </w:rPr>
  </w:style>
  <w:style w:type="paragraph" w:styleId="CommentText">
    <w:name w:val="annotation text"/>
    <w:basedOn w:val="Normal"/>
    <w:link w:val="CommentTextChar"/>
    <w:semiHidden/>
    <w:unhideWhenUsed/>
    <w:rsid w:val="00B4385E"/>
    <w:rPr>
      <w:sz w:val="20"/>
    </w:rPr>
  </w:style>
  <w:style w:type="character" w:customStyle="1" w:styleId="CommentTextChar">
    <w:name w:val="Comment Text Char"/>
    <w:basedOn w:val="DefaultParagraphFont"/>
    <w:link w:val="CommentText"/>
    <w:semiHidden/>
    <w:rsid w:val="00B4385E"/>
  </w:style>
  <w:style w:type="paragraph" w:styleId="CommentSubject">
    <w:name w:val="annotation subject"/>
    <w:basedOn w:val="CommentText"/>
    <w:next w:val="CommentText"/>
    <w:link w:val="CommentSubjectChar"/>
    <w:semiHidden/>
    <w:unhideWhenUsed/>
    <w:rsid w:val="00B4385E"/>
    <w:rPr>
      <w:b/>
      <w:bCs/>
    </w:rPr>
  </w:style>
  <w:style w:type="character" w:customStyle="1" w:styleId="CommentSubjectChar">
    <w:name w:val="Comment Subject Char"/>
    <w:basedOn w:val="CommentTextChar"/>
    <w:link w:val="CommentSubject"/>
    <w:semiHidden/>
    <w:rsid w:val="00B4385E"/>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plants.usda.go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ants.usda.go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plant-materials.nrcs.usda.gov"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mona.Garner\Local%20Settings\Temporary%20Internet%20Files\Content.Outlook\JHXFODA6\Indiangrass%20Fact%20Sheet%20Feb%20201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CBFB9026-8259-4A67-9D66-DBCD3907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Indiangrass Fact Sheet Feb 2011 (2).dotx</Template>
  <TotalTime>3</TotalTime>
  <Pages>2</Pages>
  <Words>1231</Words>
  <Characters>7022</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Indiangrass (Sorghastrum nutans[ L.]Nash)Plant Fact Sheet </vt:lpstr>
    </vt:vector>
  </TitlesOfParts>
  <Company>USDA NRCS National Plant Materials Center</Company>
  <LinksUpToDate>false</LinksUpToDate>
  <CharactersWithSpaces>8237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Indiangrass (Sorghastrum nutans[ L.]Nash)Plant Fact Sheet </dc:title>
  <dc:subject>Indiangrass(Sorghastrum nutans[ L.] Nash)is a native warm-season, perennial bunch grass. Uses include erosion control, livestock forage,pollinator,restoration, and wildlife.</dc:subject>
  <dc:creator>Jimmy Carter Plant Materials Center</dc:creator>
  <cp:keywords>Plant Fact Sheet, NRCS, Plant Materials Program, Plant Data Center ,Indiangrass Plant fact Sheet,Sorghastrum nutans,warm-season grass, native grass, forage, wildlife,pollinator,restoration,erosion control</cp:keywords>
  <cp:lastModifiedBy>doug.goldman</cp:lastModifiedBy>
  <cp:revision>2</cp:revision>
  <cp:lastPrinted>2011-02-04T14:37:00Z</cp:lastPrinted>
  <dcterms:created xsi:type="dcterms:W3CDTF">2011-10-25T22:46:00Z</dcterms:created>
  <dcterms:modified xsi:type="dcterms:W3CDTF">2011-10-25T22:46:00Z</dcterms:modified>
</cp:coreProperties>
</file>