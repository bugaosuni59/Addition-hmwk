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564985" w:rsidP="00564985">
      <w:pPr>
        <w:pStyle w:val="Heading1"/>
        <w:rPr>
          <w:i w:val="0"/>
        </w:rPr>
      </w:pPr>
      <w:r w:rsidRPr="007B2285">
        <w:rPr>
          <w:i w:val="0"/>
        </w:rPr>
        <w:lastRenderedPageBreak/>
        <w:t>C</w:t>
      </w:r>
      <w:r w:rsidR="00CE5409" w:rsidRPr="007B2285">
        <w:rPr>
          <w:i w:val="0"/>
        </w:rPr>
        <w:t xml:space="preserve">OMMON </w:t>
      </w:r>
      <w:r w:rsidR="006E7BED">
        <w:rPr>
          <w:i w:val="0"/>
        </w:rPr>
        <w:t>boneset</w:t>
      </w:r>
    </w:p>
    <w:p w:rsidR="00CE5409" w:rsidRPr="00561A8A" w:rsidRDefault="006E7BED" w:rsidP="00561A8A">
      <w:pPr>
        <w:pStyle w:val="Heading2"/>
      </w:pPr>
      <w:r>
        <w:t xml:space="preserve">Eupatorium perfoliatum </w:t>
      </w:r>
      <w:r>
        <w:rPr>
          <w:i w:val="0"/>
        </w:rPr>
        <w:t>L.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6E7BED">
        <w:t>EUPE3</w:t>
      </w:r>
    </w:p>
    <w:p w:rsidR="006E7BED" w:rsidRDefault="006E7BED" w:rsidP="00C70A09">
      <w:pPr>
        <w:pStyle w:val="NRCSBodyText"/>
        <w:spacing w:before="240" w:after="120"/>
      </w:pPr>
      <w:r>
        <w:t xml:space="preserve">Contributed by: </w:t>
      </w:r>
      <w:smartTag w:uri="urn:schemas-microsoft-com:office:smarttags" w:element="PlaceName">
        <w:r>
          <w:t>USDA</w:t>
        </w:r>
      </w:smartTag>
      <w:r>
        <w:t xml:space="preserve"> </w:t>
      </w:r>
      <w:smartTag w:uri="urn:schemas-microsoft-com:office:smarttags" w:element="PlaceName">
        <w:r>
          <w:t>NRCS</w:t>
        </w:r>
      </w:smartTag>
      <w:r>
        <w:t xml:space="preserve"> </w:t>
      </w:r>
      <w:smartTag w:uri="urn:schemas-microsoft-com:office:smarttags" w:element="PlaceName">
        <w:r>
          <w:t>National</w:t>
        </w:r>
      </w:smartTag>
      <w:r>
        <w:t xml:space="preserve"> </w:t>
      </w:r>
      <w:smartTag w:uri="urn:schemas-microsoft-com:office:smarttags" w:element="PlaceName">
        <w:r>
          <w:t>Plant</w:t>
        </w:r>
      </w:smartTag>
      <w:r>
        <w:t xml:space="preserve"> </w:t>
      </w:r>
      <w:smartTag w:uri="urn:schemas-microsoft-com:office:smarttags" w:element="PlaceName">
        <w:r>
          <w:t>Materials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Beltsville</w:t>
          </w:r>
        </w:smartTag>
        <w:r>
          <w:t xml:space="preserve">, </w:t>
        </w:r>
        <w:smartTag w:uri="urn:schemas-microsoft-com:office:smarttags" w:element="State">
          <w:r>
            <w:t>MD</w:t>
          </w:r>
        </w:smartTag>
      </w:smartTag>
      <w:r>
        <w:t xml:space="preserve"> </w:t>
      </w:r>
    </w:p>
    <w:p w:rsidR="00595228" w:rsidRDefault="006E7BED" w:rsidP="00C70A09">
      <w:pPr>
        <w:pStyle w:val="NRCSBodyText"/>
        <w:spacing w:after="12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24050" cy="2876550"/>
            <wp:effectExtent l="19050" t="0" r="0" b="0"/>
            <wp:docPr id="2" name="Picture 2" descr="Photo of Eupatorium perfoliatum, common bon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of Eupatorium perfoliatum, common bonese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8E2" w:rsidRPr="000968E2" w:rsidRDefault="006E7BED" w:rsidP="006E7BED">
      <w:pPr>
        <w:pStyle w:val="NRCSBodyText"/>
        <w:rPr>
          <w:sz w:val="16"/>
          <w:szCs w:val="16"/>
        </w:rPr>
      </w:pPr>
      <w:r w:rsidRPr="00DA7725">
        <w:rPr>
          <w:sz w:val="16"/>
          <w:szCs w:val="16"/>
        </w:rPr>
        <w:t xml:space="preserve">Robert H. Mohlenbrock @ USDA-NRCS PLANTS Database / USDA SCS.  1989.  </w:t>
      </w:r>
      <w:smartTag w:uri="urn:schemas-microsoft-com:office:smarttags" w:element="place">
        <w:r w:rsidRPr="00DA7725">
          <w:rPr>
            <w:i/>
            <w:iCs/>
            <w:sz w:val="16"/>
            <w:szCs w:val="16"/>
          </w:rPr>
          <w:t>Midwest</w:t>
        </w:r>
      </w:smartTag>
      <w:r w:rsidRPr="00DA7725">
        <w:rPr>
          <w:i/>
          <w:iCs/>
          <w:sz w:val="16"/>
          <w:szCs w:val="16"/>
        </w:rPr>
        <w:t xml:space="preserve"> wetland flora: Field office illustrated guide to plant species</w:t>
      </w:r>
      <w:r w:rsidRPr="00DA7725">
        <w:rPr>
          <w:sz w:val="16"/>
          <w:szCs w:val="16"/>
        </w:rPr>
        <w:t xml:space="preserve">.  Midwest National Technical Center, </w:t>
      </w:r>
      <w:r w:rsidR="003B05D2">
        <w:rPr>
          <w:sz w:val="16"/>
          <w:szCs w:val="16"/>
        </w:rPr>
        <w:t>Lincoln, Nebraska</w:t>
      </w:r>
    </w:p>
    <w:p w:rsidR="00C70A09" w:rsidRDefault="00C70A09" w:rsidP="006E7BED">
      <w:pPr>
        <w:pStyle w:val="Header3"/>
      </w:pPr>
    </w:p>
    <w:p w:rsidR="006E7BED" w:rsidRDefault="006E7BED" w:rsidP="006E7BED">
      <w:pPr>
        <w:pStyle w:val="Header3"/>
      </w:pPr>
      <w:r>
        <w:t>Alternate Names</w:t>
      </w:r>
    </w:p>
    <w:p w:rsidR="006E7BED" w:rsidRPr="003631C1" w:rsidRDefault="006E7BED" w:rsidP="006E7BED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Common boneset, Thoroughwort</w:t>
      </w:r>
    </w:p>
    <w:p w:rsidR="006E7BED" w:rsidRDefault="006E7BED" w:rsidP="006E7BED">
      <w:pPr>
        <w:pStyle w:val="Bodytext0"/>
      </w:pPr>
    </w:p>
    <w:p w:rsidR="006E7BED" w:rsidRDefault="006E7BED" w:rsidP="006E7BED">
      <w:pPr>
        <w:pStyle w:val="Header3"/>
      </w:pPr>
      <w:r>
        <w:t>Uses</w:t>
      </w:r>
    </w:p>
    <w:p w:rsidR="006E7BED" w:rsidRPr="00B53E70" w:rsidRDefault="006E7BED" w:rsidP="006E7BED">
      <w:pPr>
        <w:tabs>
          <w:tab w:val="left" w:pos="2430"/>
        </w:tabs>
        <w:jc w:val="left"/>
        <w:rPr>
          <w:sz w:val="20"/>
        </w:rPr>
      </w:pPr>
      <w:r w:rsidRPr="00E62D72">
        <w:rPr>
          <w:i/>
          <w:color w:val="000000"/>
          <w:sz w:val="20"/>
        </w:rPr>
        <w:t>Ethnobotanical:</w:t>
      </w:r>
      <w:r w:rsidRPr="00E62D72">
        <w:rPr>
          <w:sz w:val="20"/>
        </w:rPr>
        <w:t xml:space="preserve"> The leaves have been used to treat dengue fever.  </w:t>
      </w:r>
      <w:commentRangeStart w:id="0"/>
      <w:r w:rsidRPr="00E62D72">
        <w:rPr>
          <w:sz w:val="20"/>
        </w:rPr>
        <w:t>Modern German research</w:t>
      </w:r>
      <w:commentRangeEnd w:id="0"/>
      <w:r w:rsidR="00964EDA">
        <w:rPr>
          <w:rStyle w:val="CommentReference"/>
        </w:rPr>
        <w:commentReference w:id="0"/>
      </w:r>
      <w:r w:rsidRPr="00E62D72">
        <w:rPr>
          <w:sz w:val="20"/>
        </w:rPr>
        <w:t xml:space="preserve"> suggests that Common Boneset may act as a general immune system stimulant.  It has also been used as a diaphoretic and weak anti-inflammatory. </w:t>
      </w:r>
      <w:r>
        <w:rPr>
          <w:sz w:val="20"/>
        </w:rPr>
        <w:t xml:space="preserve"> </w:t>
      </w:r>
      <w:r w:rsidRPr="00E633C8">
        <w:rPr>
          <w:color w:val="FF0000"/>
          <w:sz w:val="20"/>
        </w:rPr>
        <w:t>Caution</w:t>
      </w:r>
      <w:r w:rsidRPr="00E633C8">
        <w:rPr>
          <w:color w:val="FF0000"/>
          <w:szCs w:val="24"/>
        </w:rPr>
        <w:t>:</w:t>
      </w:r>
      <w:r w:rsidRPr="00B53E70">
        <w:rPr>
          <w:color w:val="FF0000"/>
          <w:sz w:val="20"/>
        </w:rPr>
        <w:t xml:space="preserve"> </w:t>
      </w:r>
      <w:r w:rsidRPr="005B2870">
        <w:rPr>
          <w:sz w:val="20"/>
        </w:rPr>
        <w:t>Common Boneset is emetic and laxative in large doses, and it may contain pyrrolizidine alkaloids that are potentially harmful to the liver</w:t>
      </w:r>
      <w:r w:rsidRPr="00B53E70">
        <w:rPr>
          <w:sz w:val="20"/>
        </w:rPr>
        <w:t>.</w:t>
      </w:r>
    </w:p>
    <w:p w:rsidR="006E7BED" w:rsidRDefault="006E7BED" w:rsidP="006E7BED">
      <w:pPr>
        <w:pStyle w:val="Heading3"/>
        <w:rPr>
          <w:b w:val="0"/>
          <w:i/>
          <w:color w:val="000000"/>
        </w:rPr>
      </w:pPr>
    </w:p>
    <w:p w:rsidR="00F0149C" w:rsidRDefault="006E7BED" w:rsidP="006E7BED">
      <w:pPr>
        <w:pStyle w:val="Heading3"/>
        <w:rPr>
          <w:b w:val="0"/>
        </w:rPr>
      </w:pPr>
      <w:r w:rsidRPr="006E7BED">
        <w:rPr>
          <w:b w:val="0"/>
          <w:i/>
          <w:color w:val="000000"/>
        </w:rPr>
        <w:t>Landscaping and wildlife:</w:t>
      </w:r>
      <w:r w:rsidRPr="006E7BED">
        <w:rPr>
          <w:b w:val="0"/>
        </w:rPr>
        <w:t xml:space="preserve"> The nectar from the flowers of Common Boneset is very attractive to a variety of pollinators, including bees, wasps, and butterflies.  The Swamp Sparrow supplements its diet with Common Boneset seeds.  Various caterpillars, such as </w:t>
      </w:r>
      <w:r w:rsidRPr="006E7BED">
        <w:rPr>
          <w:b w:val="0"/>
          <w:i/>
          <w:iCs/>
        </w:rPr>
        <w:t xml:space="preserve">Phragmatobia lineate </w:t>
      </w:r>
      <w:r w:rsidRPr="006E7BED">
        <w:rPr>
          <w:b w:val="0"/>
        </w:rPr>
        <w:t>(Lined Ruby Tiger Moth),</w:t>
      </w:r>
      <w:r w:rsidRPr="006E7BED">
        <w:rPr>
          <w:b w:val="0"/>
          <w:i/>
        </w:rPr>
        <w:t xml:space="preserve"> </w:t>
      </w:r>
      <w:r w:rsidRPr="006E7BED">
        <w:rPr>
          <w:b w:val="0"/>
          <w:i/>
          <w:iCs/>
        </w:rPr>
        <w:t>Papaipema cataphracta</w:t>
      </w:r>
      <w:r w:rsidRPr="006E7BED">
        <w:rPr>
          <w:b w:val="0"/>
          <w:iCs/>
        </w:rPr>
        <w:t xml:space="preserve"> (Burdock Borer Moth)</w:t>
      </w:r>
      <w:r w:rsidRPr="006E7BED">
        <w:rPr>
          <w:b w:val="0"/>
        </w:rPr>
        <w:t>,</w:t>
      </w:r>
      <w:r w:rsidRPr="006E7BED">
        <w:rPr>
          <w:b w:val="0"/>
          <w:i/>
        </w:rPr>
        <w:t xml:space="preserve"> </w:t>
      </w:r>
      <w:r w:rsidRPr="006E7BED">
        <w:rPr>
          <w:b w:val="0"/>
          <w:i/>
          <w:iCs/>
        </w:rPr>
        <w:t>Schinia trifascia</w:t>
      </w:r>
      <w:r w:rsidRPr="006E7BED">
        <w:rPr>
          <w:b w:val="0"/>
          <w:iCs/>
        </w:rPr>
        <w:t xml:space="preserve"> (</w:t>
      </w:r>
      <w:r w:rsidRPr="006E7BED">
        <w:rPr>
          <w:b w:val="0"/>
        </w:rPr>
        <w:t>Three-lined Flower Moth),</w:t>
      </w:r>
      <w:r w:rsidRPr="006E7BED">
        <w:rPr>
          <w:b w:val="0"/>
          <w:i/>
        </w:rPr>
        <w:t xml:space="preserve"> </w:t>
      </w:r>
      <w:r w:rsidRPr="006E7BED">
        <w:rPr>
          <w:b w:val="0"/>
          <w:i/>
          <w:iCs/>
        </w:rPr>
        <w:t xml:space="preserve">Chlorochlamys </w:t>
      </w:r>
      <w:r w:rsidRPr="006E7BED">
        <w:rPr>
          <w:b w:val="0"/>
          <w:i/>
          <w:iCs/>
        </w:rPr>
        <w:lastRenderedPageBreak/>
        <w:t xml:space="preserve">chloroleucaria </w:t>
      </w:r>
      <w:r w:rsidRPr="006E7BED">
        <w:rPr>
          <w:b w:val="0"/>
          <w:iCs/>
        </w:rPr>
        <w:t>(blackberry looper)</w:t>
      </w:r>
      <w:r w:rsidRPr="006E7BED">
        <w:rPr>
          <w:b w:val="0"/>
        </w:rPr>
        <w:t xml:space="preserve">, </w:t>
      </w:r>
      <w:r w:rsidRPr="006E7BED">
        <w:rPr>
          <w:b w:val="0"/>
          <w:i/>
          <w:iCs/>
        </w:rPr>
        <w:t>Semiothisa continuata</w:t>
      </w:r>
      <w:r w:rsidRPr="006E7BED">
        <w:rPr>
          <w:b w:val="0"/>
          <w:i/>
        </w:rPr>
        <w:t xml:space="preserve"> </w:t>
      </w:r>
      <w:r w:rsidRPr="006E7BED">
        <w:rPr>
          <w:b w:val="0"/>
        </w:rPr>
        <w:t>(Geometrid Moth sp.)</w:t>
      </w:r>
      <w:r w:rsidRPr="006E7BED">
        <w:rPr>
          <w:b w:val="0"/>
          <w:i/>
        </w:rPr>
        <w:t xml:space="preserve"> </w:t>
      </w:r>
      <w:r w:rsidRPr="006E7BED">
        <w:rPr>
          <w:b w:val="0"/>
        </w:rPr>
        <w:t xml:space="preserve">and </w:t>
      </w:r>
      <w:r w:rsidRPr="006E7BED">
        <w:rPr>
          <w:b w:val="0"/>
          <w:i/>
          <w:iCs/>
        </w:rPr>
        <w:t xml:space="preserve">Haploa clymene </w:t>
      </w:r>
      <w:r w:rsidRPr="006E7BED">
        <w:rPr>
          <w:b w:val="0"/>
        </w:rPr>
        <w:t>(Clymene Moth) eat various portions of the plant.</w:t>
      </w:r>
    </w:p>
    <w:p w:rsidR="00595228" w:rsidRDefault="00595228" w:rsidP="00595228">
      <w:pPr>
        <w:pStyle w:val="NRCSBodyText"/>
      </w:pPr>
    </w:p>
    <w:p w:rsidR="00595228" w:rsidRDefault="00595228" w:rsidP="00595228">
      <w:pPr>
        <w:pStyle w:val="Header3"/>
      </w:pPr>
      <w:r>
        <w:t>Status</w:t>
      </w:r>
    </w:p>
    <w:p w:rsidR="00595228" w:rsidRPr="00B03EB8" w:rsidRDefault="00595228" w:rsidP="00595228">
      <w:pPr>
        <w:pStyle w:val="Bodytext0"/>
      </w:pPr>
      <w:r w:rsidRPr="00B03EB8">
        <w:t>Please consult the PLANTS Web site and your State Department of Natural Resources for this plant’s current status (e.g</w:t>
      </w:r>
      <w:r>
        <w:t xml:space="preserve">. </w:t>
      </w:r>
      <w:r w:rsidRPr="00B03EB8">
        <w:t>threatened or endangered species, state noxious status, and wetland indicator values).</w:t>
      </w:r>
    </w:p>
    <w:p w:rsidR="00595228" w:rsidRPr="00595228" w:rsidRDefault="00595228" w:rsidP="00595228">
      <w:pPr>
        <w:pStyle w:val="NRCSBodyText"/>
      </w:pPr>
    </w:p>
    <w:p w:rsidR="00595228" w:rsidRDefault="00595228" w:rsidP="00595228">
      <w:pPr>
        <w:pStyle w:val="Header3"/>
      </w:pPr>
      <w:r>
        <w:t xml:space="preserve">Description and Adaptation </w:t>
      </w:r>
    </w:p>
    <w:p w:rsidR="00595228" w:rsidRDefault="00595228" w:rsidP="00595228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Common Boneset is a native perennial wildflower that grows from 2 - 4 feet tall.  The central stem is covered in long white hairs and is unbranched with the exception of a few flowering side stems near the apex of the plant.  The narrow, lanceolate (tapering), opposite leaves grow up to 8 inches long and 2 inches across.  The bases of the leaves tend to grow together, making it appear as if the central stem perforates the leaves.  Two- to eight-inch clusters of fragrant white flowers (with approximately 15 florets per flower head) appear in late summer or early fall.  The florets produce wind-dispersed small dry seed with hair-like bristles.  The fibrous root system frequently produces rhizomes </w:t>
      </w:r>
      <w:r w:rsidRPr="00B63944">
        <w:rPr>
          <w:sz w:val="20"/>
        </w:rPr>
        <w:t>(</w:t>
      </w:r>
      <w:ins w:id="1" w:author="doug.goldman" w:date="2011-10-25T16:55:00Z">
        <w:r w:rsidR="00D7468B">
          <w:rPr>
            <w:sz w:val="20"/>
          </w:rPr>
          <w:t xml:space="preserve">subterranean </w:t>
        </w:r>
      </w:ins>
      <w:hyperlink r:id="rId11" w:history="1">
        <w:r w:rsidRPr="00B63944">
          <w:rPr>
            <w:rStyle w:val="Hyperlink"/>
            <w:color w:val="auto"/>
            <w:sz w:val="20"/>
            <w:u w:val="none"/>
          </w:rPr>
          <w:t>horizontal</w:t>
        </w:r>
      </w:hyperlink>
      <w:r w:rsidRPr="00B63944">
        <w:rPr>
          <w:sz w:val="20"/>
        </w:rPr>
        <w:t xml:space="preserve"> </w:t>
      </w:r>
      <w:del w:id="2" w:author="doug.goldman" w:date="2011-10-25T16:55:00Z">
        <w:r w:rsidR="00DD5675" w:rsidDel="000C102A">
          <w:fldChar w:fldCharType="begin"/>
        </w:r>
        <w:r w:rsidR="00DD5675" w:rsidDel="000C102A">
          <w:delInstrText>HYPERLINK "http://www.wordwebonline.com/en/STEM"</w:delInstrText>
        </w:r>
        <w:r w:rsidR="00DD5675" w:rsidDel="000C102A">
          <w:fldChar w:fldCharType="separate"/>
        </w:r>
        <w:r w:rsidRPr="00B63944" w:rsidDel="000C102A">
          <w:rPr>
            <w:rStyle w:val="Hyperlink"/>
            <w:color w:val="auto"/>
            <w:sz w:val="20"/>
            <w:u w:val="none"/>
          </w:rPr>
          <w:delText>stem</w:delText>
        </w:r>
        <w:r w:rsidR="00DD5675" w:rsidDel="000C102A">
          <w:fldChar w:fldCharType="end"/>
        </w:r>
        <w:r w:rsidRPr="00B63944" w:rsidDel="000C102A">
          <w:rPr>
            <w:sz w:val="20"/>
          </w:rPr>
          <w:delText xml:space="preserve"> </w:delText>
        </w:r>
      </w:del>
      <w:ins w:id="3" w:author="doug.goldman" w:date="2011-10-25T16:55:00Z">
        <w:r w:rsidR="000C102A">
          <w:fldChar w:fldCharType="begin"/>
        </w:r>
        <w:r w:rsidR="000C102A">
          <w:instrText>HYPERLINK "http://www.wordwebonline.com/en/STEM"</w:instrText>
        </w:r>
        <w:r w:rsidR="000C102A">
          <w:fldChar w:fldCharType="separate"/>
        </w:r>
        <w:r w:rsidR="000C102A">
          <w:rPr>
            <w:rStyle w:val="Hyperlink"/>
            <w:color w:val="auto"/>
            <w:sz w:val="20"/>
            <w:u w:val="none"/>
          </w:rPr>
          <w:t>stems</w:t>
        </w:r>
        <w:r w:rsidR="000C102A">
          <w:fldChar w:fldCharType="end"/>
        </w:r>
        <w:r w:rsidR="000C102A" w:rsidRPr="00B63944">
          <w:rPr>
            <w:sz w:val="20"/>
          </w:rPr>
          <w:t xml:space="preserve"> </w:t>
        </w:r>
      </w:ins>
      <w:r w:rsidRPr="00B63944">
        <w:rPr>
          <w:sz w:val="20"/>
        </w:rPr>
        <w:t xml:space="preserve">with </w:t>
      </w:r>
      <w:hyperlink r:id="rId12" w:history="1">
        <w:r w:rsidRPr="00B63944">
          <w:rPr>
            <w:rStyle w:val="Hyperlink"/>
            <w:color w:val="auto"/>
            <w:sz w:val="20"/>
            <w:u w:val="none"/>
          </w:rPr>
          <w:t>shoots</w:t>
        </w:r>
      </w:hyperlink>
      <w:r w:rsidRPr="00B63944">
        <w:rPr>
          <w:sz w:val="20"/>
        </w:rPr>
        <w:t xml:space="preserve"> </w:t>
      </w:r>
      <w:hyperlink r:id="rId13" w:history="1">
        <w:r w:rsidRPr="00B63944">
          <w:rPr>
            <w:rStyle w:val="Hyperlink"/>
            <w:color w:val="auto"/>
            <w:sz w:val="20"/>
            <w:u w:val="none"/>
          </w:rPr>
          <w:t>above</w:t>
        </w:r>
      </w:hyperlink>
      <w:r w:rsidRPr="00B63944">
        <w:rPr>
          <w:sz w:val="20"/>
        </w:rPr>
        <w:t xml:space="preserve"> and </w:t>
      </w:r>
      <w:hyperlink r:id="rId14" w:history="1">
        <w:r w:rsidRPr="00B63944">
          <w:rPr>
            <w:rStyle w:val="Hyperlink"/>
            <w:color w:val="auto"/>
            <w:sz w:val="20"/>
            <w:u w:val="none"/>
          </w:rPr>
          <w:t>roots</w:t>
        </w:r>
      </w:hyperlink>
      <w:r w:rsidRPr="00B63944">
        <w:rPr>
          <w:sz w:val="20"/>
        </w:rPr>
        <w:t xml:space="preserve"> </w:t>
      </w:r>
      <w:hyperlink r:id="rId15" w:history="1">
        <w:r w:rsidRPr="00B63944">
          <w:rPr>
            <w:rStyle w:val="Hyperlink"/>
            <w:color w:val="auto"/>
            <w:sz w:val="20"/>
            <w:u w:val="none"/>
          </w:rPr>
          <w:t>below</w:t>
        </w:r>
      </w:hyperlink>
      <w:r w:rsidRPr="00B63944">
        <w:rPr>
          <w:sz w:val="20"/>
        </w:rPr>
        <w:t>)</w:t>
      </w:r>
      <w:r>
        <w:rPr>
          <w:sz w:val="20"/>
        </w:rPr>
        <w:t>, which create small colonies.</w:t>
      </w:r>
    </w:p>
    <w:p w:rsidR="006E7BED" w:rsidRDefault="006E7BED" w:rsidP="006E7BED">
      <w:pPr>
        <w:pStyle w:val="NRCSBodyText"/>
      </w:pPr>
    </w:p>
    <w:p w:rsidR="00595228" w:rsidRDefault="00595228" w:rsidP="00595228">
      <w:pPr>
        <w:tabs>
          <w:tab w:val="left" w:pos="2430"/>
        </w:tabs>
        <w:jc w:val="left"/>
        <w:rPr>
          <w:sz w:val="20"/>
        </w:rPr>
      </w:pPr>
      <w:r w:rsidRPr="004C2453">
        <w:rPr>
          <w:i/>
          <w:sz w:val="20"/>
        </w:rPr>
        <w:t>Distribution:</w:t>
      </w:r>
      <w:r>
        <w:rPr>
          <w:sz w:val="20"/>
        </w:rPr>
        <w:t xml:space="preserve"> Common Boneset prefers moist or wet conditions, soil with a significant amount of organic matter, and full to partial sun.  It populates a variety of wetland habitats across eastern North America from </w:t>
      </w:r>
      <w:smartTag w:uri="urn:schemas-microsoft-com:office:smarttags" w:element="State">
        <w:r>
          <w:rPr>
            <w:sz w:val="20"/>
          </w:rPr>
          <w:t>Quebec</w:t>
        </w:r>
      </w:smartTag>
      <w:r>
        <w:rPr>
          <w:sz w:val="20"/>
        </w:rPr>
        <w:t xml:space="preserve"> south to </w:t>
      </w:r>
      <w:smartTag w:uri="urn:schemas-microsoft-com:office:smarttags" w:element="State">
        <w:r>
          <w:rPr>
            <w:sz w:val="20"/>
          </w:rPr>
          <w:t>Florida</w:t>
        </w:r>
      </w:smartTag>
      <w:r>
        <w:rPr>
          <w:sz w:val="20"/>
        </w:rPr>
        <w:t xml:space="preserve"> and west to </w:t>
      </w:r>
      <w:smartTag w:uri="urn:schemas-microsoft-com:office:smarttags" w:element="State">
        <w:r>
          <w:rPr>
            <w:sz w:val="20"/>
          </w:rPr>
          <w:t>Texas</w:t>
        </w:r>
      </w:smartTag>
      <w:r>
        <w:rPr>
          <w:sz w:val="20"/>
        </w:rPr>
        <w:t xml:space="preserve"> and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Manitoba</w:t>
          </w:r>
        </w:smartTag>
      </w:smartTag>
      <w:r>
        <w:rPr>
          <w:sz w:val="20"/>
        </w:rPr>
        <w:t xml:space="preserve"> (USDA cold hardiness zones 2 - 10).</w:t>
      </w:r>
    </w:p>
    <w:p w:rsidR="00595228" w:rsidRPr="003631C1" w:rsidRDefault="00595228" w:rsidP="00595228">
      <w:pPr>
        <w:tabs>
          <w:tab w:val="left" w:pos="2430"/>
        </w:tabs>
        <w:jc w:val="left"/>
        <w:rPr>
          <w:sz w:val="20"/>
        </w:rPr>
      </w:pPr>
    </w:p>
    <w:p w:rsidR="00595228" w:rsidRDefault="00595228" w:rsidP="00595228">
      <w:pPr>
        <w:pStyle w:val="Header3"/>
      </w:pPr>
      <w:r>
        <w:t>Establishment</w:t>
      </w:r>
    </w:p>
    <w:p w:rsidR="00595228" w:rsidRPr="007D1DB3" w:rsidRDefault="00595228" w:rsidP="00595228">
      <w:pPr>
        <w:tabs>
          <w:tab w:val="left" w:pos="2430"/>
        </w:tabs>
        <w:jc w:val="left"/>
        <w:rPr>
          <w:i/>
          <w:sz w:val="20"/>
        </w:rPr>
      </w:pPr>
      <w:r w:rsidRPr="007D1DB3">
        <w:rPr>
          <w:i/>
          <w:sz w:val="20"/>
        </w:rPr>
        <w:t>Seed Propagation</w:t>
      </w:r>
    </w:p>
    <w:p w:rsidR="00595228" w:rsidRDefault="00595228" w:rsidP="00595228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Seeds ripen about a month after flowering and should be collected when the heads dry, split and the fluffy seed begins to float away.  If collected earlier, dry the seed heads for 1 - 2 weeks in open paper bags.  If seeds are sown directly, sow in the fall and sow thickly as germination rates are typically low.  For container production, a cold-moist pretreatment at 40 degrees Fahrenheit for 3 weeks to 3 months will increase germination percentages.  After pretreatment, sow seeds in a fine germination mix containing milled sphagnum moss.  Transplant to potting mix after seeds have germinated.</w:t>
      </w:r>
      <w:r w:rsidRPr="00F07D2E">
        <w:rPr>
          <w:sz w:val="20"/>
        </w:rPr>
        <w:t xml:space="preserve"> </w:t>
      </w:r>
      <w:r>
        <w:rPr>
          <w:sz w:val="20"/>
        </w:rPr>
        <w:t xml:space="preserve"> </w:t>
      </w:r>
      <w:r w:rsidRPr="00381B22">
        <w:rPr>
          <w:sz w:val="20"/>
        </w:rPr>
        <w:t>Seeds germinate at 70</w:t>
      </w:r>
      <w:r>
        <w:rPr>
          <w:sz w:val="20"/>
        </w:rPr>
        <w:t xml:space="preserve"> </w:t>
      </w:r>
      <w:r w:rsidRPr="00381B22">
        <w:rPr>
          <w:sz w:val="20"/>
        </w:rPr>
        <w:t>-</w:t>
      </w:r>
      <w:r>
        <w:rPr>
          <w:sz w:val="20"/>
        </w:rPr>
        <w:t xml:space="preserve"> </w:t>
      </w:r>
      <w:r w:rsidRPr="00381B22">
        <w:rPr>
          <w:sz w:val="20"/>
        </w:rPr>
        <w:t xml:space="preserve">85 degrees </w:t>
      </w:r>
      <w:r>
        <w:rPr>
          <w:sz w:val="20"/>
        </w:rPr>
        <w:t xml:space="preserve">Fahrenheit and </w:t>
      </w:r>
      <w:r w:rsidRPr="00381B22">
        <w:rPr>
          <w:sz w:val="20"/>
        </w:rPr>
        <w:t>in the</w:t>
      </w:r>
      <w:r>
        <w:t xml:space="preserve"> </w:t>
      </w:r>
      <w:r w:rsidRPr="00381B22">
        <w:rPr>
          <w:sz w:val="20"/>
        </w:rPr>
        <w:t>presence of light</w:t>
      </w:r>
      <w:r>
        <w:rPr>
          <w:sz w:val="20"/>
        </w:rPr>
        <w:t>.  Use a g</w:t>
      </w:r>
      <w:r w:rsidRPr="002139FA">
        <w:rPr>
          <w:sz w:val="20"/>
        </w:rPr>
        <w:t>reenhouse with alte</w:t>
      </w:r>
      <w:r>
        <w:rPr>
          <w:sz w:val="20"/>
        </w:rPr>
        <w:t>rnating temperatures (</w:t>
      </w:r>
      <w:r w:rsidRPr="002139FA">
        <w:rPr>
          <w:sz w:val="20"/>
        </w:rPr>
        <w:t>day temperatures 70</w:t>
      </w:r>
      <w:r>
        <w:rPr>
          <w:sz w:val="20"/>
        </w:rPr>
        <w:t xml:space="preserve"> - </w:t>
      </w:r>
      <w:r w:rsidRPr="002139FA">
        <w:rPr>
          <w:sz w:val="20"/>
        </w:rPr>
        <w:t>85</w:t>
      </w:r>
      <w:r>
        <w:rPr>
          <w:sz w:val="20"/>
        </w:rPr>
        <w:t xml:space="preserve"> degrees Fahrenheit,</w:t>
      </w:r>
      <w:r w:rsidRPr="002139FA">
        <w:rPr>
          <w:sz w:val="20"/>
        </w:rPr>
        <w:t xml:space="preserve"> night temperatures 65</w:t>
      </w:r>
      <w:r>
        <w:rPr>
          <w:sz w:val="20"/>
        </w:rPr>
        <w:t xml:space="preserve"> - </w:t>
      </w:r>
      <w:r w:rsidRPr="002139FA">
        <w:rPr>
          <w:sz w:val="20"/>
        </w:rPr>
        <w:t>68</w:t>
      </w:r>
      <w:r>
        <w:rPr>
          <w:sz w:val="20"/>
        </w:rPr>
        <w:t xml:space="preserve"> degrees Fahrenheit)</w:t>
      </w:r>
      <w:r w:rsidRPr="002139FA">
        <w:rPr>
          <w:sz w:val="20"/>
        </w:rPr>
        <w:t>.</w:t>
      </w:r>
      <w:r>
        <w:rPr>
          <w:sz w:val="20"/>
        </w:rPr>
        <w:t xml:space="preserve">  Seeds will last up to 3 years if stored in a cold (40 degrees Fahrenheit) and dry (30% relative humidity) environment.</w:t>
      </w:r>
    </w:p>
    <w:p w:rsidR="00595228" w:rsidRDefault="00595228" w:rsidP="00595228">
      <w:pPr>
        <w:tabs>
          <w:tab w:val="left" w:pos="2430"/>
        </w:tabs>
        <w:jc w:val="left"/>
        <w:rPr>
          <w:sz w:val="20"/>
        </w:rPr>
      </w:pPr>
    </w:p>
    <w:p w:rsidR="00595228" w:rsidRPr="007D1DB3" w:rsidRDefault="00595228" w:rsidP="00595228">
      <w:pPr>
        <w:tabs>
          <w:tab w:val="left" w:pos="2430"/>
        </w:tabs>
        <w:jc w:val="left"/>
        <w:rPr>
          <w:i/>
          <w:sz w:val="20"/>
        </w:rPr>
      </w:pPr>
      <w:r w:rsidRPr="007D1DB3">
        <w:rPr>
          <w:i/>
          <w:sz w:val="20"/>
        </w:rPr>
        <w:t>Vegetative Propagation</w:t>
      </w:r>
    </w:p>
    <w:p w:rsidR="00595228" w:rsidRDefault="00595228" w:rsidP="00595228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 xml:space="preserve">Common Boneset can be propagated by division or two-node softwood tip cuttings taken in late spring.  Divide the plants in the fall as they go dormant or in the spring just as shoots first appear.  </w:t>
      </w:r>
    </w:p>
    <w:p w:rsidR="00595228" w:rsidRDefault="00595228" w:rsidP="00595228">
      <w:pPr>
        <w:pStyle w:val="Bodytext0"/>
      </w:pPr>
    </w:p>
    <w:p w:rsidR="00595228" w:rsidRDefault="00595228" w:rsidP="00595228">
      <w:pPr>
        <w:pStyle w:val="Header3"/>
        <w:rPr>
          <w:rFonts w:ascii="Arial" w:hAnsi="Arial"/>
        </w:rPr>
      </w:pPr>
      <w:r>
        <w:t>Management</w:t>
      </w:r>
    </w:p>
    <w:p w:rsidR="00595228" w:rsidRPr="003631C1" w:rsidRDefault="00595228" w:rsidP="00595228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Common Boneset prefers moist to wet soil and full or partial sun.  Livestock generally find the foliage of Common Boneset too bitter for grazing.</w:t>
      </w:r>
    </w:p>
    <w:p w:rsidR="00595228" w:rsidRPr="003631C1" w:rsidRDefault="00595228" w:rsidP="00595228">
      <w:pPr>
        <w:tabs>
          <w:tab w:val="left" w:pos="2430"/>
        </w:tabs>
        <w:jc w:val="both"/>
        <w:rPr>
          <w:sz w:val="20"/>
        </w:rPr>
      </w:pPr>
    </w:p>
    <w:p w:rsidR="00595228" w:rsidRDefault="00595228" w:rsidP="00595228">
      <w:pPr>
        <w:pStyle w:val="Header3"/>
      </w:pPr>
      <w:r>
        <w:t>Pests and Potential Problems</w:t>
      </w:r>
    </w:p>
    <w:p w:rsidR="00595228" w:rsidRDefault="00595228" w:rsidP="00595228">
      <w:pPr>
        <w:pStyle w:val="Bodytext0"/>
      </w:pPr>
      <w:r>
        <w:t xml:space="preserve">The leaves of Common Boneset are favored by grasshoppers, flea beetles and saw flies, which can leave them looking bedraggled by midsummer.  It is not drought-tolerant.  </w:t>
      </w:r>
    </w:p>
    <w:p w:rsidR="00595228" w:rsidRDefault="00595228" w:rsidP="00595228">
      <w:pPr>
        <w:pStyle w:val="Bodytext0"/>
      </w:pPr>
    </w:p>
    <w:p w:rsidR="00595228" w:rsidRDefault="00595228" w:rsidP="00595228">
      <w:pPr>
        <w:pStyle w:val="Header3"/>
      </w:pPr>
      <w:r>
        <w:t>Environmental Concerns</w:t>
      </w:r>
    </w:p>
    <w:p w:rsidR="00595228" w:rsidRPr="003631C1" w:rsidRDefault="00595228" w:rsidP="00595228">
      <w:pPr>
        <w:tabs>
          <w:tab w:val="left" w:pos="2430"/>
        </w:tabs>
        <w:jc w:val="both"/>
        <w:rPr>
          <w:sz w:val="20"/>
        </w:rPr>
      </w:pPr>
      <w:r>
        <w:rPr>
          <w:sz w:val="20"/>
        </w:rPr>
        <w:t>No concerns at this time.</w:t>
      </w:r>
    </w:p>
    <w:p w:rsidR="00595228" w:rsidRDefault="00595228" w:rsidP="00595228">
      <w:pPr>
        <w:pStyle w:val="Bodytext0"/>
      </w:pPr>
    </w:p>
    <w:p w:rsidR="00595228" w:rsidRDefault="00595228" w:rsidP="00595228">
      <w:pPr>
        <w:pStyle w:val="Header3"/>
      </w:pPr>
      <w:r>
        <w:t>Cultivars, Improved, and Selected Materials (and area of origin)</w:t>
      </w:r>
    </w:p>
    <w:p w:rsidR="00595228" w:rsidRDefault="00595228" w:rsidP="00595228">
      <w:pPr>
        <w:tabs>
          <w:tab w:val="left" w:pos="2430"/>
        </w:tabs>
        <w:jc w:val="left"/>
      </w:pPr>
      <w:r w:rsidRPr="002174BE">
        <w:rPr>
          <w:sz w:val="20"/>
        </w:rPr>
        <w:t>There are no recommended cultivars or selected materials at this time.</w:t>
      </w:r>
    </w:p>
    <w:p w:rsidR="00595228" w:rsidRDefault="00595228" w:rsidP="00595228">
      <w:pPr>
        <w:tabs>
          <w:tab w:val="left" w:pos="2430"/>
        </w:tabs>
        <w:jc w:val="left"/>
      </w:pPr>
    </w:p>
    <w:p w:rsidR="00595228" w:rsidRDefault="00595228" w:rsidP="00595228">
      <w:pPr>
        <w:pStyle w:val="Header3"/>
      </w:pPr>
      <w:r>
        <w:t xml:space="preserve">Prepared By: </w:t>
      </w:r>
    </w:p>
    <w:p w:rsidR="00595228" w:rsidRPr="0049794D" w:rsidRDefault="00595228" w:rsidP="00595228">
      <w:pPr>
        <w:pStyle w:val="Bodytext0"/>
      </w:pPr>
      <w:r w:rsidRPr="0049794D">
        <w:t xml:space="preserve">Samantha Kirk (Horticultural Volunteer) and Shawn Belt (Horticulturist), </w:t>
      </w:r>
      <w:r>
        <w:t xml:space="preserve">USDA </w:t>
      </w:r>
      <w:r w:rsidRPr="0049794D">
        <w:t>NRCS National Plant Materials Center, Beltsville, MD.</w:t>
      </w:r>
    </w:p>
    <w:p w:rsidR="00595228" w:rsidRPr="003631C1" w:rsidRDefault="00595228" w:rsidP="00595228">
      <w:pPr>
        <w:jc w:val="left"/>
        <w:rPr>
          <w:sz w:val="20"/>
        </w:rPr>
      </w:pPr>
    </w:p>
    <w:p w:rsidR="00595228" w:rsidRDefault="00595228" w:rsidP="00595228">
      <w:pPr>
        <w:pStyle w:val="Header3"/>
      </w:pPr>
      <w:r>
        <w:t xml:space="preserve">Species Coordinator: </w:t>
      </w:r>
    </w:p>
    <w:p w:rsidR="00595228" w:rsidRDefault="00595228" w:rsidP="00595228">
      <w:pPr>
        <w:pStyle w:val="NRCSBodyText"/>
      </w:pPr>
      <w:r>
        <w:t xml:space="preserve">Shawn Belt, </w:t>
      </w:r>
      <w:smartTag w:uri="urn:schemas-microsoft-com:office:smarttags" w:element="PlaceName">
        <w:r>
          <w:t>USDA</w:t>
        </w:r>
      </w:smartTag>
      <w:r>
        <w:t xml:space="preserve"> </w:t>
      </w:r>
      <w:smartTag w:uri="urn:schemas-microsoft-com:office:smarttags" w:element="PlaceName">
        <w:r>
          <w:t>NRCS</w:t>
        </w:r>
      </w:smartTag>
      <w:r>
        <w:t xml:space="preserve"> </w:t>
      </w:r>
      <w:smartTag w:uri="urn:schemas-microsoft-com:office:smarttags" w:element="PlaceName">
        <w:r>
          <w:t>National</w:t>
        </w:r>
      </w:smartTag>
      <w:r>
        <w:t xml:space="preserve"> </w:t>
      </w:r>
      <w:smartTag w:uri="urn:schemas-microsoft-com:office:smarttags" w:element="PlaceName">
        <w:r>
          <w:t>Plant</w:t>
        </w:r>
      </w:smartTag>
      <w:r>
        <w:t xml:space="preserve"> </w:t>
      </w:r>
      <w:smartTag w:uri="urn:schemas-microsoft-com:office:smarttags" w:element="PlaceName">
        <w:r>
          <w:t>Materials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Beltsville</w:t>
          </w:r>
        </w:smartTag>
        <w:r>
          <w:t xml:space="preserve">, </w:t>
        </w:r>
        <w:smartTag w:uri="urn:schemas-microsoft-com:office:smarttags" w:element="State">
          <w:r>
            <w:t>MD</w:t>
          </w:r>
        </w:smartTag>
      </w:smartTag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F3785A" w:rsidRDefault="00595228" w:rsidP="003E6391">
      <w:pPr>
        <w:pStyle w:val="NRCSBodyText"/>
        <w:rPr>
          <w:b/>
        </w:rPr>
      </w:pPr>
      <w:bookmarkStart w:id="4" w:name="OLE_LINK3"/>
      <w:bookmarkStart w:id="5" w:name="OLE_LINK4"/>
      <w:r>
        <w:t xml:space="preserve">Belt, S. 2009. </w:t>
      </w:r>
      <w:r w:rsidR="00F3785A">
        <w:t xml:space="preserve">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 w:rsidR="00F3785A">
        <w:t xml:space="preserve">common </w:t>
      </w:r>
      <w:r>
        <w:t>boneset (</w:t>
      </w:r>
      <w:r w:rsidRPr="00595228">
        <w:rPr>
          <w:i/>
        </w:rPr>
        <w:t>Eupatorium perfoliatum</w:t>
      </w:r>
      <w:r>
        <w:t xml:space="preserve"> L.)</w:t>
      </w:r>
      <w:r w:rsidR="00F3785A">
        <w:t xml:space="preserve">. USDA-Natural Resources Conservation Service, </w:t>
      </w:r>
      <w:r w:rsidR="00C70A09">
        <w:t>Norman A. Berg National Plant Materials Center, Beltsville, MD  20705</w:t>
      </w:r>
      <w:r w:rsidR="00F3785A">
        <w:t>.</w:t>
      </w:r>
    </w:p>
    <w:bookmarkEnd w:id="4"/>
    <w:bookmarkEnd w:id="5"/>
    <w:p w:rsidR="00C70A09" w:rsidRDefault="00705B62" w:rsidP="00776CDA">
      <w:pPr>
        <w:pStyle w:val="NRCSBodyText"/>
        <w:spacing w:before="240"/>
      </w:pPr>
      <w:r w:rsidRPr="000E3166">
        <w:t xml:space="preserve">Published </w:t>
      </w:r>
      <w:r w:rsidR="00C70A09">
        <w:t>September 2009</w:t>
      </w:r>
    </w:p>
    <w:p w:rsidR="00710D64" w:rsidRDefault="00710D64" w:rsidP="00710D64">
      <w:pPr>
        <w:pStyle w:val="NRCSBodyText"/>
        <w:spacing w:before="240"/>
      </w:pPr>
      <w:r>
        <w:t>Edited: 03-Nov-2008 SMK; 090112 jsp</w:t>
      </w:r>
    </w:p>
    <w:p w:rsidR="00595228" w:rsidRDefault="006C47E2" w:rsidP="00C70A09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6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7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8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595228" w:rsidRDefault="00595228" w:rsidP="009B7D57">
      <w:pPr>
        <w:spacing w:before="240"/>
        <w:jc w:val="left"/>
        <w:rPr>
          <w:sz w:val="20"/>
        </w:rPr>
      </w:pPr>
    </w:p>
    <w:p w:rsidR="00C4658D" w:rsidRDefault="00C4658D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710D64" w:rsidRDefault="00710D64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</w:pPr>
    </w:p>
    <w:p w:rsidR="00595228" w:rsidRDefault="00595228" w:rsidP="009B7D57">
      <w:pPr>
        <w:spacing w:before="240"/>
        <w:jc w:val="left"/>
        <w:rPr>
          <w:sz w:val="20"/>
        </w:rPr>
        <w:sectPr w:rsidR="00595228" w:rsidSect="00117649">
          <w:headerReference w:type="default" r:id="rId19"/>
          <w:footerReference w:type="default" r:id="rId20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964EDA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.goldman" w:date="2011-10-25T16:53:00Z" w:initials="d">
    <w:p w:rsidR="00D7468B" w:rsidRDefault="00D7468B">
      <w:pPr>
        <w:pStyle w:val="CommentText"/>
      </w:pPr>
      <w:r>
        <w:rPr>
          <w:rStyle w:val="CommentReference"/>
        </w:rPr>
        <w:annotationRef/>
      </w:r>
      <w:r>
        <w:t>A reference must be cited!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68B" w:rsidRDefault="00D7468B">
      <w:r>
        <w:separator/>
      </w:r>
    </w:p>
  </w:endnote>
  <w:endnote w:type="continuationSeparator" w:id="0">
    <w:p w:rsidR="00D7468B" w:rsidRDefault="00D74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68B" w:rsidRPr="00117649" w:rsidRDefault="00D7468B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68B" w:rsidRDefault="00D7468B">
      <w:r>
        <w:separator/>
      </w:r>
    </w:p>
  </w:footnote>
  <w:footnote w:type="continuationSeparator" w:id="0">
    <w:p w:rsidR="00D7468B" w:rsidRDefault="00D746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68B" w:rsidRDefault="00D746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808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6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95228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102A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90943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B05D2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95228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E7BED"/>
    <w:rsid w:val="006F0E21"/>
    <w:rsid w:val="00700843"/>
    <w:rsid w:val="00702FC1"/>
    <w:rsid w:val="00705B62"/>
    <w:rsid w:val="00710D64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4EDA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4658D"/>
    <w:rsid w:val="00C70A09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21A7F"/>
    <w:rsid w:val="00D36CA3"/>
    <w:rsid w:val="00D57FE6"/>
    <w:rsid w:val="00D61972"/>
    <w:rsid w:val="00D62818"/>
    <w:rsid w:val="00D669F9"/>
    <w:rsid w:val="00D7468B"/>
    <w:rsid w:val="00D82E30"/>
    <w:rsid w:val="00DC616D"/>
    <w:rsid w:val="00DC7C36"/>
    <w:rsid w:val="00DD46A9"/>
    <w:rsid w:val="00DD5675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D2879"/>
    <w:rsid w:val="00FF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4096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6E7BED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6E7BED"/>
  </w:style>
  <w:style w:type="character" w:styleId="CommentReference">
    <w:name w:val="annotation reference"/>
    <w:basedOn w:val="DefaultParagraphFont"/>
    <w:semiHidden/>
    <w:unhideWhenUsed/>
    <w:rsid w:val="00964E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64ED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64ED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64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64E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ordwebonline.com/en/ABOVE" TargetMode="External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ordwebonline.com/en/SHOOT" TargetMode="External"/><Relationship Id="rId17" Type="http://schemas.openxmlformats.org/officeDocument/2006/relationships/hyperlink" Target="http://plants.usda.go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rcs.usda.go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ordwebonline.com/en/HORIZONT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ordwebonline.com/en/BELOW" TargetMode="Externa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ordwebonline.com/en/ROO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5067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Boneset</vt:lpstr>
    </vt:vector>
  </TitlesOfParts>
  <Company>USDA NRCS National Plant Materials Center</Company>
  <LinksUpToDate>false</LinksUpToDate>
  <CharactersWithSpaces>5841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Boneset</dc:title>
  <dc:subject>Eupatorium perfoliatum</dc:subject>
  <dc:creator>Norman A. Berg National Plant Materials Center</dc:creator>
  <cp:keywords>Common Boneset, Eupatorium perfoliatum L., plant fact sheet</cp:keywords>
  <cp:lastModifiedBy>doug.goldman</cp:lastModifiedBy>
  <cp:revision>2</cp:revision>
  <cp:lastPrinted>2003-06-09T19:39:00Z</cp:lastPrinted>
  <dcterms:created xsi:type="dcterms:W3CDTF">2011-10-25T20:58:00Z</dcterms:created>
  <dcterms:modified xsi:type="dcterms:W3CDTF">2011-10-25T20:58:00Z</dcterms:modified>
</cp:coreProperties>
</file>