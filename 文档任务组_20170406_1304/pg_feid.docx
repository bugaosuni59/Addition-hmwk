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92880" w:rsidP="000578C2">
            <w:pPr>
              <w:pStyle w:val="TitleHeader"/>
              <w:rPr>
                <w:i/>
              </w:rPr>
            </w:pPr>
            <w:smartTag w:uri="urn:schemas-microsoft-com:office:smarttags" w:element="State">
              <w:smartTag w:uri="urn:schemas-microsoft-com:office:smarttags" w:element="place">
                <w:r>
                  <w:lastRenderedPageBreak/>
                  <w:t>idaho</w:t>
                </w:r>
              </w:smartTag>
            </w:smartTag>
            <w:r>
              <w:t xml:space="preserve"> fescue</w:t>
            </w:r>
          </w:p>
        </w:tc>
      </w:tr>
      <w:tr w:rsidR="00CD49CC">
        <w:tblPrEx>
          <w:tblCellMar>
            <w:top w:w="0" w:type="dxa"/>
            <w:bottom w:w="0" w:type="dxa"/>
          </w:tblCellMar>
        </w:tblPrEx>
        <w:tc>
          <w:tcPr>
            <w:tcW w:w="4410" w:type="dxa"/>
          </w:tcPr>
          <w:p w:rsidR="00CD49CC" w:rsidRPr="008F3D5A" w:rsidRDefault="00392880" w:rsidP="008F3D5A">
            <w:pPr>
              <w:pStyle w:val="Titlesubheader1"/>
              <w:rPr>
                <w:i/>
              </w:rPr>
            </w:pPr>
            <w:r>
              <w:rPr>
                <w:i/>
              </w:rPr>
              <w:t>Festuca idahoensis</w:t>
            </w:r>
            <w:r w:rsidR="000F1970" w:rsidRPr="008F3D5A">
              <w:t xml:space="preserve"> </w:t>
            </w:r>
            <w:r>
              <w:t>Elmer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0C8B">
              <w:t>FEID</w:t>
            </w:r>
          </w:p>
        </w:tc>
      </w:tr>
    </w:tbl>
    <w:p w:rsidR="00CD49CC" w:rsidRPr="004A50AC" w:rsidRDefault="00CD49CC" w:rsidP="004A50AC">
      <w:pPr>
        <w:jc w:val="left"/>
        <w:rPr>
          <w:sz w:val="20"/>
        </w:rPr>
      </w:pPr>
    </w:p>
    <w:p w:rsidR="00392880" w:rsidRPr="00392880" w:rsidRDefault="00392880" w:rsidP="00392880">
      <w:pPr>
        <w:pStyle w:val="Heading2"/>
        <w:jc w:val="left"/>
        <w:rPr>
          <w:b w:val="0"/>
          <w:i/>
          <w:sz w:val="20"/>
        </w:rPr>
      </w:pPr>
      <w:r w:rsidRPr="00392880">
        <w:rPr>
          <w:b w:val="0"/>
          <w:i/>
          <w:sz w:val="20"/>
        </w:rPr>
        <w:t xml:space="preserve">Contributed By: USDA, NRCS, </w:t>
      </w:r>
      <w:smartTag w:uri="urn:schemas-microsoft-com:office:smarttags" w:element="State">
        <w:r w:rsidRPr="00392880">
          <w:rPr>
            <w:b w:val="0"/>
            <w:i/>
            <w:sz w:val="20"/>
          </w:rPr>
          <w:t>Idaho</w:t>
        </w:r>
      </w:smartTag>
      <w:r w:rsidRPr="00392880">
        <w:rPr>
          <w:b w:val="0"/>
          <w:i/>
          <w:sz w:val="20"/>
        </w:rPr>
        <w:t xml:space="preserve"> and </w:t>
      </w:r>
      <w:smartTag w:uri="urn:schemas-microsoft-com:office:smarttags" w:element="PlaceName">
        <w:r w:rsidRPr="00392880">
          <w:rPr>
            <w:b w:val="0"/>
            <w:i/>
            <w:sz w:val="20"/>
          </w:rPr>
          <w:t>Washington</w:t>
        </w:r>
      </w:smartTag>
      <w:r w:rsidRPr="00392880">
        <w:rPr>
          <w:b w:val="0"/>
          <w:i/>
          <w:sz w:val="20"/>
        </w:rPr>
        <w:t xml:space="preserve"> </w:t>
      </w:r>
      <w:smartTag w:uri="urn:schemas-microsoft-com:office:smarttags" w:element="PlaceType">
        <w:r w:rsidRPr="00392880">
          <w:rPr>
            <w:b w:val="0"/>
            <w:i/>
            <w:sz w:val="20"/>
          </w:rPr>
          <w:t>State</w:t>
        </w:r>
      </w:smartTag>
      <w:r w:rsidRPr="00392880">
        <w:rPr>
          <w:b w:val="0"/>
          <w:i/>
          <w:sz w:val="20"/>
        </w:rPr>
        <w:t xml:space="preserve"> Offices, &amp; the </w:t>
      </w:r>
      <w:smartTag w:uri="urn:schemas-microsoft-com:office:smarttags" w:element="place">
        <w:smartTag w:uri="urn:schemas-microsoft-com:office:smarttags" w:element="PlaceName">
          <w:r w:rsidRPr="00392880">
            <w:rPr>
              <w:b w:val="0"/>
              <w:i/>
              <w:sz w:val="20"/>
            </w:rPr>
            <w:t>National</w:t>
          </w:r>
        </w:smartTag>
        <w:r w:rsidRPr="00392880">
          <w:rPr>
            <w:b w:val="0"/>
            <w:i/>
            <w:sz w:val="20"/>
          </w:rPr>
          <w:t xml:space="preserve"> </w:t>
        </w:r>
        <w:smartTag w:uri="urn:schemas-microsoft-com:office:smarttags" w:element="PlaceName">
          <w:r w:rsidRPr="00392880">
            <w:rPr>
              <w:b w:val="0"/>
              <w:i/>
              <w:sz w:val="20"/>
            </w:rPr>
            <w:t>Plant</w:t>
          </w:r>
        </w:smartTag>
        <w:r w:rsidRPr="00392880">
          <w:rPr>
            <w:b w:val="0"/>
            <w:i/>
            <w:sz w:val="20"/>
          </w:rPr>
          <w:t xml:space="preserve"> </w:t>
        </w:r>
        <w:smartTag w:uri="urn:schemas-microsoft-com:office:smarttags" w:element="PlaceName">
          <w:r w:rsidRPr="00392880">
            <w:rPr>
              <w:b w:val="0"/>
              <w:i/>
              <w:sz w:val="20"/>
            </w:rPr>
            <w:t>Data</w:t>
          </w:r>
        </w:smartTag>
        <w:r w:rsidRPr="00392880">
          <w:rPr>
            <w:b w:val="0"/>
            <w:i/>
            <w:sz w:val="20"/>
          </w:rPr>
          <w:t xml:space="preserve"> </w:t>
        </w:r>
        <w:smartTag w:uri="urn:schemas-microsoft-com:office:smarttags" w:element="PlaceType">
          <w:r w:rsidRPr="00392880">
            <w:rPr>
              <w:b w:val="0"/>
              <w:i/>
              <w:sz w:val="20"/>
            </w:rPr>
            <w:t>Center</w:t>
          </w:r>
        </w:smartTag>
      </w:smartTag>
    </w:p>
    <w:p w:rsidR="00392880" w:rsidRPr="00392880" w:rsidRDefault="00392880" w:rsidP="00392880">
      <w:pPr>
        <w:jc w:val="left"/>
        <w:rPr>
          <w:sz w:val="20"/>
        </w:rPr>
      </w:pPr>
      <w:r w:rsidRPr="00392880">
        <w:rPr>
          <w:noProof/>
          <w:sz w:val="20"/>
        </w:rPr>
        <w:pict>
          <v:shapetype id="_x0000_t202" coordsize="21600,21600" o:spt="202" path="m,l,21600r21600,l21600,xe">
            <v:stroke joinstyle="miter"/>
            <v:path gradientshapeok="t" o:connecttype="rect"/>
          </v:shapetype>
          <v:shape id="_x0000_s1066" type="#_x0000_t202" style="position:absolute;margin-left:-7.2pt;margin-top:4.3pt;width:223.1pt;height:158.4pt;z-index:251657216" o:allowincell="f" stroked="f">
            <v:textbox>
              <w:txbxContent>
                <w:p w:rsidR="00392880" w:rsidRDefault="00EE0C64" w:rsidP="00392880">
                  <w:r>
                    <w:rPr>
                      <w:noProof/>
                    </w:rPr>
                    <w:drawing>
                      <wp:inline distT="0" distB="0" distL="0" distR="0">
                        <wp:extent cx="2638425" cy="1657350"/>
                        <wp:effectExtent l="19050" t="0" r="9525" b="0"/>
                        <wp:docPr id="1" name="Picture 1" descr="Image of Idaho fescue (Festuca idaho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daho fescue (Festuca idahoensis)"/>
                                <pic:cNvPicPr>
                                  <a:picLocks noChangeAspect="1" noChangeArrowheads="1"/>
                                </pic:cNvPicPr>
                              </pic:nvPicPr>
                              <pic:blipFill>
                                <a:blip r:embed="rId9"/>
                                <a:srcRect/>
                                <a:stretch>
                                  <a:fillRect/>
                                </a:stretch>
                              </pic:blipFill>
                              <pic:spPr bwMode="auto">
                                <a:xfrm>
                                  <a:off x="0" y="0"/>
                                  <a:ext cx="2638425" cy="1657350"/>
                                </a:xfrm>
                                <a:prstGeom prst="rect">
                                  <a:avLst/>
                                </a:prstGeom>
                                <a:noFill/>
                                <a:ln w="9525">
                                  <a:noFill/>
                                  <a:miter lim="800000"/>
                                  <a:headEnd/>
                                  <a:tailEnd/>
                                </a:ln>
                              </pic:spPr>
                            </pic:pic>
                          </a:graphicData>
                        </a:graphic>
                      </wp:inline>
                    </w:drawing>
                  </w:r>
                </w:p>
                <w:p w:rsidR="00392880" w:rsidRDefault="00392880" w:rsidP="00392880">
                  <w:pPr>
                    <w:jc w:val="right"/>
                    <w:rPr>
                      <w:sz w:val="16"/>
                    </w:rPr>
                  </w:pPr>
                  <w:r>
                    <w:rPr>
                      <w:sz w:val="16"/>
                    </w:rPr>
                    <w:t>© UC Davis</w:t>
                  </w:r>
                </w:p>
                <w:p w:rsidR="00392880" w:rsidRDefault="00392880" w:rsidP="00392880">
                  <w:pPr>
                    <w:jc w:val="right"/>
                    <w:rPr>
                      <w:sz w:val="16"/>
                    </w:rPr>
                  </w:pPr>
                  <w:smartTag w:uri="urn:schemas-microsoft-com:office:smarttags" w:element="place">
                    <w:smartTag w:uri="urn:schemas-microsoft-com:office:smarttags" w:element="State">
                      <w:r>
                        <w:rPr>
                          <w:sz w:val="16"/>
                        </w:rPr>
                        <w:t>California</w:t>
                      </w:r>
                    </w:smartTag>
                  </w:smartTag>
                  <w:r>
                    <w:rPr>
                      <w:sz w:val="16"/>
                    </w:rPr>
                    <w:t xml:space="preserve"> Rangelands Native Grasses</w:t>
                  </w:r>
                </w:p>
                <w:p w:rsidR="00392880" w:rsidRDefault="00392880" w:rsidP="00392880"/>
              </w:txbxContent>
            </v:textbox>
            <w10:wrap type="topAndBottom"/>
          </v:shape>
        </w:pict>
      </w:r>
    </w:p>
    <w:p w:rsidR="00392880" w:rsidRPr="00392880" w:rsidRDefault="00392880" w:rsidP="00392880">
      <w:pPr>
        <w:pStyle w:val="Heading1"/>
        <w:jc w:val="left"/>
      </w:pPr>
      <w:r w:rsidRPr="00392880">
        <w:t>Alternate Names</w:t>
      </w:r>
    </w:p>
    <w:p w:rsidR="00392880" w:rsidRPr="00392880" w:rsidRDefault="00392880" w:rsidP="00392880">
      <w:pPr>
        <w:pStyle w:val="Heading2"/>
        <w:jc w:val="left"/>
        <w:rPr>
          <w:b w:val="0"/>
          <w:sz w:val="20"/>
        </w:rPr>
      </w:pPr>
      <w:r w:rsidRPr="00392880">
        <w:rPr>
          <w:b w:val="0"/>
          <w:sz w:val="20"/>
        </w:rPr>
        <w:t>Bluebunch fescue</w:t>
      </w:r>
    </w:p>
    <w:p w:rsidR="00392880" w:rsidRPr="00392880" w:rsidRDefault="00392880" w:rsidP="00392880">
      <w:pPr>
        <w:pStyle w:val="Heading1"/>
        <w:jc w:val="left"/>
      </w:pPr>
    </w:p>
    <w:p w:rsidR="00392880" w:rsidRPr="00392880" w:rsidRDefault="00392880" w:rsidP="00392880">
      <w:pPr>
        <w:pStyle w:val="Heading1"/>
        <w:jc w:val="left"/>
      </w:pPr>
      <w:r w:rsidRPr="00392880">
        <w:t>Uses</w:t>
      </w:r>
    </w:p>
    <w:p w:rsidR="00392880" w:rsidRPr="00392880" w:rsidRDefault="00392880" w:rsidP="00392880">
      <w:pPr>
        <w:jc w:val="left"/>
        <w:rPr>
          <w:sz w:val="20"/>
        </w:rPr>
      </w:pPr>
      <w:r w:rsidRPr="00392880">
        <w:rPr>
          <w:i/>
          <w:sz w:val="20"/>
        </w:rPr>
        <w:t>Grazing/rangeland/wildlife:</w:t>
      </w:r>
      <w:r w:rsidRPr="00392880">
        <w:rPr>
          <w:sz w:val="20"/>
        </w:rPr>
        <w:t xml:space="preserve">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a fair to good forage for all types of domestic livestock (Stubbendieck, J. et al., 1992).  It is good year-around forage for elk and is grazed in spring by deer.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begins senescence later in the growing season than most other range plants. Therefore, it is particularly useful for late season grazing.  The “Range Plant Handbook” prepared by the USDA, Forest Service includes a lengthy discussion on </w:t>
      </w:r>
      <w:smartTag w:uri="urn:schemas-microsoft-com:office:smarttags" w:element="place">
        <w:smartTag w:uri="urn:schemas-microsoft-com:office:smarttags" w:element="State">
          <w:r w:rsidRPr="00392880">
            <w:rPr>
              <w:sz w:val="20"/>
            </w:rPr>
            <w:t>Idaho</w:t>
          </w:r>
        </w:smartTag>
      </w:smartTag>
      <w:r w:rsidRPr="00392880">
        <w:rPr>
          <w:sz w:val="20"/>
        </w:rPr>
        <w:t xml:space="preserve"> fescue use as rangeland forage (USDA, Forest Service,1988).  We reprint this discussion below.</w:t>
      </w:r>
    </w:p>
    <w:p w:rsidR="00392880" w:rsidRPr="00392880" w:rsidRDefault="00392880" w:rsidP="00392880">
      <w:pPr>
        <w:ind w:right="288"/>
        <w:jc w:val="left"/>
        <w:rPr>
          <w:sz w:val="20"/>
        </w:rPr>
      </w:pPr>
    </w:p>
    <w:p w:rsidR="00392880" w:rsidRPr="00392880" w:rsidRDefault="00392880" w:rsidP="00392880">
      <w:pPr>
        <w:ind w:right="288"/>
        <w:jc w:val="left"/>
        <w:rPr>
          <w:sz w:val="20"/>
        </w:rPr>
      </w:pPr>
      <w:r w:rsidRPr="00392880">
        <w:rPr>
          <w:sz w:val="20"/>
        </w:rPr>
        <w:t>“</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abundant and sometimes the dominant plant on extensive areas. It usually ranks with the choicest forage plants, and in </w:t>
      </w:r>
    </w:p>
    <w:p w:rsidR="00392880" w:rsidRPr="00392880" w:rsidRDefault="00392880" w:rsidP="00392880">
      <w:pPr>
        <w:jc w:val="left"/>
        <w:rPr>
          <w:sz w:val="20"/>
        </w:rPr>
      </w:pPr>
      <w:smartTag w:uri="urn:schemas-microsoft-com:office:smarttags" w:element="State">
        <w:smartTag w:uri="urn:schemas-microsoft-com:office:smarttags" w:element="place">
          <w:r w:rsidRPr="00392880">
            <w:rPr>
              <w:sz w:val="20"/>
            </w:rPr>
            <w:t>Montana</w:t>
          </w:r>
        </w:smartTag>
      </w:smartTag>
      <w:r w:rsidRPr="00392880">
        <w:rPr>
          <w:sz w:val="20"/>
        </w:rPr>
        <w:t xml:space="preserve"> and possible elsewhere is, everything considered, probably the best forage grass.  However, it may not quite merit first rank in palpability in some sections.  It produces a fair amount of seed of comparatively high viability and maintains itself well on the range if given a reasonable opportunity.  </w:t>
      </w:r>
      <w:smartTag w:uri="urn:schemas-microsoft-com:office:smarttags" w:element="place">
        <w:smartTag w:uri="urn:schemas-microsoft-com:office:smarttags" w:element="State">
          <w:r w:rsidRPr="00392880">
            <w:rPr>
              <w:sz w:val="20"/>
            </w:rPr>
            <w:t>Idaho</w:t>
          </w:r>
        </w:smartTag>
      </w:smartTag>
      <w:r w:rsidRPr="00392880">
        <w:rPr>
          <w:sz w:val="20"/>
        </w:rPr>
        <w:t xml:space="preserve"> fescue excels many of its associated forage species in ability to withstand heavy grazing and trampling, although it will succumb to continued grazing abuse.  </w:t>
      </w:r>
      <w:r w:rsidRPr="00392880">
        <w:rPr>
          <w:sz w:val="20"/>
        </w:rPr>
        <w:lastRenderedPageBreak/>
        <w:t xml:space="preserve">All classes of livestock relish it in the spring, as well as later in the season where it grows on north slopes or in cooler, moister sites and where the herbage remains tender.  Under such conditions it is often grazed more closely than other associated grasses.  As the season advances, the plants tend to become somewhat tough and harsh, and less succulent, with a proportionate decrease in palatability for sheep, especially ewes and lambs; to some extent this is true for horses and cattle also.  However, if more inviting forage is not available, livestock will graze this species throughout the season and thrive.  Moreover, the plant cures well on the ground and makes a good or very good fall forage, being readily grazed by all classes of livestock until late in the season, while it also produces a good aftermath, which is much relished.  When accessible it is also a good forage for winter use.”  </w:t>
      </w:r>
      <w:r w:rsidRPr="00392880">
        <w:rPr>
          <w:sz w:val="20"/>
        </w:rPr>
        <w:br/>
      </w:r>
    </w:p>
    <w:p w:rsidR="00392880" w:rsidRPr="00392880" w:rsidRDefault="00392880" w:rsidP="00392880">
      <w:pPr>
        <w:jc w:val="left"/>
        <w:rPr>
          <w:sz w:val="20"/>
        </w:rPr>
      </w:pPr>
      <w:r w:rsidRPr="00392880">
        <w:rPr>
          <w:sz w:val="20"/>
        </w:rPr>
        <w:t xml:space="preserve">Borman et al., (1991) compared eleven perennial grasses for their ability to suppress growth of resident annuals in southwest </w:t>
      </w:r>
      <w:smartTag w:uri="urn:schemas-microsoft-com:office:smarttags" w:element="State">
        <w:smartTag w:uri="urn:schemas-microsoft-com:office:smarttags" w:element="place">
          <w:r w:rsidRPr="00392880">
            <w:rPr>
              <w:sz w:val="20"/>
            </w:rPr>
            <w:t>Oregon</w:t>
          </w:r>
        </w:smartTag>
      </w:smartTag>
      <w:r w:rsidRPr="00392880">
        <w:rPr>
          <w:sz w:val="20"/>
        </w:rPr>
        <w:t xml:space="preserve">.  Both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and ‘Berber’ orchardgrass (</w:t>
      </w:r>
      <w:r w:rsidRPr="00392880">
        <w:rPr>
          <w:i/>
          <w:sz w:val="20"/>
        </w:rPr>
        <w:t>Dactylis glomerata</w:t>
      </w:r>
      <w:r w:rsidRPr="00392880">
        <w:rPr>
          <w:sz w:val="20"/>
        </w:rPr>
        <w:t>), which begin growth early in the spring, suppressed annuals more effectively that grasses which initiate growth later in the spring.  The grasses in this study, that initiated growth later in the spring compared to Idaho fescue and Berber orchardgrass, are California oatgrass (</w:t>
      </w:r>
      <w:r w:rsidRPr="00392880">
        <w:rPr>
          <w:i/>
          <w:sz w:val="20"/>
        </w:rPr>
        <w:t>Danthonia</w:t>
      </w:r>
      <w:r w:rsidRPr="00392880">
        <w:rPr>
          <w:sz w:val="20"/>
        </w:rPr>
        <w:t xml:space="preserve"> </w:t>
      </w:r>
      <w:r w:rsidRPr="00392880">
        <w:rPr>
          <w:i/>
          <w:sz w:val="20"/>
        </w:rPr>
        <w:t>californica</w:t>
      </w:r>
      <w:r w:rsidRPr="00392880">
        <w:rPr>
          <w:sz w:val="20"/>
        </w:rPr>
        <w:t>), prairie junegrass (</w:t>
      </w:r>
      <w:r w:rsidRPr="00392880">
        <w:rPr>
          <w:i/>
          <w:sz w:val="20"/>
        </w:rPr>
        <w:t>Koeleria macrantha</w:t>
      </w:r>
      <w:r w:rsidRPr="00392880">
        <w:rPr>
          <w:sz w:val="20"/>
        </w:rPr>
        <w:t>), tall wheatgrass (</w:t>
      </w:r>
      <w:r w:rsidRPr="00392880">
        <w:rPr>
          <w:i/>
          <w:sz w:val="20"/>
        </w:rPr>
        <w:t>Thinopyrum elongatum</w:t>
      </w:r>
      <w:r w:rsidRPr="00392880">
        <w:rPr>
          <w:sz w:val="20"/>
        </w:rPr>
        <w:t>), intermediate wheatgrass (</w:t>
      </w:r>
      <w:r w:rsidRPr="00392880">
        <w:rPr>
          <w:i/>
          <w:sz w:val="20"/>
        </w:rPr>
        <w:t>Thinopyrum. intermedium ‘</w:t>
      </w:r>
      <w:r w:rsidRPr="00392880">
        <w:rPr>
          <w:sz w:val="20"/>
        </w:rPr>
        <w:t xml:space="preserve"> Oahe’), tall fescue (</w:t>
      </w:r>
      <w:r w:rsidRPr="00392880">
        <w:rPr>
          <w:i/>
          <w:sz w:val="20"/>
        </w:rPr>
        <w:t>Lolium arundinacea</w:t>
      </w:r>
      <w:r w:rsidRPr="00392880">
        <w:rPr>
          <w:sz w:val="20"/>
        </w:rPr>
        <w:t>), perennial ryegrass (</w:t>
      </w:r>
      <w:r w:rsidRPr="00392880">
        <w:rPr>
          <w:i/>
          <w:sz w:val="20"/>
        </w:rPr>
        <w:t>Lolium perenne</w:t>
      </w:r>
      <w:r w:rsidRPr="00392880">
        <w:rPr>
          <w:sz w:val="20"/>
        </w:rPr>
        <w:t>), Rush intermediate wheatgrass (</w:t>
      </w:r>
      <w:r w:rsidRPr="00392880">
        <w:rPr>
          <w:i/>
          <w:sz w:val="20"/>
        </w:rPr>
        <w:t>Thinopyrum. intermedium</w:t>
      </w:r>
      <w:r w:rsidRPr="00392880">
        <w:rPr>
          <w:sz w:val="20"/>
        </w:rPr>
        <w:t xml:space="preserve"> ‘Rush’), and orchardgrass (</w:t>
      </w:r>
      <w:r w:rsidRPr="00392880">
        <w:rPr>
          <w:i/>
          <w:sz w:val="20"/>
        </w:rPr>
        <w:t>Dactylis glomerata ‘</w:t>
      </w:r>
      <w:r w:rsidRPr="00392880">
        <w:rPr>
          <w:sz w:val="20"/>
        </w:rPr>
        <w:t xml:space="preserve"> Paiute’).  The authors suggest that, for reseeding in the southern </w:t>
      </w:r>
      <w:smartTag w:uri="urn:schemas-microsoft-com:office:smarttags" w:element="State">
        <w:smartTag w:uri="urn:schemas-microsoft-com:office:smarttags" w:element="place">
          <w:r w:rsidRPr="00392880">
            <w:rPr>
              <w:sz w:val="20"/>
            </w:rPr>
            <w:t>Oregon</w:t>
          </w:r>
        </w:smartTag>
      </w:smartTag>
      <w:r w:rsidRPr="00392880">
        <w:rPr>
          <w:sz w:val="20"/>
        </w:rPr>
        <w:t xml:space="preserve"> foothills, land managers should select grass species, which initiate the earliest spring growth, and maintain some growth though out the winter.</w:t>
      </w:r>
    </w:p>
    <w:p w:rsidR="00392880" w:rsidRPr="00392880" w:rsidRDefault="00392880" w:rsidP="00392880">
      <w:pPr>
        <w:jc w:val="left"/>
        <w:rPr>
          <w:sz w:val="20"/>
        </w:rPr>
      </w:pPr>
      <w:r w:rsidRPr="00392880">
        <w:rPr>
          <w:sz w:val="20"/>
        </w:rPr>
        <w:t xml:space="preserve">  </w:t>
      </w:r>
    </w:p>
    <w:p w:rsidR="00392880" w:rsidRPr="00392880" w:rsidRDefault="00392880" w:rsidP="00392880">
      <w:pPr>
        <w:jc w:val="left"/>
        <w:rPr>
          <w:sz w:val="20"/>
        </w:rPr>
      </w:pPr>
      <w:r w:rsidRPr="00392880">
        <w:rPr>
          <w:sz w:val="20"/>
        </w:rPr>
        <w:t xml:space="preserve">Moderate continuous grazing (33% current herbage used) did not reduce vigor of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in a 5-year grazing study (Ratliff and Reppert (1974).  However, they further reported that continuous grazing unduly subjects the plants to heavy pressure during dry years.  Jacobs and Sheley (1996) compared several </w:t>
      </w:r>
      <w:smartTag w:uri="urn:schemas-microsoft-com:office:smarttags" w:element="State">
        <w:r w:rsidRPr="00392880">
          <w:rPr>
            <w:sz w:val="20"/>
          </w:rPr>
          <w:t>Idaho</w:t>
        </w:r>
      </w:smartTag>
      <w:r w:rsidRPr="00392880">
        <w:rPr>
          <w:sz w:val="20"/>
        </w:rPr>
        <w:t xml:space="preserve"> fescue defoliation frequencies and defoliation levels (percents of aboveground biomass removed) for the ability of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to interfere with spotted knapweed (</w:t>
      </w:r>
      <w:r w:rsidRPr="00392880">
        <w:rPr>
          <w:i/>
          <w:sz w:val="20"/>
        </w:rPr>
        <w:t>Centaurea maculosa</w:t>
      </w:r>
      <w:r w:rsidRPr="00392880">
        <w:rPr>
          <w:sz w:val="20"/>
        </w:rPr>
        <w:t xml:space="preserve"> Lam.) emergence and growth. As the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w:t>
      </w:r>
      <w:r w:rsidRPr="00392880">
        <w:rPr>
          <w:sz w:val="20"/>
        </w:rPr>
        <w:lastRenderedPageBreak/>
        <w:t xml:space="preserve">defoliation frequency and defoliation level decreased spotted knapweed emergence and growth also decreased.  The authors suggest that moderate grazing intensity and infrequent grazing will minimize spotted knapweed invasions by maximizing soil water use by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w:t>
      </w:r>
    </w:p>
    <w:p w:rsidR="00392880" w:rsidRPr="00392880" w:rsidRDefault="00392880" w:rsidP="00392880">
      <w:pPr>
        <w:jc w:val="left"/>
        <w:rPr>
          <w:sz w:val="20"/>
        </w:rPr>
      </w:pPr>
    </w:p>
    <w:p w:rsidR="00392880" w:rsidRPr="00392880" w:rsidRDefault="00392880" w:rsidP="00392880">
      <w:pPr>
        <w:jc w:val="left"/>
        <w:rPr>
          <w:sz w:val="20"/>
        </w:rPr>
      </w:pPr>
      <w:smartTag w:uri="urn:schemas-microsoft-com:office:smarttags" w:element="State">
        <w:smartTag w:uri="urn:schemas-microsoft-com:office:smarttags" w:element="place">
          <w:r w:rsidRPr="00392880">
            <w:rPr>
              <w:sz w:val="20"/>
            </w:rPr>
            <w:t>Idaho</w:t>
          </w:r>
        </w:smartTag>
      </w:smartTag>
      <w:r w:rsidRPr="00392880">
        <w:rPr>
          <w:sz w:val="20"/>
        </w:rPr>
        <w:t xml:space="preserve"> fescue produces an extensive, deep root system.  Therefore, it is an excellent erosion control grass for cutover forest areas (Hafenrichter et al., 1968).  Plants that develop root-mycorrhizal associations are more tolerant of adverse soil conditions.  Ho (1987) identified mycorrhizal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plants growing in an alkali dry lake bed.  This alkaline environment (pH 9.2 to 10.5) is not a typical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habitat.  Mycorrhiza innoculation may hold promise for increasing the vigor and range of adaptation of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w:t>
      </w:r>
    </w:p>
    <w:p w:rsidR="00392880" w:rsidRPr="00392880" w:rsidRDefault="00392880" w:rsidP="00392880">
      <w:pPr>
        <w:jc w:val="left"/>
        <w:rPr>
          <w:i/>
          <w:sz w:val="20"/>
        </w:rPr>
      </w:pPr>
    </w:p>
    <w:p w:rsidR="00392880" w:rsidRPr="00392880" w:rsidRDefault="00392880" w:rsidP="00392880">
      <w:pPr>
        <w:jc w:val="left"/>
        <w:rPr>
          <w:sz w:val="20"/>
        </w:rPr>
      </w:pPr>
      <w:r w:rsidRPr="00392880">
        <w:rPr>
          <w:i/>
          <w:sz w:val="20"/>
        </w:rPr>
        <w:t>Erosion control/reclamation</w:t>
      </w:r>
      <w:r w:rsidRPr="00392880">
        <w:rPr>
          <w:sz w:val="20"/>
        </w:rPr>
        <w:t xml:space="preserve">: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fairly drought resistant, stands are persistent and it is adapted to stabilization of disturbed soils.  It does not compete well with aggressive introduced grasses.  Its drought tolerance, combined with extensive root systems and good seedling vigor, make this species ideal for reclamation in areas receiving 14 to 20 inches annual precipitation.  </w:t>
      </w:r>
    </w:p>
    <w:p w:rsidR="00392880" w:rsidRPr="00392880" w:rsidRDefault="00392880" w:rsidP="00392880">
      <w:pPr>
        <w:jc w:val="left"/>
        <w:rPr>
          <w:sz w:val="20"/>
        </w:rPr>
      </w:pPr>
    </w:p>
    <w:p w:rsidR="00392880" w:rsidRPr="00392880" w:rsidRDefault="00392880" w:rsidP="00392880">
      <w:pPr>
        <w:pStyle w:val="Heading1"/>
        <w:jc w:val="left"/>
      </w:pPr>
      <w:r w:rsidRPr="00392880">
        <w:t>Status</w:t>
      </w:r>
    </w:p>
    <w:p w:rsidR="00392880" w:rsidRPr="00392880" w:rsidRDefault="00392880" w:rsidP="00392880">
      <w:pPr>
        <w:jc w:val="left"/>
        <w:rPr>
          <w:sz w:val="20"/>
        </w:rPr>
      </w:pPr>
      <w:r w:rsidRPr="00392880">
        <w:rPr>
          <w:sz w:val="20"/>
        </w:rPr>
        <w:t>Please consult the PLANTS Web site and your State Department of Natural Resources for this plant’s current status, such as, state noxious status and wetland indicator values.</w:t>
      </w:r>
    </w:p>
    <w:p w:rsidR="00392880" w:rsidRPr="00392880" w:rsidRDefault="00392880" w:rsidP="00392880">
      <w:pPr>
        <w:jc w:val="left"/>
        <w:rPr>
          <w:sz w:val="20"/>
        </w:rPr>
      </w:pPr>
    </w:p>
    <w:p w:rsidR="00392880" w:rsidRPr="00392880" w:rsidRDefault="00392880" w:rsidP="00392880">
      <w:pPr>
        <w:pStyle w:val="Heading1"/>
        <w:jc w:val="left"/>
      </w:pPr>
      <w:r w:rsidRPr="00392880">
        <w:t>Description</w:t>
      </w:r>
    </w:p>
    <w:p w:rsidR="00392880" w:rsidRPr="00392880" w:rsidRDefault="00392880" w:rsidP="00392880">
      <w:pPr>
        <w:jc w:val="left"/>
        <w:rPr>
          <w:sz w:val="20"/>
        </w:rPr>
      </w:pPr>
      <w:smartTag w:uri="urn:schemas-microsoft-com:office:smarttags" w:element="State">
        <w:smartTag w:uri="urn:schemas-microsoft-com:office:smarttags" w:element="place">
          <w:r w:rsidRPr="00392880">
            <w:rPr>
              <w:sz w:val="20"/>
            </w:rPr>
            <w:t>Idaho</w:t>
          </w:r>
        </w:smartTag>
      </w:smartTag>
      <w:r w:rsidRPr="00392880">
        <w:rPr>
          <w:sz w:val="20"/>
        </w:rPr>
        <w:t xml:space="preserve"> fescue is a native, perennial, cool-season grass.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culms are erect, 0.3 to 1.0 m tall, glabrous and glaucous, sparsely leaved with most leaves basal.  The fine narrow leaves usually have a bluish green to green color.  The leaf sheaths are flattened, keeled, either glabrous or scabrous; the basal sheaths are short, open and wider than the blade. The sheath collars are indistinct and the auricles are either small or absent.  The blades are involute, 5 to 25 cm long, filiform, firm, elongate, scabrous, often glaucous, glabrous abaxially and pubescent adaxially.  The ligule has a ciliate membrane, less than 2 mm long, and is truncate.  The inflorescence is a panicle, 7 to 15 cm long, narrow, dense, with branches ascending and lower branches spreading.  The spikelets are 4 to 7 flowered, 8 to 14 mm long, with rachilla joints visible; the lemma is 5 to 7 mm long, somewhat laterally compressed at maturity, and scabrous to glabrous.  The lemma is awned from the tip, 2 to 5 mm long, and straight. The glumes are unequal, lanceolate and acute; the first </w:t>
      </w:r>
      <w:r w:rsidRPr="00392880">
        <w:rPr>
          <w:sz w:val="20"/>
        </w:rPr>
        <w:lastRenderedPageBreak/>
        <w:t xml:space="preserve">glume is 1-nerved, 3 to 5 mm long; and the second glume faintly 5-nerved, 4 to 4.5 mm long.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begins growth early in the spring and its seeds mature by midsummer. It reproduces from both seeds and tillers.</w:t>
      </w:r>
    </w:p>
    <w:p w:rsidR="00392880" w:rsidRPr="00392880" w:rsidRDefault="00392880" w:rsidP="00392880">
      <w:pPr>
        <w:jc w:val="left"/>
        <w:rPr>
          <w:sz w:val="20"/>
        </w:rPr>
      </w:pPr>
    </w:p>
    <w:p w:rsidR="00392880" w:rsidRPr="00392880" w:rsidRDefault="00392880" w:rsidP="00392880">
      <w:pPr>
        <w:pStyle w:val="Heading1"/>
        <w:jc w:val="left"/>
        <w:rPr>
          <w:b w:val="0"/>
          <w:i/>
        </w:rPr>
      </w:pPr>
      <w:r w:rsidRPr="00392880">
        <w:rPr>
          <w:b w:val="0"/>
          <w:i/>
        </w:rPr>
        <w:t>Distribution</w:t>
      </w:r>
    </w:p>
    <w:p w:rsidR="00392880" w:rsidRPr="00392880" w:rsidRDefault="00392880" w:rsidP="00392880">
      <w:pPr>
        <w:jc w:val="left"/>
        <w:rPr>
          <w:sz w:val="20"/>
        </w:rPr>
      </w:pPr>
      <w:r w:rsidRPr="00392880">
        <w:rPr>
          <w:sz w:val="20"/>
        </w:rPr>
        <w:t xml:space="preserve">The range of </w:t>
      </w:r>
      <w:smartTag w:uri="urn:schemas-microsoft-com:office:smarttags" w:element="State">
        <w:r w:rsidRPr="00392880">
          <w:rPr>
            <w:sz w:val="20"/>
          </w:rPr>
          <w:t>Idaho</w:t>
        </w:r>
      </w:smartTag>
      <w:r w:rsidRPr="00392880">
        <w:rPr>
          <w:sz w:val="20"/>
        </w:rPr>
        <w:t xml:space="preserve"> fescue extends to </w:t>
      </w:r>
      <w:smartTag w:uri="urn:schemas-microsoft-com:office:smarttags" w:element="State">
        <w:r w:rsidRPr="00392880">
          <w:rPr>
            <w:sz w:val="20"/>
          </w:rPr>
          <w:t>California</w:t>
        </w:r>
      </w:smartTag>
      <w:r w:rsidRPr="00392880">
        <w:rPr>
          <w:sz w:val="20"/>
        </w:rPr>
        <w:t xml:space="preserve">, </w:t>
      </w:r>
      <w:smartTag w:uri="urn:schemas-microsoft-com:office:smarttags" w:element="State">
        <w:r w:rsidRPr="00392880">
          <w:rPr>
            <w:sz w:val="20"/>
          </w:rPr>
          <w:t>Colorado</w:t>
        </w:r>
      </w:smartTag>
      <w:r w:rsidRPr="00392880">
        <w:rPr>
          <w:sz w:val="20"/>
        </w:rPr>
        <w:t xml:space="preserve">, </w:t>
      </w:r>
      <w:smartTag w:uri="urn:schemas-microsoft-com:office:smarttags" w:element="State">
        <w:r w:rsidRPr="00392880">
          <w:rPr>
            <w:sz w:val="20"/>
          </w:rPr>
          <w:t>Idaho</w:t>
        </w:r>
      </w:smartTag>
      <w:r w:rsidRPr="00392880">
        <w:rPr>
          <w:sz w:val="20"/>
        </w:rPr>
        <w:t xml:space="preserve">, </w:t>
      </w:r>
      <w:smartTag w:uri="urn:schemas-microsoft-com:office:smarttags" w:element="State">
        <w:r w:rsidRPr="00392880">
          <w:rPr>
            <w:sz w:val="20"/>
          </w:rPr>
          <w:t>Montana</w:t>
        </w:r>
      </w:smartTag>
      <w:r w:rsidRPr="00392880">
        <w:rPr>
          <w:sz w:val="20"/>
        </w:rPr>
        <w:t xml:space="preserve">, </w:t>
      </w:r>
      <w:smartTag w:uri="urn:schemas-microsoft-com:office:smarttags" w:element="State">
        <w:r w:rsidRPr="00392880">
          <w:rPr>
            <w:sz w:val="20"/>
          </w:rPr>
          <w:t>Nevada</w:t>
        </w:r>
      </w:smartTag>
      <w:r w:rsidRPr="00392880">
        <w:rPr>
          <w:sz w:val="20"/>
        </w:rPr>
        <w:t xml:space="preserve">, </w:t>
      </w:r>
      <w:smartTag w:uri="urn:schemas-microsoft-com:office:smarttags" w:element="State">
        <w:r w:rsidRPr="00392880">
          <w:rPr>
            <w:sz w:val="20"/>
          </w:rPr>
          <w:t>Oregon</w:t>
        </w:r>
      </w:smartTag>
      <w:r w:rsidRPr="00392880">
        <w:rPr>
          <w:sz w:val="20"/>
        </w:rPr>
        <w:t xml:space="preserve">, </w:t>
      </w:r>
      <w:smartTag w:uri="urn:schemas-microsoft-com:office:smarttags" w:element="State">
        <w:r w:rsidRPr="00392880">
          <w:rPr>
            <w:sz w:val="20"/>
          </w:rPr>
          <w:t>South Dakota</w:t>
        </w:r>
      </w:smartTag>
      <w:r w:rsidRPr="00392880">
        <w:rPr>
          <w:sz w:val="20"/>
        </w:rPr>
        <w:t xml:space="preserve">, </w:t>
      </w:r>
      <w:smartTag w:uri="urn:schemas-microsoft-com:office:smarttags" w:element="State">
        <w:r w:rsidRPr="00392880">
          <w:rPr>
            <w:sz w:val="20"/>
          </w:rPr>
          <w:t>Utah</w:t>
        </w:r>
      </w:smartTag>
      <w:r w:rsidRPr="00392880">
        <w:rPr>
          <w:sz w:val="20"/>
        </w:rPr>
        <w:t xml:space="preserve">, </w:t>
      </w:r>
      <w:smartTag w:uri="urn:schemas-microsoft-com:office:smarttags" w:element="State">
        <w:r w:rsidRPr="00392880">
          <w:rPr>
            <w:sz w:val="20"/>
          </w:rPr>
          <w:t>Washington</w:t>
        </w:r>
      </w:smartTag>
      <w:r w:rsidRPr="00392880">
        <w:rPr>
          <w:sz w:val="20"/>
        </w:rPr>
        <w:t xml:space="preserve">, and </w:t>
      </w:r>
      <w:smartTag w:uri="urn:schemas-microsoft-com:office:smarttags" w:element="State">
        <w:smartTag w:uri="urn:schemas-microsoft-com:office:smarttags" w:element="place">
          <w:r w:rsidRPr="00392880">
            <w:rPr>
              <w:sz w:val="20"/>
            </w:rPr>
            <w:t>Wyoming</w:t>
          </w:r>
        </w:smartTag>
      </w:smartTag>
      <w:r w:rsidRPr="00392880">
        <w:rPr>
          <w:sz w:val="20"/>
        </w:rPr>
        <w:t xml:space="preserve">.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one of the most common and widely distributed grasses in the Western States.  However, it is either rare or absent in the southern portions of the western states. For current distribution, please consult the Plant Profile page for this species on the PLANTS Web site.</w:t>
      </w:r>
    </w:p>
    <w:p w:rsidR="00392880" w:rsidRPr="00392880" w:rsidRDefault="00392880" w:rsidP="00392880">
      <w:pPr>
        <w:jc w:val="left"/>
        <w:rPr>
          <w:sz w:val="20"/>
        </w:rPr>
      </w:pPr>
    </w:p>
    <w:p w:rsidR="00392880" w:rsidRPr="00392880" w:rsidRDefault="00392880" w:rsidP="00392880">
      <w:pPr>
        <w:pStyle w:val="Heading1"/>
        <w:jc w:val="left"/>
      </w:pPr>
      <w:r w:rsidRPr="00392880">
        <w:t>Adaptation</w:t>
      </w:r>
    </w:p>
    <w:p w:rsidR="00392880" w:rsidRPr="00392880" w:rsidRDefault="00392880" w:rsidP="00392880">
      <w:pPr>
        <w:jc w:val="left"/>
        <w:rPr>
          <w:sz w:val="20"/>
        </w:rPr>
      </w:pPr>
      <w:smartTag w:uri="urn:schemas-microsoft-com:office:smarttags" w:element="place">
        <w:smartTag w:uri="urn:schemas-microsoft-com:office:smarttags" w:element="State">
          <w:r w:rsidRPr="00392880">
            <w:rPr>
              <w:sz w:val="20"/>
            </w:rPr>
            <w:t>Idaho</w:t>
          </w:r>
        </w:smartTag>
      </w:smartTag>
      <w:r w:rsidRPr="00392880">
        <w:rPr>
          <w:sz w:val="20"/>
        </w:rPr>
        <w:t xml:space="preserve"> fescue occupies very diversified habitats.  Collections show altitudinal variation in </w:t>
      </w:r>
      <w:smartTag w:uri="urn:schemas-microsoft-com:office:smarttags" w:element="place">
        <w:smartTag w:uri="urn:schemas-microsoft-com:office:smarttags" w:element="State">
          <w:r w:rsidRPr="00392880">
            <w:rPr>
              <w:sz w:val="20"/>
            </w:rPr>
            <w:t>Idaho</w:t>
          </w:r>
        </w:smartTag>
      </w:smartTag>
      <w:r w:rsidRPr="00392880">
        <w:rPr>
          <w:sz w:val="20"/>
        </w:rPr>
        <w:t xml:space="preserve"> fescue habitat extending from 300 m to 4,000 m ( 984 ft. to 13,120 ft.).  Although it may be found at any elevation between these extremes, it is most prevalent from about 1,524 to 2439 m (5,000 to 8,000 ft.) in </w:t>
      </w:r>
      <w:smartTag w:uri="urn:schemas-microsoft-com:office:smarttags" w:element="State">
        <w:r w:rsidRPr="00392880">
          <w:rPr>
            <w:sz w:val="20"/>
          </w:rPr>
          <w:t>Montana</w:t>
        </w:r>
      </w:smartTag>
      <w:r w:rsidRPr="00392880">
        <w:rPr>
          <w:sz w:val="20"/>
        </w:rPr>
        <w:t xml:space="preserve">, from 2,341 to 3049 m (7,000 to 10,000 ft.) in </w:t>
      </w:r>
      <w:smartTag w:uri="urn:schemas-microsoft-com:office:smarttags" w:element="State">
        <w:r w:rsidRPr="00392880">
          <w:rPr>
            <w:sz w:val="20"/>
          </w:rPr>
          <w:t>Utah</w:t>
        </w:r>
      </w:smartTag>
      <w:r w:rsidRPr="00392880">
        <w:rPr>
          <w:sz w:val="20"/>
        </w:rPr>
        <w:t xml:space="preserve"> and </w:t>
      </w:r>
      <w:smartTag w:uri="urn:schemas-microsoft-com:office:smarttags" w:element="State">
        <w:r w:rsidRPr="00392880">
          <w:rPr>
            <w:sz w:val="20"/>
          </w:rPr>
          <w:t>Colorado</w:t>
        </w:r>
      </w:smartTag>
      <w:r w:rsidRPr="00392880">
        <w:rPr>
          <w:sz w:val="20"/>
        </w:rPr>
        <w:t xml:space="preserve">, and form 915 to 2,341 m (3,000 to 7,000 ft.) in </w:t>
      </w:r>
      <w:smartTag w:uri="urn:schemas-microsoft-com:office:smarttags" w:element="State">
        <w:smartTag w:uri="urn:schemas-microsoft-com:office:smarttags" w:element="place">
          <w:r w:rsidRPr="00392880">
            <w:rPr>
              <w:sz w:val="20"/>
            </w:rPr>
            <w:t>California</w:t>
          </w:r>
        </w:smartTag>
      </w:smartTag>
      <w:r w:rsidRPr="00392880">
        <w:rPr>
          <w:sz w:val="20"/>
        </w:rPr>
        <w:t xml:space="preserve"> and the Northwest.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It grows on all exposures and under a wide variety of soil conditions.  It prefers silt loam or sandy loam soils and is occasionally found on loamy sand soils.  Exposed benchlands, hillsides and ridges, parks, meadows, forestlands, and open ponderosa and lodgepole pine stands are common habitats.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tolerant of weakly saline, weakly alkaline and acidic soil conditions. </w:t>
      </w:r>
    </w:p>
    <w:p w:rsidR="00392880" w:rsidRPr="00392880" w:rsidRDefault="00392880" w:rsidP="00392880">
      <w:pPr>
        <w:jc w:val="left"/>
        <w:rPr>
          <w:sz w:val="20"/>
        </w:rPr>
      </w:pPr>
    </w:p>
    <w:p w:rsidR="00392880" w:rsidRPr="00392880" w:rsidRDefault="00392880" w:rsidP="00392880">
      <w:pPr>
        <w:numPr>
          <w:ins w:id="0" w:author="Mark Stannard" w:date="2002-07-01T15:31:00Z"/>
        </w:numPr>
        <w:jc w:val="left"/>
        <w:rPr>
          <w:sz w:val="20"/>
        </w:rPr>
      </w:pPr>
      <w:r w:rsidRPr="00392880">
        <w:rPr>
          <w:sz w:val="20"/>
        </w:rPr>
        <w:t xml:space="preserve">It has excellent cold tolerance, moderate drought tolerance, and moderate shade tolerance.  It is not as drought tolerant as sheep fescue and its drought tolerance is similar to that of hard fescue.  It is fairly tolerant of fire in autumn, but requires 2 to 3 years to fully recover after burning.  It is not tolerant of high water tables or flooding.  Its frequent associates include bluegrass, mountain brome, geranium, yarrow, mountain sagebrush, antelope bitterbrush, ponderosa pine, bluebunch wheatgrass and slender wheatgrass.  In the mountains of </w:t>
      </w:r>
      <w:smartTag w:uri="urn:schemas-microsoft-com:office:smarttags" w:element="State">
        <w:r w:rsidRPr="00392880">
          <w:rPr>
            <w:sz w:val="20"/>
          </w:rPr>
          <w:t>Idaho</w:t>
        </w:r>
      </w:smartTag>
      <w:r w:rsidRPr="00392880">
        <w:rPr>
          <w:sz w:val="20"/>
        </w:rPr>
        <w:t xml:space="preserve">, </w:t>
      </w:r>
      <w:smartTag w:uri="urn:schemas-microsoft-com:office:smarttags" w:element="State">
        <w:r w:rsidRPr="00392880">
          <w:rPr>
            <w:sz w:val="20"/>
          </w:rPr>
          <w:t>Montana</w:t>
        </w:r>
      </w:smartTag>
      <w:r w:rsidRPr="00392880">
        <w:rPr>
          <w:sz w:val="20"/>
        </w:rPr>
        <w:t xml:space="preserve"> and </w:t>
      </w:r>
      <w:smartTag w:uri="urn:schemas-microsoft-com:office:smarttags" w:element="place">
        <w:smartTag w:uri="urn:schemas-microsoft-com:office:smarttags" w:element="State">
          <w:r w:rsidRPr="00392880">
            <w:rPr>
              <w:sz w:val="20"/>
            </w:rPr>
            <w:t>Wyoming</w:t>
          </w:r>
        </w:smartTag>
      </w:smartTag>
      <w:r w:rsidRPr="00392880">
        <w:rPr>
          <w:sz w:val="20"/>
        </w:rPr>
        <w:t xml:space="preserve"> it seems to be replaced by bluebunch wheatgrass and needlegrass (</w:t>
      </w:r>
      <w:r w:rsidRPr="00392880">
        <w:rPr>
          <w:i/>
          <w:sz w:val="20"/>
        </w:rPr>
        <w:t>Stipa, Hesperostipa, Nassella</w:t>
      </w:r>
      <w:r w:rsidRPr="00392880">
        <w:rPr>
          <w:sz w:val="20"/>
        </w:rPr>
        <w:t xml:space="preserve">) as moisture decreases or overgrazing increases. </w:t>
      </w:r>
    </w:p>
    <w:p w:rsidR="00392880" w:rsidRPr="00392880" w:rsidRDefault="00392880" w:rsidP="00392880">
      <w:pPr>
        <w:jc w:val="left"/>
        <w:rPr>
          <w:sz w:val="20"/>
        </w:rPr>
      </w:pPr>
    </w:p>
    <w:p w:rsidR="00392880" w:rsidRPr="00392880" w:rsidRDefault="00392880" w:rsidP="00392880">
      <w:pPr>
        <w:pStyle w:val="Heading1"/>
        <w:jc w:val="left"/>
      </w:pPr>
      <w:r w:rsidRPr="00392880">
        <w:t>Establishment</w:t>
      </w:r>
    </w:p>
    <w:p w:rsidR="00392880" w:rsidRPr="00392880" w:rsidRDefault="00392880" w:rsidP="00392880">
      <w:pPr>
        <w:jc w:val="left"/>
        <w:rPr>
          <w:sz w:val="20"/>
        </w:rPr>
      </w:pPr>
      <w:r w:rsidRPr="00392880">
        <w:rPr>
          <w:i/>
          <w:sz w:val="20"/>
        </w:rPr>
        <w:t xml:space="preserve">Natural establishment: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produces a fair amount of seed of comparatively high viability and </w:t>
      </w:r>
      <w:r w:rsidRPr="00392880">
        <w:rPr>
          <w:sz w:val="20"/>
        </w:rPr>
        <w:lastRenderedPageBreak/>
        <w:t>maintains itself well on the range if given a reasonable opportunity (USDA, Forest Service, 1988).</w:t>
      </w:r>
    </w:p>
    <w:p w:rsidR="00392880" w:rsidRPr="00392880" w:rsidRDefault="00392880" w:rsidP="00392880">
      <w:pPr>
        <w:jc w:val="left"/>
        <w:rPr>
          <w:i/>
          <w:sz w:val="20"/>
        </w:rPr>
      </w:pPr>
    </w:p>
    <w:p w:rsidR="00392880" w:rsidRPr="00392880" w:rsidRDefault="00392880" w:rsidP="00392880">
      <w:pPr>
        <w:jc w:val="left"/>
        <w:rPr>
          <w:sz w:val="20"/>
        </w:rPr>
      </w:pPr>
      <w:r w:rsidRPr="00392880">
        <w:rPr>
          <w:i/>
          <w:sz w:val="20"/>
        </w:rPr>
        <w:t>Planting</w:t>
      </w:r>
      <w:r w:rsidRPr="00392880">
        <w:rPr>
          <w:sz w:val="20"/>
        </w:rPr>
        <w:t xml:space="preserve">: One PLS pound of Idaho fescue seed contains approximately 425,000 to 460,000 seeds and a broadcast planting of one pound of Idaho fescue seed results in a seeding distribution of approximately 10.1 seeds per square foot (USDA, NRCS, 1996).  The recommended pure stand seeding rate is 3 to 4 (PLS) pounds per acre for range seedings.  Planting 6 to 8 pounds per acre will provide dense cover for erosion control (Ensign et al. 1984).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normally recommended as component, in seeding mixtures, with other native species.</w:t>
      </w:r>
    </w:p>
    <w:p w:rsidR="00392880" w:rsidRPr="00392880" w:rsidRDefault="00392880" w:rsidP="00392880">
      <w:pPr>
        <w:jc w:val="left"/>
        <w:rPr>
          <w:sz w:val="20"/>
        </w:rPr>
      </w:pPr>
    </w:p>
    <w:p w:rsidR="00392880" w:rsidRPr="00392880" w:rsidRDefault="00392880" w:rsidP="00392880">
      <w:pPr>
        <w:numPr>
          <w:ins w:id="1" w:author="Mark Stannard" w:date="2002-07-01T15:35:00Z"/>
        </w:numPr>
        <w:jc w:val="left"/>
        <w:rPr>
          <w:sz w:val="20"/>
        </w:rPr>
      </w:pPr>
      <w:smartTag w:uri="urn:schemas-microsoft-com:office:smarttags" w:element="State">
        <w:smartTag w:uri="urn:schemas-microsoft-com:office:smarttags" w:element="place">
          <w:r w:rsidRPr="00392880">
            <w:rPr>
              <w:sz w:val="20"/>
            </w:rPr>
            <w:t>Idaho</w:t>
          </w:r>
        </w:smartTag>
      </w:smartTag>
      <w:r w:rsidRPr="00392880">
        <w:rPr>
          <w:sz w:val="20"/>
        </w:rPr>
        <w:t xml:space="preserve"> fescue seed is not highly germinable compared to alternative forage or competing weeds (Evans and Young, 1972).  Cold temperature (2C constant) germination 18%, pales in comparison to cheatgrass, which had 76% germination under the same conditions (Evans and Young 1972, Young et al. 1981).  Proper weed control coupled with good seedbed preparation is needed to achieve dense stands of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w:t>
      </w:r>
    </w:p>
    <w:p w:rsidR="00392880" w:rsidRPr="00392880" w:rsidRDefault="00392880" w:rsidP="00392880">
      <w:pPr>
        <w:jc w:val="left"/>
        <w:rPr>
          <w:sz w:val="20"/>
        </w:rPr>
      </w:pPr>
    </w:p>
    <w:p w:rsidR="00392880" w:rsidRPr="00392880" w:rsidRDefault="00392880" w:rsidP="00392880">
      <w:pPr>
        <w:jc w:val="left"/>
        <w:rPr>
          <w:sz w:val="20"/>
        </w:rPr>
      </w:pPr>
      <w:smartTag w:uri="urn:schemas-microsoft-com:office:smarttags" w:element="State">
        <w:smartTag w:uri="urn:schemas-microsoft-com:office:smarttags" w:element="place">
          <w:r w:rsidRPr="00392880">
            <w:rPr>
              <w:sz w:val="20"/>
            </w:rPr>
            <w:t>Idaho</w:t>
          </w:r>
        </w:smartTag>
      </w:smartTag>
      <w:r w:rsidRPr="00392880">
        <w:rPr>
          <w:sz w:val="20"/>
        </w:rPr>
        <w:t xml:space="preserve"> fescue initiates growth in March through April and matures in mid to late summer.  With adequate moisture, </w:t>
      </w:r>
      <w:smartTag w:uri="urn:schemas-microsoft-com:office:smarttags" w:element="State">
        <w:smartTag w:uri="urn:schemas-microsoft-com:office:smarttags" w:element="place">
          <w:r w:rsidRPr="00392880">
            <w:rPr>
              <w:sz w:val="20"/>
            </w:rPr>
            <w:t>Idaho</w:t>
          </w:r>
        </w:smartTag>
      </w:smartTag>
      <w:r w:rsidRPr="00392880">
        <w:rPr>
          <w:sz w:val="20"/>
        </w:rPr>
        <w:t xml:space="preserve"> will produce a moderate amount of re-growth following seed maturity.  Late fall plantings are most successful.  Plant early in the spring if fall planting is not possible.  Seeded stands require 2 to 3 years to establish, but are very competitive once established. Recommended planting depth is 0.25 to 0.50 inches in fine to medium textured soil and no more than 0.75 inches in course textured soil.  Conduct a soil analysis before planting; if the soil test indicates less than 6 ppm of phosphorus, and then apply 60 pounds per acre of P</w:t>
      </w:r>
      <w:r w:rsidRPr="00392880">
        <w:rPr>
          <w:sz w:val="20"/>
          <w:vertAlign w:val="subscript"/>
        </w:rPr>
        <w:t>2</w:t>
      </w:r>
      <w:r w:rsidRPr="00392880">
        <w:rPr>
          <w:sz w:val="20"/>
        </w:rPr>
        <w:t>O</w:t>
      </w:r>
      <w:r w:rsidRPr="00392880">
        <w:rPr>
          <w:sz w:val="20"/>
          <w:vertAlign w:val="subscript"/>
        </w:rPr>
        <w:t xml:space="preserve">5 </w:t>
      </w:r>
      <w:r w:rsidRPr="00392880">
        <w:rPr>
          <w:sz w:val="20"/>
        </w:rPr>
        <w:t xml:space="preserve">(Ensign et al. 1984).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does not require or respond to heavy nitrogen applications.</w:t>
      </w:r>
    </w:p>
    <w:p w:rsidR="00392880" w:rsidRPr="00392880" w:rsidRDefault="00392880" w:rsidP="00392880">
      <w:pPr>
        <w:jc w:val="left"/>
        <w:rPr>
          <w:sz w:val="20"/>
        </w:rPr>
      </w:pPr>
    </w:p>
    <w:p w:rsidR="00392880" w:rsidRPr="00392880" w:rsidRDefault="00392880" w:rsidP="00392880">
      <w:pPr>
        <w:pStyle w:val="Heading1"/>
        <w:jc w:val="left"/>
      </w:pPr>
      <w:r w:rsidRPr="00392880">
        <w:t>Management</w:t>
      </w:r>
    </w:p>
    <w:p w:rsidR="00392880" w:rsidRPr="00392880" w:rsidRDefault="00392880" w:rsidP="00392880">
      <w:pPr>
        <w:jc w:val="left"/>
        <w:rPr>
          <w:sz w:val="20"/>
        </w:rPr>
      </w:pPr>
      <w:smartTag w:uri="urn:schemas-microsoft-com:office:smarttags" w:element="State">
        <w:smartTag w:uri="urn:schemas-microsoft-com:office:smarttags" w:element="place">
          <w:r w:rsidRPr="00392880">
            <w:rPr>
              <w:sz w:val="20"/>
            </w:rPr>
            <w:t>Idaho</w:t>
          </w:r>
        </w:smartTag>
      </w:smartTag>
      <w:r w:rsidRPr="00392880">
        <w:rPr>
          <w:sz w:val="20"/>
        </w:rPr>
        <w:t xml:space="preserve"> fescue is susceptible to overgrazing.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should be left un-grazed by livestock through the growing season every 3 to 4 years.  This will promote vigor and seed production and encourage the development of a strong root system, which is beneficial in reducing soil erosion and weed competition.  Also, deferred grazing during the growing season supplies dry forage for autumn and winter use.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lastRenderedPageBreak/>
        <w:t xml:space="preserve">At least 50%, by weight of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annual growth should remain following grazing, or a stubble height of about 2 to 3 inches.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Following fire, protect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from grazing for two full growing seasons.  An additional year's deferment may be needed to achieve full plant recovery, and to re-establish a suitable stubble height because palatability increases significantly following fire.  A less palatable residue is desirable to prevent livestock for grazing too closely.</w:t>
      </w:r>
    </w:p>
    <w:p w:rsidR="00392880" w:rsidRPr="00392880" w:rsidRDefault="00392880" w:rsidP="00392880">
      <w:pPr>
        <w:jc w:val="left"/>
        <w:rPr>
          <w:sz w:val="20"/>
        </w:rPr>
      </w:pPr>
    </w:p>
    <w:p w:rsidR="00392880" w:rsidRPr="00392880" w:rsidRDefault="00392880" w:rsidP="00392880">
      <w:pPr>
        <w:pStyle w:val="Heading1"/>
        <w:jc w:val="left"/>
      </w:pPr>
      <w:r w:rsidRPr="00392880">
        <w:t>Pests</w:t>
      </w:r>
    </w:p>
    <w:p w:rsidR="00392880" w:rsidRPr="00392880" w:rsidRDefault="00392880" w:rsidP="00392880">
      <w:pPr>
        <w:jc w:val="left"/>
        <w:rPr>
          <w:sz w:val="20"/>
        </w:rPr>
      </w:pPr>
      <w:r w:rsidRPr="00392880">
        <w:rPr>
          <w:sz w:val="20"/>
        </w:rPr>
        <w:t xml:space="preserve">Primary pests of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are grasshoppers, rodents and fungi that produce damping-off diseases of seedlings.</w:t>
      </w:r>
    </w:p>
    <w:p w:rsidR="00392880" w:rsidRPr="00392880" w:rsidRDefault="00392880" w:rsidP="00392880">
      <w:pPr>
        <w:jc w:val="left"/>
        <w:rPr>
          <w:sz w:val="20"/>
        </w:rPr>
      </w:pPr>
    </w:p>
    <w:p w:rsidR="00392880" w:rsidRPr="00392880" w:rsidRDefault="00392880" w:rsidP="00392880">
      <w:pPr>
        <w:pStyle w:val="Heading1"/>
        <w:jc w:val="left"/>
      </w:pPr>
      <w:r w:rsidRPr="00392880">
        <w:t>Seed Production</w:t>
      </w:r>
    </w:p>
    <w:p w:rsidR="00392880" w:rsidRPr="00392880" w:rsidRDefault="00392880" w:rsidP="00392880">
      <w:pPr>
        <w:jc w:val="left"/>
        <w:rPr>
          <w:sz w:val="20"/>
        </w:rPr>
      </w:pPr>
      <w:r w:rsidRPr="00392880">
        <w:rPr>
          <w:sz w:val="20"/>
        </w:rPr>
        <w:t xml:space="preserve">Commercial seed production fields of Idaho fescue usually yield no seed the first (establishment) year, a limited amount of seed the second year, a large amount of seed the third year, and either a low or adequate amount of seed the fourth year (personal communication with Grasslands West Company, Clarkston, Washington, U.S.A.).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For seed production, plant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seed in early autumn in a firm, weed free, fertile soil at a depth of 0.25 inches.  Row spacing of 30 to 36 inches is recommended to facilitate weed control and rouging of off-types.  Plant 4 PLS (pure live seed) pounds of seed per acre for these row plantings (Ensign et al. 1984).</w:t>
      </w:r>
    </w:p>
    <w:p w:rsidR="00392880" w:rsidRPr="00392880" w:rsidRDefault="00392880" w:rsidP="00392880">
      <w:pPr>
        <w:jc w:val="left"/>
        <w:rPr>
          <w:sz w:val="20"/>
        </w:rPr>
      </w:pPr>
    </w:p>
    <w:p w:rsidR="00392880" w:rsidRPr="00392880" w:rsidRDefault="00392880" w:rsidP="00392880">
      <w:pPr>
        <w:pStyle w:val="Heading1"/>
        <w:jc w:val="left"/>
      </w:pPr>
      <w:r w:rsidRPr="00392880">
        <w:t>Cultivars, Improved and Selected Materials (and area of origin)</w:t>
      </w:r>
    </w:p>
    <w:p w:rsidR="00392880" w:rsidRPr="00392880" w:rsidRDefault="00392880" w:rsidP="00392880">
      <w:pPr>
        <w:jc w:val="left"/>
        <w:rPr>
          <w:sz w:val="20"/>
        </w:rPr>
      </w:pPr>
      <w:r w:rsidRPr="00392880">
        <w:rPr>
          <w:sz w:val="20"/>
        </w:rPr>
        <w:t>Foundation and registered seed is available through the appropriate state Crop Improvement Association or commercial sources to grow certified seed.</w:t>
      </w:r>
    </w:p>
    <w:p w:rsidR="00392880" w:rsidRPr="00392880" w:rsidRDefault="00392880" w:rsidP="00392880">
      <w:pPr>
        <w:jc w:val="left"/>
        <w:rPr>
          <w:sz w:val="20"/>
        </w:rPr>
      </w:pPr>
    </w:p>
    <w:p w:rsidR="00392880" w:rsidRPr="00392880" w:rsidRDefault="00392880" w:rsidP="00392880">
      <w:pPr>
        <w:jc w:val="left"/>
        <w:rPr>
          <w:sz w:val="20"/>
        </w:rPr>
      </w:pPr>
      <w:smartTag w:uri="urn:schemas-microsoft-com:office:smarttags" w:element="State">
        <w:smartTag w:uri="urn:schemas-microsoft-com:office:smarttags" w:element="place">
          <w:r w:rsidRPr="00392880">
            <w:rPr>
              <w:sz w:val="20"/>
            </w:rPr>
            <w:t>Idaho</w:t>
          </w:r>
        </w:smartTag>
      </w:smartTag>
      <w:r w:rsidRPr="00392880">
        <w:rPr>
          <w:sz w:val="20"/>
        </w:rPr>
        <w:t xml:space="preserve"> fescue characteristically has poor seed production and weak seedling vigor (Hafenrichter et al. 1968).  Therefore, the </w:t>
      </w:r>
      <w:smartTag w:uri="urn:schemas-microsoft-com:office:smarttags" w:element="PlaceType">
        <w:r w:rsidRPr="00392880">
          <w:rPr>
            <w:sz w:val="20"/>
          </w:rPr>
          <w:t>University</w:t>
        </w:r>
      </w:smartTag>
      <w:r w:rsidRPr="00392880">
        <w:rPr>
          <w:sz w:val="20"/>
        </w:rPr>
        <w:t xml:space="preserve"> of </w:t>
      </w:r>
      <w:smartTag w:uri="urn:schemas-microsoft-com:office:smarttags" w:element="PlaceName">
        <w:r w:rsidRPr="00392880">
          <w:rPr>
            <w:sz w:val="20"/>
          </w:rPr>
          <w:t>Idaho</w:t>
        </w:r>
      </w:smartTag>
      <w:r w:rsidRPr="00392880">
        <w:rPr>
          <w:sz w:val="20"/>
        </w:rPr>
        <w:t xml:space="preserve"> initiated a breeding program in 1950 to produce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cultivars with improved seed set, larger seed size (seedling vigor), and improved germination percentage.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The </w:t>
      </w:r>
      <w:smartTag w:uri="urn:schemas-microsoft-com:office:smarttags" w:element="PlaceType">
        <w:r w:rsidRPr="00392880">
          <w:rPr>
            <w:sz w:val="20"/>
          </w:rPr>
          <w:t>University</w:t>
        </w:r>
      </w:smartTag>
      <w:r w:rsidRPr="00392880">
        <w:rPr>
          <w:sz w:val="20"/>
        </w:rPr>
        <w:t xml:space="preserve"> of </w:t>
      </w:r>
      <w:smartTag w:uri="urn:schemas-microsoft-com:office:smarttags" w:element="PlaceName">
        <w:r w:rsidRPr="00392880">
          <w:rPr>
            <w:sz w:val="20"/>
          </w:rPr>
          <w:t>Idaho Agricultural Experiment Station</w:t>
        </w:r>
      </w:smartTag>
      <w:r w:rsidRPr="00392880">
        <w:rPr>
          <w:sz w:val="20"/>
        </w:rPr>
        <w:t xml:space="preserve"> developed two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cultivars ‘Joseph’ and 'Nezpurs' (Ensing, 1984).  The experiment station released both cultivars for certification in 1983.  Both Joseph and Nezpurs are synthetic cultivars selected through three cycles of phenotypic recurrent selection.  The base population used for recurrent selection consisted of seed derived </w:t>
      </w:r>
      <w:r w:rsidRPr="00392880">
        <w:rPr>
          <w:sz w:val="20"/>
        </w:rPr>
        <w:lastRenderedPageBreak/>
        <w:t xml:space="preserve">from inter-crossing 89 native ecotypes collected from northwestern states of the </w:t>
      </w:r>
      <w:smartTag w:uri="urn:schemas-microsoft-com:office:smarttags" w:element="country-region">
        <w:r w:rsidRPr="00392880">
          <w:rPr>
            <w:sz w:val="20"/>
          </w:rPr>
          <w:t>U.S.</w:t>
        </w:r>
      </w:smartTag>
      <w:r w:rsidRPr="00392880">
        <w:rPr>
          <w:sz w:val="20"/>
        </w:rPr>
        <w:t xml:space="preserve"> and </w:t>
      </w:r>
      <w:smartTag w:uri="urn:schemas-microsoft-com:office:smarttags" w:element="country-region">
        <w:smartTag w:uri="urn:schemas-microsoft-com:office:smarttags" w:element="place">
          <w:r w:rsidRPr="00392880">
            <w:rPr>
              <w:sz w:val="20"/>
            </w:rPr>
            <w:t>Canada</w:t>
          </w:r>
        </w:smartTag>
      </w:smartTag>
      <w:r w:rsidRPr="00392880">
        <w:rPr>
          <w:sz w:val="20"/>
        </w:rPr>
        <w:t>.  Joseph is a 13-clone synthetic cultivar.  Joseph exhibited 18% better seed set, 37% larger seeds, 14% better germination compared to the original native ecotype collection.  “It has uniform, robust plants ranging from 72 to 80 cm in height.  Joseph is 12 to 18 cm taller than ‘Covar’ sheep fescue (</w:t>
      </w:r>
      <w:r w:rsidRPr="00392880">
        <w:rPr>
          <w:i/>
          <w:sz w:val="20"/>
        </w:rPr>
        <w:t>Festuca ovina</w:t>
      </w:r>
      <w:r w:rsidRPr="00392880">
        <w:rPr>
          <w:sz w:val="20"/>
        </w:rPr>
        <w:t xml:space="preserve"> L.) and approximately equal in height to ‘Durar’ hard fescue (</w:t>
      </w:r>
      <w:r w:rsidRPr="00392880">
        <w:rPr>
          <w:i/>
          <w:sz w:val="20"/>
        </w:rPr>
        <w:t>Festuca ovina</w:t>
      </w:r>
      <w:r w:rsidRPr="00392880">
        <w:rPr>
          <w:sz w:val="20"/>
        </w:rPr>
        <w:t xml:space="preserve"> var. </w:t>
      </w:r>
      <w:r w:rsidRPr="00392880">
        <w:rPr>
          <w:i/>
          <w:sz w:val="20"/>
        </w:rPr>
        <w:t>duriuscula</w:t>
      </w:r>
      <w:r w:rsidRPr="00392880">
        <w:rPr>
          <w:sz w:val="20"/>
        </w:rPr>
        <w:t>) (Table 1).  The culms are erect with basal growth and 46% more forage production than Covar or Durar.  Seed production of Joseph is 30% more than Covar, but 40% less than Durar” (Ensing, 1984).</w:t>
      </w:r>
    </w:p>
    <w:p w:rsidR="00392880" w:rsidRPr="00392880" w:rsidRDefault="00392880" w:rsidP="00392880">
      <w:pPr>
        <w:jc w:val="left"/>
        <w:rPr>
          <w:sz w:val="20"/>
        </w:rPr>
      </w:pPr>
    </w:p>
    <w:p w:rsidR="00392880" w:rsidRPr="00392880" w:rsidRDefault="00392880" w:rsidP="00392880">
      <w:pPr>
        <w:jc w:val="left"/>
        <w:rPr>
          <w:sz w:val="20"/>
        </w:rPr>
      </w:pPr>
      <w:r w:rsidRPr="00392880">
        <w:rPr>
          <w:noProof/>
          <w:sz w:val="20"/>
        </w:rPr>
        <w:pict>
          <v:shape id="_x0000_s1067" type="#_x0000_t202" style="position:absolute;margin-left:0;margin-top:56.4pt;width:468pt;height:266.4pt;z-index:251658240" o:allowincell="f" stroked="f">
            <v:textbox>
              <w:txbxContent>
                <w:p w:rsidR="00392880" w:rsidRDefault="00392880" w:rsidP="00392880">
                  <w:pPr>
                    <w:rPr>
                      <w:b/>
                      <w:vertAlign w:val="superscript"/>
                    </w:rPr>
                  </w:pPr>
                  <w:r>
                    <w:rPr>
                      <w:b/>
                    </w:rPr>
                    <w:t xml:space="preserve">Table 1. Comparative data for ‘Joseph’ and ‘Nezpurs’ </w:t>
                  </w:r>
                  <w:smartTag w:uri="urn:schemas-microsoft-com:office:smarttags" w:element="place">
                    <w:smartTag w:uri="urn:schemas-microsoft-com:office:smarttags" w:element="State">
                      <w:r>
                        <w:rPr>
                          <w:b/>
                        </w:rPr>
                        <w:t>Idaho</w:t>
                      </w:r>
                    </w:smartTag>
                  </w:smartTag>
                  <w:r>
                    <w:rPr>
                      <w:b/>
                    </w:rPr>
                    <w:t xml:space="preserve"> fescue with selected other fine leaf fescues. </w:t>
                  </w:r>
                  <w:r>
                    <w:rPr>
                      <w:b/>
                      <w:vertAlign w:val="superscript"/>
                    </w:rPr>
                    <w:sym w:font="Symbol" w:char="F0B6"/>
                  </w:r>
                </w:p>
                <w:p w:rsidR="00392880" w:rsidRDefault="00392880" w:rsidP="00392880">
                  <w:pPr>
                    <w:rPr>
                      <w:b/>
                      <w:vertAlign w:val="superscript"/>
                    </w:rPr>
                  </w:pPr>
                  <w:r>
                    <w:rPr>
                      <w:b/>
                      <w:vertAlign w:val="superscript"/>
                    </w:rPr>
                    <w:t>_________________________________________________________________________________________________________</w:t>
                  </w:r>
                </w:p>
                <w:tbl>
                  <w:tblPr>
                    <w:tblW w:w="0" w:type="auto"/>
                    <w:tblLayout w:type="fixed"/>
                    <w:tblLook w:val="0000"/>
                  </w:tblPr>
                  <w:tblGrid>
                    <w:gridCol w:w="2592"/>
                    <w:gridCol w:w="1008"/>
                    <w:gridCol w:w="1296"/>
                    <w:gridCol w:w="1152"/>
                    <w:gridCol w:w="1008"/>
                    <w:gridCol w:w="1265"/>
                  </w:tblGrid>
                  <w:tr w:rsidR="00392880">
                    <w:tblPrEx>
                      <w:tblCellMar>
                        <w:top w:w="0" w:type="dxa"/>
                        <w:bottom w:w="0" w:type="dxa"/>
                      </w:tblCellMar>
                    </w:tblPrEx>
                    <w:tc>
                      <w:tcPr>
                        <w:tcW w:w="2592" w:type="dxa"/>
                      </w:tcPr>
                      <w:p w:rsidR="00392880" w:rsidRDefault="00392880">
                        <w:pPr>
                          <w:pStyle w:val="Heading1"/>
                        </w:pPr>
                        <w:r>
                          <w:t>Cultivar - common name</w:t>
                        </w:r>
                      </w:p>
                    </w:tc>
                    <w:tc>
                      <w:tcPr>
                        <w:tcW w:w="1008" w:type="dxa"/>
                      </w:tcPr>
                      <w:p w:rsidR="00392880" w:rsidRDefault="00392880">
                        <w:pPr>
                          <w:pStyle w:val="Heading1"/>
                        </w:pPr>
                        <w:r>
                          <w:t>Plant height</w:t>
                        </w:r>
                      </w:p>
                    </w:tc>
                    <w:tc>
                      <w:tcPr>
                        <w:tcW w:w="1296" w:type="dxa"/>
                      </w:tcPr>
                      <w:p w:rsidR="00392880" w:rsidRDefault="00392880">
                        <w:pPr>
                          <w:pStyle w:val="Heading1"/>
                        </w:pPr>
                        <w:r>
                          <w:t>Growth habit</w:t>
                        </w:r>
                      </w:p>
                    </w:tc>
                    <w:tc>
                      <w:tcPr>
                        <w:tcW w:w="1152" w:type="dxa"/>
                      </w:tcPr>
                      <w:p w:rsidR="00392880" w:rsidRDefault="00392880">
                        <w:pPr>
                          <w:pStyle w:val="Heading1"/>
                        </w:pPr>
                        <w:r>
                          <w:t xml:space="preserve">                    Maturity</w:t>
                        </w:r>
                      </w:p>
                    </w:tc>
                    <w:tc>
                      <w:tcPr>
                        <w:tcW w:w="1008" w:type="dxa"/>
                      </w:tcPr>
                      <w:p w:rsidR="00392880" w:rsidRDefault="00392880">
                        <w:pPr>
                          <w:pStyle w:val="Heading1"/>
                        </w:pPr>
                        <w:r>
                          <w:t>Basal growth</w:t>
                        </w:r>
                      </w:p>
                    </w:tc>
                    <w:tc>
                      <w:tcPr>
                        <w:tcW w:w="1265" w:type="dxa"/>
                      </w:tcPr>
                      <w:p w:rsidR="00392880" w:rsidRDefault="00392880">
                        <w:pPr>
                          <w:pStyle w:val="Heading1"/>
                        </w:pPr>
                        <w:r>
                          <w:t xml:space="preserve">                    Forage</w:t>
                        </w:r>
                      </w:p>
                    </w:tc>
                  </w:tr>
                  <w:tr w:rsidR="00392880">
                    <w:tblPrEx>
                      <w:tblCellMar>
                        <w:top w:w="0" w:type="dxa"/>
                        <w:bottom w:w="0" w:type="dxa"/>
                      </w:tblCellMar>
                    </w:tblPrEx>
                    <w:tc>
                      <w:tcPr>
                        <w:tcW w:w="2592" w:type="dxa"/>
                      </w:tcPr>
                      <w:p w:rsidR="00392880" w:rsidRDefault="00392880">
                        <w:r>
                          <w:t>------------------------------</w:t>
                        </w:r>
                      </w:p>
                    </w:tc>
                    <w:tc>
                      <w:tcPr>
                        <w:tcW w:w="1008" w:type="dxa"/>
                      </w:tcPr>
                      <w:p w:rsidR="00392880" w:rsidRDefault="00392880">
                        <w:r>
                          <w:t>----------</w:t>
                        </w:r>
                      </w:p>
                    </w:tc>
                    <w:tc>
                      <w:tcPr>
                        <w:tcW w:w="1296" w:type="dxa"/>
                      </w:tcPr>
                      <w:p w:rsidR="00392880" w:rsidRDefault="00392880">
                        <w:r>
                          <w:t>-------------</w:t>
                        </w:r>
                      </w:p>
                    </w:tc>
                    <w:tc>
                      <w:tcPr>
                        <w:tcW w:w="1152" w:type="dxa"/>
                      </w:tcPr>
                      <w:p w:rsidR="00392880" w:rsidRDefault="00392880">
                        <w:r>
                          <w:t>-----------</w:t>
                        </w:r>
                      </w:p>
                    </w:tc>
                    <w:tc>
                      <w:tcPr>
                        <w:tcW w:w="1008" w:type="dxa"/>
                      </w:tcPr>
                      <w:p w:rsidR="00392880" w:rsidRDefault="00392880">
                        <w:r>
                          <w:t>----------</w:t>
                        </w:r>
                      </w:p>
                    </w:tc>
                    <w:tc>
                      <w:tcPr>
                        <w:tcW w:w="1265" w:type="dxa"/>
                      </w:tcPr>
                      <w:p w:rsidR="00392880" w:rsidRDefault="00392880">
                        <w:r>
                          <w:t>-------------</w:t>
                        </w:r>
                      </w:p>
                    </w:tc>
                  </w:tr>
                  <w:tr w:rsidR="00392880">
                    <w:tblPrEx>
                      <w:tblCellMar>
                        <w:top w:w="0" w:type="dxa"/>
                        <w:bottom w:w="0" w:type="dxa"/>
                      </w:tblCellMar>
                    </w:tblPrEx>
                    <w:tc>
                      <w:tcPr>
                        <w:tcW w:w="2592" w:type="dxa"/>
                      </w:tcPr>
                      <w:p w:rsidR="00392880" w:rsidRDefault="00392880"/>
                    </w:tc>
                    <w:tc>
                      <w:tcPr>
                        <w:tcW w:w="1008" w:type="dxa"/>
                      </w:tcPr>
                      <w:p w:rsidR="00392880" w:rsidRDefault="00392880">
                        <w:r>
                          <w:t>(cm)</w:t>
                        </w:r>
                      </w:p>
                    </w:tc>
                    <w:tc>
                      <w:tcPr>
                        <w:tcW w:w="1296" w:type="dxa"/>
                      </w:tcPr>
                      <w:p w:rsidR="00392880" w:rsidRDefault="00392880">
                        <w:r>
                          <w:t>(type)</w:t>
                        </w:r>
                      </w:p>
                    </w:tc>
                    <w:tc>
                      <w:tcPr>
                        <w:tcW w:w="1152" w:type="dxa"/>
                      </w:tcPr>
                      <w:p w:rsidR="00392880" w:rsidRDefault="00392880">
                        <w:r>
                          <w:t>(date)</w:t>
                        </w:r>
                      </w:p>
                    </w:tc>
                    <w:tc>
                      <w:tcPr>
                        <w:tcW w:w="1008" w:type="dxa"/>
                      </w:tcPr>
                      <w:p w:rsidR="00392880" w:rsidRDefault="00392880">
                        <w:r>
                          <w:t>(score)</w:t>
                        </w:r>
                      </w:p>
                    </w:tc>
                    <w:tc>
                      <w:tcPr>
                        <w:tcW w:w="1265" w:type="dxa"/>
                      </w:tcPr>
                      <w:p w:rsidR="00392880" w:rsidRDefault="00392880">
                        <w:r>
                          <w:t>(g)</w:t>
                        </w:r>
                      </w:p>
                    </w:tc>
                  </w:tr>
                  <w:tr w:rsidR="00392880">
                    <w:tblPrEx>
                      <w:tblCellMar>
                        <w:top w:w="0" w:type="dxa"/>
                        <w:bottom w:w="0" w:type="dxa"/>
                      </w:tblCellMar>
                    </w:tblPrEx>
                    <w:tc>
                      <w:tcPr>
                        <w:tcW w:w="2592" w:type="dxa"/>
                      </w:tcPr>
                      <w:p w:rsidR="00392880" w:rsidRDefault="00392880"/>
                    </w:tc>
                    <w:tc>
                      <w:tcPr>
                        <w:tcW w:w="1008" w:type="dxa"/>
                      </w:tcPr>
                      <w:p w:rsidR="00392880" w:rsidRDefault="00392880"/>
                    </w:tc>
                    <w:tc>
                      <w:tcPr>
                        <w:tcW w:w="1296" w:type="dxa"/>
                      </w:tcPr>
                      <w:p w:rsidR="00392880" w:rsidRDefault="00392880"/>
                    </w:tc>
                    <w:tc>
                      <w:tcPr>
                        <w:tcW w:w="1152" w:type="dxa"/>
                      </w:tcPr>
                      <w:p w:rsidR="00392880" w:rsidRDefault="00392880"/>
                    </w:tc>
                    <w:tc>
                      <w:tcPr>
                        <w:tcW w:w="1008" w:type="dxa"/>
                      </w:tcPr>
                      <w:p w:rsidR="00392880" w:rsidRDefault="00392880"/>
                    </w:tc>
                    <w:tc>
                      <w:tcPr>
                        <w:tcW w:w="1265" w:type="dxa"/>
                      </w:tcPr>
                      <w:p w:rsidR="00392880" w:rsidRDefault="00392880"/>
                    </w:tc>
                  </w:tr>
                  <w:tr w:rsidR="00392880">
                    <w:tblPrEx>
                      <w:tblCellMar>
                        <w:top w:w="0" w:type="dxa"/>
                        <w:bottom w:w="0" w:type="dxa"/>
                      </w:tblCellMar>
                    </w:tblPrEx>
                    <w:tc>
                      <w:tcPr>
                        <w:tcW w:w="2592" w:type="dxa"/>
                      </w:tcPr>
                      <w:p w:rsidR="00392880" w:rsidRDefault="00392880">
                        <w:r>
                          <w:t xml:space="preserve">Joseph - </w:t>
                        </w:r>
                        <w:smartTag w:uri="urn:schemas-microsoft-com:office:smarttags" w:element="place">
                          <w:smartTag w:uri="urn:schemas-microsoft-com:office:smarttags" w:element="State">
                            <w:r>
                              <w:t>Idaho</w:t>
                            </w:r>
                          </w:smartTag>
                        </w:smartTag>
                        <w:r>
                          <w:t xml:space="preserve"> fescue</w:t>
                        </w:r>
                      </w:p>
                    </w:tc>
                    <w:tc>
                      <w:tcPr>
                        <w:tcW w:w="1008" w:type="dxa"/>
                      </w:tcPr>
                      <w:p w:rsidR="00392880" w:rsidRDefault="00392880">
                        <w:r>
                          <w:t>72 to 80</w:t>
                        </w:r>
                      </w:p>
                    </w:tc>
                    <w:tc>
                      <w:tcPr>
                        <w:tcW w:w="1296" w:type="dxa"/>
                      </w:tcPr>
                      <w:p w:rsidR="00392880" w:rsidRDefault="00392880">
                        <w:r>
                          <w:t>Erect</w:t>
                        </w:r>
                        <w:r>
                          <w:rPr>
                            <w:vertAlign w:val="superscript"/>
                          </w:rPr>
                          <w:t>1</w:t>
                        </w:r>
                      </w:p>
                    </w:tc>
                    <w:tc>
                      <w:tcPr>
                        <w:tcW w:w="1152" w:type="dxa"/>
                      </w:tcPr>
                      <w:p w:rsidR="00392880" w:rsidRDefault="00392880">
                        <w:r>
                          <w:t>5/11</w:t>
                        </w:r>
                        <w:r>
                          <w:rPr>
                            <w:vertAlign w:val="superscript"/>
                          </w:rPr>
                          <w:t>2</w:t>
                        </w:r>
                      </w:p>
                    </w:tc>
                    <w:tc>
                      <w:tcPr>
                        <w:tcW w:w="1008" w:type="dxa"/>
                      </w:tcPr>
                      <w:p w:rsidR="00392880" w:rsidRDefault="00392880">
                        <w:r>
                          <w:t>7.0</w:t>
                        </w:r>
                        <w:r>
                          <w:rPr>
                            <w:vertAlign w:val="superscript"/>
                          </w:rPr>
                          <w:t>3</w:t>
                        </w:r>
                      </w:p>
                    </w:tc>
                    <w:tc>
                      <w:tcPr>
                        <w:tcW w:w="1265" w:type="dxa"/>
                      </w:tcPr>
                      <w:p w:rsidR="00392880" w:rsidRDefault="00392880">
                        <w:r>
                          <w:t>718</w:t>
                        </w:r>
                        <w:r>
                          <w:rPr>
                            <w:vertAlign w:val="superscript"/>
                          </w:rPr>
                          <w:t>4</w:t>
                        </w:r>
                      </w:p>
                    </w:tc>
                  </w:tr>
                  <w:tr w:rsidR="00392880">
                    <w:tblPrEx>
                      <w:tblCellMar>
                        <w:top w:w="0" w:type="dxa"/>
                        <w:bottom w:w="0" w:type="dxa"/>
                      </w:tblCellMar>
                    </w:tblPrEx>
                    <w:tc>
                      <w:tcPr>
                        <w:tcW w:w="2592" w:type="dxa"/>
                      </w:tcPr>
                      <w:p w:rsidR="00392880" w:rsidRDefault="00392880">
                        <w:r>
                          <w:t xml:space="preserve">Nezpurs - </w:t>
                        </w:r>
                        <w:smartTag w:uri="urn:schemas-microsoft-com:office:smarttags" w:element="place">
                          <w:smartTag w:uri="urn:schemas-microsoft-com:office:smarttags" w:element="State">
                            <w:r>
                              <w:t>Idaho</w:t>
                            </w:r>
                          </w:smartTag>
                        </w:smartTag>
                        <w:r>
                          <w:t xml:space="preserve"> fescue</w:t>
                        </w:r>
                      </w:p>
                    </w:tc>
                    <w:tc>
                      <w:tcPr>
                        <w:tcW w:w="1008" w:type="dxa"/>
                      </w:tcPr>
                      <w:p w:rsidR="00392880" w:rsidRDefault="00392880">
                        <w:r>
                          <w:t>55 to 70</w:t>
                        </w:r>
                      </w:p>
                    </w:tc>
                    <w:tc>
                      <w:tcPr>
                        <w:tcW w:w="1296" w:type="dxa"/>
                      </w:tcPr>
                      <w:p w:rsidR="00392880" w:rsidRDefault="00392880">
                        <w:r>
                          <w:t>Erect</w:t>
                        </w:r>
                      </w:p>
                    </w:tc>
                    <w:tc>
                      <w:tcPr>
                        <w:tcW w:w="1152" w:type="dxa"/>
                      </w:tcPr>
                      <w:p w:rsidR="00392880" w:rsidRDefault="00392880">
                        <w:r>
                          <w:t>5/10</w:t>
                        </w:r>
                      </w:p>
                    </w:tc>
                    <w:tc>
                      <w:tcPr>
                        <w:tcW w:w="1008" w:type="dxa"/>
                      </w:tcPr>
                      <w:p w:rsidR="00392880" w:rsidRDefault="00392880">
                        <w:r>
                          <w:t>6.3</w:t>
                        </w:r>
                      </w:p>
                    </w:tc>
                    <w:tc>
                      <w:tcPr>
                        <w:tcW w:w="1265" w:type="dxa"/>
                      </w:tcPr>
                      <w:p w:rsidR="00392880" w:rsidRDefault="00392880">
                        <w:r>
                          <w:t>194</w:t>
                        </w:r>
                      </w:p>
                    </w:tc>
                  </w:tr>
                  <w:tr w:rsidR="00392880">
                    <w:tblPrEx>
                      <w:tblCellMar>
                        <w:top w:w="0" w:type="dxa"/>
                        <w:bottom w:w="0" w:type="dxa"/>
                      </w:tblCellMar>
                    </w:tblPrEx>
                    <w:tc>
                      <w:tcPr>
                        <w:tcW w:w="2592" w:type="dxa"/>
                      </w:tcPr>
                      <w:p w:rsidR="00392880" w:rsidRDefault="00392880">
                        <w:r>
                          <w:t>Covar - sheep fescue</w:t>
                        </w:r>
                      </w:p>
                    </w:tc>
                    <w:tc>
                      <w:tcPr>
                        <w:tcW w:w="1008" w:type="dxa"/>
                      </w:tcPr>
                      <w:p w:rsidR="00392880" w:rsidRDefault="00392880">
                        <w:r>
                          <w:t>60 to 62</w:t>
                        </w:r>
                      </w:p>
                    </w:tc>
                    <w:tc>
                      <w:tcPr>
                        <w:tcW w:w="1296" w:type="dxa"/>
                      </w:tcPr>
                      <w:p w:rsidR="00392880" w:rsidRDefault="00392880">
                        <w:r>
                          <w:t>Very erect</w:t>
                        </w:r>
                      </w:p>
                    </w:tc>
                    <w:tc>
                      <w:tcPr>
                        <w:tcW w:w="1152" w:type="dxa"/>
                      </w:tcPr>
                      <w:p w:rsidR="00392880" w:rsidRDefault="00392880">
                        <w:r>
                          <w:t>5/12</w:t>
                        </w:r>
                      </w:p>
                    </w:tc>
                    <w:tc>
                      <w:tcPr>
                        <w:tcW w:w="1008" w:type="dxa"/>
                      </w:tcPr>
                      <w:p w:rsidR="00392880" w:rsidRDefault="00392880">
                        <w:r>
                          <w:t>6.0</w:t>
                        </w:r>
                      </w:p>
                    </w:tc>
                    <w:tc>
                      <w:tcPr>
                        <w:tcW w:w="1265" w:type="dxa"/>
                      </w:tcPr>
                      <w:p w:rsidR="00392880" w:rsidRDefault="00392880">
                        <w:r>
                          <w:t>68</w:t>
                        </w:r>
                      </w:p>
                    </w:tc>
                  </w:tr>
                  <w:tr w:rsidR="00392880">
                    <w:tblPrEx>
                      <w:tblCellMar>
                        <w:top w:w="0" w:type="dxa"/>
                        <w:bottom w:w="0" w:type="dxa"/>
                      </w:tblCellMar>
                    </w:tblPrEx>
                    <w:tc>
                      <w:tcPr>
                        <w:tcW w:w="2592" w:type="dxa"/>
                      </w:tcPr>
                      <w:p w:rsidR="00392880" w:rsidRDefault="00392880">
                        <w:r>
                          <w:t>Durar - hard fescue</w:t>
                        </w:r>
                      </w:p>
                    </w:tc>
                    <w:tc>
                      <w:tcPr>
                        <w:tcW w:w="1008" w:type="dxa"/>
                      </w:tcPr>
                      <w:p w:rsidR="00392880" w:rsidRDefault="00392880">
                        <w:r>
                          <w:t>62 to 75</w:t>
                        </w:r>
                      </w:p>
                    </w:tc>
                    <w:tc>
                      <w:tcPr>
                        <w:tcW w:w="1296" w:type="dxa"/>
                      </w:tcPr>
                      <w:p w:rsidR="00392880" w:rsidRDefault="00392880">
                        <w:r>
                          <w:t>Very erect</w:t>
                        </w:r>
                      </w:p>
                    </w:tc>
                    <w:tc>
                      <w:tcPr>
                        <w:tcW w:w="1152" w:type="dxa"/>
                      </w:tcPr>
                      <w:p w:rsidR="00392880" w:rsidRDefault="00392880">
                        <w:r>
                          <w:t>5/11</w:t>
                        </w:r>
                      </w:p>
                    </w:tc>
                    <w:tc>
                      <w:tcPr>
                        <w:tcW w:w="1008" w:type="dxa"/>
                      </w:tcPr>
                      <w:p w:rsidR="00392880" w:rsidRDefault="00392880">
                        <w:r>
                          <w:t>6.8</w:t>
                        </w:r>
                      </w:p>
                    </w:tc>
                    <w:tc>
                      <w:tcPr>
                        <w:tcW w:w="1265" w:type="dxa"/>
                      </w:tcPr>
                      <w:p w:rsidR="00392880" w:rsidRDefault="00392880">
                        <w:r>
                          <w:t>334</w:t>
                        </w:r>
                      </w:p>
                    </w:tc>
                  </w:tr>
                  <w:tr w:rsidR="00392880">
                    <w:tblPrEx>
                      <w:tblCellMar>
                        <w:top w:w="0" w:type="dxa"/>
                        <w:bottom w:w="0" w:type="dxa"/>
                      </w:tblCellMar>
                    </w:tblPrEx>
                    <w:tc>
                      <w:tcPr>
                        <w:tcW w:w="2592" w:type="dxa"/>
                      </w:tcPr>
                      <w:p w:rsidR="00392880" w:rsidRDefault="00392880">
                        <w:r>
                          <w:t>Cascade - chewing red fescue</w:t>
                        </w:r>
                      </w:p>
                    </w:tc>
                    <w:tc>
                      <w:tcPr>
                        <w:tcW w:w="1008" w:type="dxa"/>
                      </w:tcPr>
                      <w:p w:rsidR="00392880" w:rsidRDefault="00392880">
                        <w:r>
                          <w:t>80 to 85</w:t>
                        </w:r>
                      </w:p>
                    </w:tc>
                    <w:tc>
                      <w:tcPr>
                        <w:tcW w:w="1296" w:type="dxa"/>
                      </w:tcPr>
                      <w:p w:rsidR="00392880" w:rsidRDefault="00392880">
                        <w:r>
                          <w:t>Semi-erect</w:t>
                        </w:r>
                      </w:p>
                    </w:tc>
                    <w:tc>
                      <w:tcPr>
                        <w:tcW w:w="1152" w:type="dxa"/>
                      </w:tcPr>
                      <w:p w:rsidR="00392880" w:rsidRDefault="00392880">
                        <w:r>
                          <w:t>5/16</w:t>
                        </w:r>
                      </w:p>
                    </w:tc>
                    <w:tc>
                      <w:tcPr>
                        <w:tcW w:w="1008" w:type="dxa"/>
                      </w:tcPr>
                      <w:p w:rsidR="00392880" w:rsidRDefault="00392880">
                        <w:r>
                          <w:t>9.0</w:t>
                        </w:r>
                      </w:p>
                    </w:tc>
                    <w:tc>
                      <w:tcPr>
                        <w:tcW w:w="1265" w:type="dxa"/>
                      </w:tcPr>
                      <w:p w:rsidR="00392880" w:rsidRDefault="00392880">
                        <w:r>
                          <w:t>426</w:t>
                        </w:r>
                      </w:p>
                    </w:tc>
                  </w:tr>
                  <w:tr w:rsidR="00392880">
                    <w:tblPrEx>
                      <w:tblCellMar>
                        <w:top w:w="0" w:type="dxa"/>
                        <w:bottom w:w="0" w:type="dxa"/>
                      </w:tblCellMar>
                    </w:tblPrEx>
                    <w:tc>
                      <w:tcPr>
                        <w:tcW w:w="2592" w:type="dxa"/>
                      </w:tcPr>
                      <w:p w:rsidR="00392880" w:rsidRDefault="00392880">
                        <w:smartTag w:uri="urn:schemas-microsoft-com:office:smarttags" w:element="place">
                          <w:smartTag w:uri="urn:schemas-microsoft-com:office:smarttags" w:element="City">
                            <w:r>
                              <w:t>Dawson</w:t>
                            </w:r>
                          </w:smartTag>
                        </w:smartTag>
                        <w:r>
                          <w:t xml:space="preserve"> - creeping red fescue</w:t>
                        </w:r>
                      </w:p>
                    </w:tc>
                    <w:tc>
                      <w:tcPr>
                        <w:tcW w:w="1008" w:type="dxa"/>
                      </w:tcPr>
                      <w:p w:rsidR="00392880" w:rsidRDefault="00392880">
                        <w:r>
                          <w:t>55 to 68</w:t>
                        </w:r>
                      </w:p>
                    </w:tc>
                    <w:tc>
                      <w:tcPr>
                        <w:tcW w:w="1296" w:type="dxa"/>
                      </w:tcPr>
                      <w:p w:rsidR="00392880" w:rsidRDefault="00392880">
                        <w:r>
                          <w:t>Semi-erect</w:t>
                        </w:r>
                      </w:p>
                    </w:tc>
                    <w:tc>
                      <w:tcPr>
                        <w:tcW w:w="1152" w:type="dxa"/>
                      </w:tcPr>
                      <w:p w:rsidR="00392880" w:rsidRDefault="00392880">
                        <w:r>
                          <w:t>5/18</w:t>
                        </w:r>
                      </w:p>
                    </w:tc>
                    <w:tc>
                      <w:tcPr>
                        <w:tcW w:w="1008" w:type="dxa"/>
                      </w:tcPr>
                      <w:p w:rsidR="00392880" w:rsidRDefault="00392880">
                        <w:r>
                          <w:t>8.9</w:t>
                        </w:r>
                      </w:p>
                    </w:tc>
                    <w:tc>
                      <w:tcPr>
                        <w:tcW w:w="1265" w:type="dxa"/>
                      </w:tcPr>
                      <w:p w:rsidR="00392880" w:rsidRDefault="00392880">
                        <w:r>
                          <w:t>299</w:t>
                        </w:r>
                      </w:p>
                    </w:tc>
                  </w:tr>
                </w:tbl>
                <w:p w:rsidR="00392880" w:rsidRDefault="00392880" w:rsidP="00392880">
                  <w:pPr>
                    <w:rPr>
                      <w:vertAlign w:val="superscript"/>
                    </w:rPr>
                  </w:pPr>
                  <w:r>
                    <w:rPr>
                      <w:vertAlign w:val="superscript"/>
                    </w:rPr>
                    <w:t>_________________________________________________________________________________________________________</w:t>
                  </w:r>
                </w:p>
                <w:p w:rsidR="00392880" w:rsidRDefault="00392880" w:rsidP="00392880">
                  <w:r>
                    <w:rPr>
                      <w:vertAlign w:val="superscript"/>
                    </w:rPr>
                    <w:t xml:space="preserve">1 </w:t>
                  </w:r>
                  <w:r>
                    <w:t>At maturity.</w:t>
                  </w:r>
                </w:p>
                <w:p w:rsidR="00392880" w:rsidRDefault="00392880" w:rsidP="00392880">
                  <w:r>
                    <w:rPr>
                      <w:vertAlign w:val="superscript"/>
                    </w:rPr>
                    <w:t xml:space="preserve">2 </w:t>
                  </w:r>
                  <w:r>
                    <w:t>At 50 percent heading date.</w:t>
                  </w:r>
                </w:p>
                <w:p w:rsidR="00392880" w:rsidRDefault="00392880" w:rsidP="00392880">
                  <w:r>
                    <w:rPr>
                      <w:vertAlign w:val="superscript"/>
                    </w:rPr>
                    <w:t xml:space="preserve">3 </w:t>
                  </w:r>
                  <w:r>
                    <w:t>1=little, 9=abundent.</w:t>
                  </w:r>
                </w:p>
                <w:p w:rsidR="00392880" w:rsidRDefault="00392880" w:rsidP="00392880">
                  <w:r>
                    <w:rPr>
                      <w:vertAlign w:val="superscript"/>
                    </w:rPr>
                    <w:t xml:space="preserve">4 </w:t>
                  </w:r>
                  <w:r>
                    <w:t>Representative space plants 1980-1981.</w:t>
                  </w:r>
                </w:p>
                <w:p w:rsidR="00392880" w:rsidRDefault="00392880" w:rsidP="00392880"/>
                <w:p w:rsidR="00392880" w:rsidRDefault="00392880" w:rsidP="00392880">
                  <w:r>
                    <w:rPr>
                      <w:vertAlign w:val="superscript"/>
                    </w:rPr>
                    <w:sym w:font="Symbol" w:char="F0B6"/>
                  </w:r>
                  <w:r>
                    <w:rPr>
                      <w:vertAlign w:val="superscript"/>
                    </w:rPr>
                    <w:t xml:space="preserve"> </w:t>
                  </w:r>
                  <w:r>
                    <w:t>Reprinted from Ensign et al. 1984.</w:t>
                  </w:r>
                </w:p>
                <w:p w:rsidR="00392880" w:rsidRDefault="00392880" w:rsidP="00392880"/>
              </w:txbxContent>
            </v:textbox>
            <w10:wrap type="topAndBottom"/>
          </v:shape>
        </w:pict>
      </w:r>
      <w:r w:rsidRPr="00392880">
        <w:rPr>
          <w:sz w:val="20"/>
        </w:rPr>
        <w:t xml:space="preserve"> ‘Nezpurs’ is a 90-clone synthetic cultivar.  ‘Nezpurs’ exhibited 30% more seed set, 29% larger seed size, and 11% better germination than the original collections. Nezpurs is more variable than ’Joseph’.</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Both cultivars are adapted to </w:t>
      </w:r>
      <w:smartTag w:uri="urn:schemas-microsoft-com:office:smarttags" w:element="State">
        <w:r w:rsidRPr="00392880">
          <w:rPr>
            <w:sz w:val="20"/>
          </w:rPr>
          <w:t>Idaho</w:t>
        </w:r>
      </w:smartTag>
      <w:r w:rsidRPr="00392880">
        <w:rPr>
          <w:sz w:val="20"/>
        </w:rPr>
        <w:t xml:space="preserve">, </w:t>
      </w:r>
      <w:smartTag w:uri="urn:schemas-microsoft-com:office:smarttags" w:element="City">
        <w:r w:rsidRPr="00392880">
          <w:rPr>
            <w:sz w:val="20"/>
          </w:rPr>
          <w:t>Washington</w:t>
        </w:r>
      </w:smartTag>
      <w:r w:rsidRPr="00392880">
        <w:rPr>
          <w:sz w:val="20"/>
        </w:rPr>
        <w:t xml:space="preserve">, </w:t>
      </w:r>
      <w:smartTag w:uri="urn:schemas-microsoft-com:office:smarttags" w:element="State">
        <w:r w:rsidRPr="00392880">
          <w:rPr>
            <w:sz w:val="20"/>
          </w:rPr>
          <w:t>Oregon</w:t>
        </w:r>
      </w:smartTag>
      <w:r w:rsidRPr="00392880">
        <w:rPr>
          <w:sz w:val="20"/>
        </w:rPr>
        <w:t xml:space="preserve">, </w:t>
      </w:r>
      <w:smartTag w:uri="urn:schemas-microsoft-com:office:smarttags" w:element="State">
        <w:r w:rsidRPr="00392880">
          <w:rPr>
            <w:sz w:val="20"/>
          </w:rPr>
          <w:t>Montana</w:t>
        </w:r>
      </w:smartTag>
      <w:r w:rsidRPr="00392880">
        <w:rPr>
          <w:sz w:val="20"/>
        </w:rPr>
        <w:t xml:space="preserve"> and </w:t>
      </w:r>
      <w:smartTag w:uri="urn:schemas-microsoft-com:office:smarttags" w:element="State">
        <w:smartTag w:uri="urn:schemas-microsoft-com:office:smarttags" w:element="place">
          <w:r w:rsidRPr="00392880">
            <w:rPr>
              <w:sz w:val="20"/>
            </w:rPr>
            <w:t>Colorado</w:t>
          </w:r>
        </w:smartTag>
      </w:smartTag>
      <w:r w:rsidRPr="00392880">
        <w:rPr>
          <w:sz w:val="20"/>
        </w:rPr>
        <w:t xml:space="preserve"> rangeland and open forestland with elevation between 300 and 2700 m (984 to 8856 ft.) and annual precipitation between 35 and 76 cm (13.8 to 29.9 in).</w:t>
      </w:r>
    </w:p>
    <w:p w:rsidR="00392880" w:rsidRPr="00392880" w:rsidRDefault="00392880" w:rsidP="00392880">
      <w:pPr>
        <w:jc w:val="left"/>
        <w:rPr>
          <w:sz w:val="20"/>
        </w:rPr>
      </w:pPr>
    </w:p>
    <w:p w:rsidR="00392880" w:rsidRPr="00392880" w:rsidRDefault="00392880" w:rsidP="00392880">
      <w:pPr>
        <w:numPr>
          <w:ins w:id="2" w:author="Mark Stannard" w:date="2002-07-01T15:48:00Z"/>
        </w:numPr>
        <w:jc w:val="left"/>
        <w:rPr>
          <w:sz w:val="20"/>
        </w:rPr>
      </w:pPr>
      <w:r w:rsidRPr="00392880">
        <w:rPr>
          <w:sz w:val="20"/>
        </w:rPr>
        <w:t>‘</w:t>
      </w:r>
      <w:smartTag w:uri="urn:schemas-microsoft-com:office:smarttags" w:element="City">
        <w:smartTag w:uri="urn:schemas-microsoft-com:office:smarttags" w:element="place">
          <w:r w:rsidRPr="00392880">
            <w:rPr>
              <w:sz w:val="20"/>
            </w:rPr>
            <w:t>Winchester</w:t>
          </w:r>
        </w:smartTag>
      </w:smartTag>
      <w:r w:rsidRPr="00392880">
        <w:rPr>
          <w:sz w:val="20"/>
        </w:rPr>
        <w:t xml:space="preserve"> germplasm’ is a source-identified release that was made by Jerry Benson (Benson Farms Inc.).  It originates from near </w:t>
      </w:r>
      <w:smartTag w:uri="urn:schemas-microsoft-com:office:smarttags" w:element="place">
        <w:smartTag w:uri="urn:schemas-microsoft-com:office:smarttags" w:element="City">
          <w:r w:rsidRPr="00392880">
            <w:rPr>
              <w:sz w:val="20"/>
            </w:rPr>
            <w:t>Winchester</w:t>
          </w:r>
        </w:smartTag>
        <w:r w:rsidRPr="00392880">
          <w:rPr>
            <w:sz w:val="20"/>
          </w:rPr>
          <w:t xml:space="preserve">, </w:t>
        </w:r>
        <w:smartTag w:uri="urn:schemas-microsoft-com:office:smarttags" w:element="State">
          <w:r w:rsidRPr="00392880">
            <w:rPr>
              <w:sz w:val="20"/>
            </w:rPr>
            <w:t>Idaho</w:t>
          </w:r>
        </w:smartTag>
      </w:smartTag>
      <w:r w:rsidRPr="00392880">
        <w:rPr>
          <w:sz w:val="20"/>
        </w:rPr>
        <w:t xml:space="preserve"> (approx. elev. 4000’, ~18” MAP).  It is identical to P-6435, an accession collected and evaluated by the Pullman PMC.  ‘</w:t>
      </w:r>
      <w:smartTag w:uri="urn:schemas-microsoft-com:office:smarttags" w:element="City">
        <w:smartTag w:uri="urn:schemas-microsoft-com:office:smarttags" w:element="place">
          <w:r w:rsidRPr="00392880">
            <w:rPr>
              <w:sz w:val="20"/>
            </w:rPr>
            <w:t>Winchester</w:t>
          </w:r>
        </w:smartTag>
      </w:smartTag>
      <w:r w:rsidRPr="00392880">
        <w:rPr>
          <w:sz w:val="20"/>
        </w:rPr>
        <w:t xml:space="preserve"> germplasm’ displays a fairly high degree of phenotypic variability because no effort was made to refine the germplasm by removing off-types.  It is well suited for plantings that require raw germplasm.</w:t>
      </w:r>
    </w:p>
    <w:p w:rsidR="00392880" w:rsidRPr="00392880" w:rsidRDefault="00392880" w:rsidP="00392880">
      <w:pPr>
        <w:jc w:val="left"/>
        <w:rPr>
          <w:sz w:val="20"/>
        </w:rPr>
        <w:sectPr w:rsidR="00392880" w:rsidRPr="00392880">
          <w:headerReference w:type="first" r:id="rId10"/>
          <w:type w:val="continuous"/>
          <w:pgSz w:w="12240" w:h="15840" w:code="1"/>
          <w:pgMar w:top="1440" w:right="1440" w:bottom="1440" w:left="1440" w:header="720" w:footer="720" w:gutter="0"/>
          <w:cols w:num="2" w:space="720"/>
          <w:titlePg/>
        </w:sectPr>
      </w:pPr>
    </w:p>
    <w:p w:rsidR="00392880" w:rsidRPr="00392880" w:rsidRDefault="00392880" w:rsidP="00392880">
      <w:pPr>
        <w:pStyle w:val="Heading1"/>
        <w:jc w:val="left"/>
      </w:pPr>
      <w:r w:rsidRPr="00392880">
        <w:t>Sources</w:t>
      </w:r>
    </w:p>
    <w:p w:rsidR="00392880" w:rsidRPr="00392880" w:rsidRDefault="00392880" w:rsidP="00392880">
      <w:pPr>
        <w:jc w:val="left"/>
        <w:rPr>
          <w:sz w:val="20"/>
        </w:rPr>
      </w:pPr>
      <w:r w:rsidRPr="00392880">
        <w:rPr>
          <w:sz w:val="20"/>
        </w:rPr>
        <w:t xml:space="preserve">Seed of ‘Joseph’ </w:t>
      </w:r>
      <w:smartTag w:uri="urn:schemas-microsoft-com:office:smarttags" w:element="State">
        <w:r w:rsidRPr="00392880">
          <w:rPr>
            <w:sz w:val="20"/>
          </w:rPr>
          <w:t>Idaho</w:t>
        </w:r>
      </w:smartTag>
      <w:r w:rsidRPr="00392880">
        <w:rPr>
          <w:sz w:val="20"/>
        </w:rPr>
        <w:t xml:space="preserve"> fescue is produced and sold by Grasslands West, </w:t>
      </w:r>
      <w:smartTag w:uri="urn:schemas-microsoft-com:office:smarttags" w:element="place">
        <w:smartTag w:uri="urn:schemas-microsoft-com:office:smarttags" w:element="City">
          <w:r w:rsidRPr="00392880">
            <w:rPr>
              <w:sz w:val="20"/>
            </w:rPr>
            <w:t>Clarkston</w:t>
          </w:r>
        </w:smartTag>
        <w:r w:rsidRPr="00392880">
          <w:rPr>
            <w:sz w:val="20"/>
          </w:rPr>
          <w:t xml:space="preserve">, </w:t>
        </w:r>
        <w:smartTag w:uri="urn:schemas-microsoft-com:office:smarttags" w:element="State">
          <w:r w:rsidRPr="00392880">
            <w:rPr>
              <w:sz w:val="20"/>
            </w:rPr>
            <w:t>Washington</w:t>
          </w:r>
        </w:smartTag>
      </w:smartTag>
      <w:r w:rsidRPr="00392880">
        <w:rPr>
          <w:sz w:val="20"/>
        </w:rPr>
        <w:t xml:space="preserve">, U.S.A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Seed of ‘Nezpurs’ </w:t>
      </w:r>
      <w:smartTag w:uri="urn:schemas-microsoft-com:office:smarttags" w:element="State">
        <w:r w:rsidRPr="00392880">
          <w:rPr>
            <w:sz w:val="20"/>
          </w:rPr>
          <w:t>Idaho</w:t>
        </w:r>
      </w:smartTag>
      <w:r w:rsidRPr="00392880">
        <w:rPr>
          <w:sz w:val="20"/>
        </w:rPr>
        <w:t xml:space="preserve"> fescue is produced by David R. Mosman Ranch Inc., </w:t>
      </w:r>
      <w:smartTag w:uri="urn:schemas-microsoft-com:office:smarttags" w:element="Street">
        <w:smartTag w:uri="urn:schemas-microsoft-com:office:smarttags" w:element="address">
          <w:r w:rsidRPr="00392880">
            <w:rPr>
              <w:sz w:val="20"/>
            </w:rPr>
            <w:t>Mosman Road</w:t>
          </w:r>
        </w:smartTag>
      </w:smartTag>
      <w:r w:rsidRPr="00392880">
        <w:rPr>
          <w:sz w:val="20"/>
        </w:rPr>
        <w:t xml:space="preserve">, Rt. 2 Box 43, Craigmont, </w:t>
      </w:r>
      <w:smartTag w:uri="urn:schemas-microsoft-com:office:smarttags" w:element="State">
        <w:r w:rsidRPr="00392880">
          <w:rPr>
            <w:sz w:val="20"/>
          </w:rPr>
          <w:t>Idaho</w:t>
        </w:r>
      </w:smartTag>
      <w:r w:rsidRPr="00392880">
        <w:rPr>
          <w:sz w:val="20"/>
        </w:rPr>
        <w:t xml:space="preserve">, </w:t>
      </w:r>
      <w:smartTag w:uri="urn:schemas-microsoft-com:office:smarttags" w:element="country-region">
        <w:smartTag w:uri="urn:schemas-microsoft-com:office:smarttags" w:element="place">
          <w:r w:rsidRPr="00392880">
            <w:rPr>
              <w:sz w:val="20"/>
            </w:rPr>
            <w:t>USA</w:t>
          </w:r>
        </w:smartTag>
      </w:smartTag>
      <w:r w:rsidRPr="00392880">
        <w:rPr>
          <w:sz w:val="20"/>
        </w:rPr>
        <w:t>, (208) 937-2552.</w:t>
      </w:r>
    </w:p>
    <w:p w:rsidR="00392880" w:rsidRPr="00392880" w:rsidRDefault="00392880" w:rsidP="00392880">
      <w:pPr>
        <w:pStyle w:val="Heading1"/>
        <w:jc w:val="left"/>
        <w:rPr>
          <w:b w:val="0"/>
        </w:rPr>
      </w:pPr>
    </w:p>
    <w:p w:rsidR="00392880" w:rsidRPr="00392880" w:rsidRDefault="00392880" w:rsidP="00392880">
      <w:pPr>
        <w:jc w:val="left"/>
        <w:rPr>
          <w:sz w:val="20"/>
        </w:rPr>
      </w:pPr>
      <w:r w:rsidRPr="00392880">
        <w:rPr>
          <w:sz w:val="20"/>
        </w:rPr>
        <w:t>Seed of ‘</w:t>
      </w:r>
      <w:smartTag w:uri="urn:schemas-microsoft-com:office:smarttags" w:element="City">
        <w:r w:rsidRPr="00392880">
          <w:rPr>
            <w:sz w:val="20"/>
          </w:rPr>
          <w:t>Winchester</w:t>
        </w:r>
      </w:smartTag>
      <w:r w:rsidRPr="00392880">
        <w:rPr>
          <w:sz w:val="20"/>
        </w:rPr>
        <w:t xml:space="preserve"> germplasm’ </w:t>
      </w:r>
      <w:smartTag w:uri="urn:schemas-microsoft-com:office:smarttags" w:element="State">
        <w:smartTag w:uri="urn:schemas-microsoft-com:office:smarttags" w:element="place">
          <w:r w:rsidRPr="00392880">
            <w:rPr>
              <w:sz w:val="20"/>
            </w:rPr>
            <w:t>Idaho</w:t>
          </w:r>
        </w:smartTag>
      </w:smartTag>
      <w:r w:rsidRPr="00392880">
        <w:rPr>
          <w:sz w:val="20"/>
        </w:rPr>
        <w:t xml:space="preserve"> fescue is produced and sold by Benson Farms Inc., </w:t>
      </w:r>
      <w:smartTag w:uri="urn:schemas-microsoft-com:office:smarttags" w:element="Street">
        <w:smartTag w:uri="urn:schemas-microsoft-com:office:smarttags" w:element="address">
          <w:r w:rsidRPr="00392880">
            <w:rPr>
              <w:sz w:val="20"/>
            </w:rPr>
            <w:t>1145 Jefferson Ave</w:t>
          </w:r>
        </w:smartTag>
      </w:smartTag>
      <w:r w:rsidRPr="00392880">
        <w:rPr>
          <w:sz w:val="20"/>
        </w:rPr>
        <w:t xml:space="preserve">, Moses Lake, WA, USA, </w:t>
      </w:r>
    </w:p>
    <w:p w:rsidR="00392880" w:rsidRPr="00392880" w:rsidRDefault="00392880" w:rsidP="00392880">
      <w:pPr>
        <w:numPr>
          <w:ins w:id="3" w:author="Mark Stannard" w:date="2002-07-01T15:48:00Z"/>
        </w:numPr>
        <w:jc w:val="left"/>
        <w:rPr>
          <w:sz w:val="20"/>
        </w:rPr>
      </w:pPr>
      <w:r w:rsidRPr="00392880">
        <w:rPr>
          <w:sz w:val="20"/>
        </w:rPr>
        <w:t>(509) 756-6348</w:t>
      </w:r>
    </w:p>
    <w:p w:rsidR="00392880" w:rsidRPr="00392880" w:rsidRDefault="00392880" w:rsidP="00392880">
      <w:pPr>
        <w:jc w:val="left"/>
        <w:rPr>
          <w:sz w:val="20"/>
        </w:rPr>
      </w:pPr>
    </w:p>
    <w:p w:rsidR="00392880" w:rsidRPr="00392880" w:rsidRDefault="00392880" w:rsidP="00392880">
      <w:pPr>
        <w:pStyle w:val="Heading1"/>
        <w:jc w:val="left"/>
      </w:pPr>
      <w:r w:rsidRPr="00392880">
        <w:t>References</w:t>
      </w:r>
    </w:p>
    <w:p w:rsidR="00392880" w:rsidRPr="00392880" w:rsidRDefault="00392880" w:rsidP="00392880">
      <w:pPr>
        <w:jc w:val="left"/>
        <w:rPr>
          <w:sz w:val="20"/>
        </w:rPr>
      </w:pPr>
      <w:r w:rsidRPr="00392880">
        <w:rPr>
          <w:sz w:val="20"/>
        </w:rPr>
        <w:t xml:space="preserve">Borman, M.M., W.C. Krueger, and D.E. Johnson. 1991. </w:t>
      </w:r>
      <w:r w:rsidRPr="00392880">
        <w:rPr>
          <w:i/>
          <w:sz w:val="20"/>
        </w:rPr>
        <w:t>Effects of established perennial grasses on yields of associated weeds</w:t>
      </w:r>
      <w:r w:rsidRPr="00392880">
        <w:rPr>
          <w:sz w:val="20"/>
        </w:rPr>
        <w:t>.  J. Range Manage. 44:318-322.</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Ensign, R.D. 1984. </w:t>
      </w:r>
      <w:r w:rsidRPr="00392880">
        <w:rPr>
          <w:i/>
          <w:sz w:val="20"/>
        </w:rPr>
        <w:t xml:space="preserve">Registration of Joseph and Nezpurs </w:t>
      </w:r>
      <w:smartTag w:uri="urn:schemas-microsoft-com:office:smarttags" w:element="place">
        <w:smartTag w:uri="urn:schemas-microsoft-com:office:smarttags" w:element="State">
          <w:r w:rsidRPr="00392880">
            <w:rPr>
              <w:i/>
              <w:sz w:val="20"/>
            </w:rPr>
            <w:t>Idaho</w:t>
          </w:r>
        </w:smartTag>
      </w:smartTag>
      <w:r w:rsidRPr="00392880">
        <w:rPr>
          <w:i/>
          <w:sz w:val="20"/>
        </w:rPr>
        <w:t xml:space="preserve"> Fescue</w:t>
      </w:r>
      <w:r w:rsidRPr="00392880">
        <w:rPr>
          <w:sz w:val="20"/>
        </w:rPr>
        <w:t>.  Crop Sci. 24:617-618.</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Ensign, R.D., V.G. Hickey, &amp; T.J. Bakken 1984. </w:t>
      </w:r>
      <w:r w:rsidRPr="00392880">
        <w:rPr>
          <w:i/>
          <w:sz w:val="20"/>
        </w:rPr>
        <w:t>Joseph and Nezpurs Idaho fescue: forage grasses for the Intermountain Northwest</w:t>
      </w:r>
      <w:r w:rsidRPr="00392880">
        <w:rPr>
          <w:sz w:val="20"/>
        </w:rPr>
        <w:t xml:space="preserve">.  Cooperative Extension Service, Current Information Series No. 736, </w:t>
      </w:r>
      <w:smartTag w:uri="urn:schemas-microsoft-com:office:smarttags" w:element="PlaceType">
        <w:r w:rsidRPr="00392880">
          <w:rPr>
            <w:sz w:val="20"/>
          </w:rPr>
          <w:lastRenderedPageBreak/>
          <w:t>University</w:t>
        </w:r>
      </w:smartTag>
      <w:r w:rsidRPr="00392880">
        <w:rPr>
          <w:sz w:val="20"/>
        </w:rPr>
        <w:t xml:space="preserve"> of </w:t>
      </w:r>
      <w:smartTag w:uri="urn:schemas-microsoft-com:office:smarttags" w:element="PlaceName">
        <w:r w:rsidRPr="00392880">
          <w:rPr>
            <w:sz w:val="20"/>
          </w:rPr>
          <w:t>Idaho</w:t>
        </w:r>
      </w:smartTag>
      <w:r w:rsidRPr="00392880">
        <w:rPr>
          <w:sz w:val="20"/>
        </w:rPr>
        <w:t xml:space="preserve"> Agricultural Experiment Station, </w:t>
      </w:r>
      <w:smartTag w:uri="urn:schemas-microsoft-com:office:smarttags" w:element="City">
        <w:smartTag w:uri="urn:schemas-microsoft-com:office:smarttags" w:element="place">
          <w:r w:rsidRPr="00392880">
            <w:rPr>
              <w:sz w:val="20"/>
            </w:rPr>
            <w:t>Moscow</w:t>
          </w:r>
        </w:smartTag>
      </w:smartTag>
      <w:r w:rsidRPr="00392880">
        <w:rPr>
          <w:sz w:val="20"/>
        </w:rPr>
        <w:t>.</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Evans, R.A. and J.A. Young 1972.  </w:t>
      </w:r>
      <w:r w:rsidRPr="00392880">
        <w:rPr>
          <w:i/>
          <w:sz w:val="20"/>
        </w:rPr>
        <w:t>Microsite requirements for establishment of annual rangeland weeds</w:t>
      </w:r>
      <w:r w:rsidRPr="00392880">
        <w:rPr>
          <w:sz w:val="20"/>
        </w:rPr>
        <w:t>.  Weed Sci. 20:350-356.</w:t>
      </w:r>
    </w:p>
    <w:p w:rsidR="00392880" w:rsidRPr="00392880" w:rsidRDefault="00392880" w:rsidP="00392880">
      <w:pPr>
        <w:numPr>
          <w:ins w:id="4" w:author="Mark Stannard" w:date="2002-07-01T15:57:00Z"/>
        </w:numPr>
        <w:jc w:val="left"/>
        <w:rPr>
          <w:sz w:val="20"/>
        </w:rPr>
      </w:pPr>
      <w:r w:rsidRPr="00392880">
        <w:rPr>
          <w:sz w:val="20"/>
        </w:rPr>
        <w:t xml:space="preserve"> </w:t>
      </w:r>
    </w:p>
    <w:p w:rsidR="00392880" w:rsidRPr="00392880" w:rsidRDefault="00392880" w:rsidP="00392880">
      <w:pPr>
        <w:jc w:val="left"/>
        <w:rPr>
          <w:sz w:val="20"/>
        </w:rPr>
      </w:pPr>
      <w:r w:rsidRPr="00392880">
        <w:rPr>
          <w:sz w:val="20"/>
        </w:rPr>
        <w:t xml:space="preserve">Hafenrichter, A.L., J.L. Schwendiman, H.L. Harris, R.S. MacLanchlan, &amp; H.W. Miller 1968.  </w:t>
      </w:r>
      <w:r w:rsidRPr="00392880">
        <w:rPr>
          <w:i/>
          <w:sz w:val="20"/>
        </w:rPr>
        <w:t>Grasses and legumes for soil conservation in the Pacific Northwest and Great Basin States</w:t>
      </w:r>
      <w:r w:rsidRPr="00392880">
        <w:rPr>
          <w:sz w:val="20"/>
        </w:rPr>
        <w:t xml:space="preserve">.  USDA Handbook No. 339, </w:t>
      </w:r>
      <w:smartTag w:uri="urn:schemas-microsoft-com:office:smarttags" w:element="place">
        <w:smartTag w:uri="urn:schemas-microsoft-com:office:smarttags" w:element="City">
          <w:r w:rsidRPr="00392880">
            <w:rPr>
              <w:sz w:val="20"/>
            </w:rPr>
            <w:t>Washington</w:t>
          </w:r>
        </w:smartTag>
        <w:r w:rsidRPr="00392880">
          <w:rPr>
            <w:sz w:val="20"/>
          </w:rPr>
          <w:t xml:space="preserve">, </w:t>
        </w:r>
        <w:smartTag w:uri="urn:schemas-microsoft-com:office:smarttags" w:element="State">
          <w:r w:rsidRPr="00392880">
            <w:rPr>
              <w:sz w:val="20"/>
            </w:rPr>
            <w:t>D.C.</w:t>
          </w:r>
        </w:smartTag>
      </w:smartTag>
    </w:p>
    <w:p w:rsidR="00392880" w:rsidRPr="00392880" w:rsidRDefault="00392880" w:rsidP="00392880">
      <w:pPr>
        <w:jc w:val="left"/>
        <w:rPr>
          <w:sz w:val="20"/>
        </w:rPr>
      </w:pPr>
    </w:p>
    <w:p w:rsidR="00392880" w:rsidRPr="00392880" w:rsidRDefault="00392880" w:rsidP="00392880">
      <w:pPr>
        <w:numPr>
          <w:ins w:id="5" w:author="Mark Stannard" w:date="2002-07-01T16:00:00Z"/>
        </w:numPr>
        <w:jc w:val="left"/>
        <w:rPr>
          <w:sz w:val="20"/>
        </w:rPr>
      </w:pPr>
      <w:r w:rsidRPr="00392880">
        <w:rPr>
          <w:sz w:val="20"/>
        </w:rPr>
        <w:t xml:space="preserve">Ho, </w:t>
      </w:r>
      <w:smartTag w:uri="urn:schemas-microsoft-com:office:smarttags" w:element="place">
        <w:r w:rsidRPr="00392880">
          <w:rPr>
            <w:sz w:val="20"/>
          </w:rPr>
          <w:t>I.</w:t>
        </w:r>
      </w:smartTag>
      <w:r w:rsidRPr="00392880">
        <w:rPr>
          <w:sz w:val="20"/>
        </w:rPr>
        <w:t xml:space="preserve"> 1987.  </w:t>
      </w:r>
      <w:r w:rsidRPr="00392880">
        <w:rPr>
          <w:i/>
          <w:sz w:val="20"/>
        </w:rPr>
        <w:t xml:space="preserve">Vesicular-arbuscular mycorrhizae of halophytic grasses in the </w:t>
      </w:r>
      <w:smartTag w:uri="urn:schemas-microsoft-com:office:smarttags" w:element="PlaceName">
        <w:r w:rsidRPr="00392880">
          <w:rPr>
            <w:i/>
            <w:sz w:val="20"/>
          </w:rPr>
          <w:t>Alvord</w:t>
        </w:r>
      </w:smartTag>
      <w:r w:rsidRPr="00392880">
        <w:rPr>
          <w:i/>
          <w:sz w:val="20"/>
        </w:rPr>
        <w:t xml:space="preserve"> </w:t>
      </w:r>
      <w:smartTag w:uri="urn:schemas-microsoft-com:office:smarttags" w:element="PlaceType">
        <w:r w:rsidRPr="00392880">
          <w:rPr>
            <w:i/>
            <w:sz w:val="20"/>
          </w:rPr>
          <w:t>Desert</w:t>
        </w:r>
      </w:smartTag>
      <w:r w:rsidRPr="00392880">
        <w:rPr>
          <w:i/>
          <w:sz w:val="20"/>
        </w:rPr>
        <w:t xml:space="preserve"> of </w:t>
      </w:r>
      <w:smartTag w:uri="urn:schemas-microsoft-com:office:smarttags" w:element="place">
        <w:smartTag w:uri="urn:schemas-microsoft-com:office:smarttags" w:element="State">
          <w:r w:rsidRPr="00392880">
            <w:rPr>
              <w:i/>
              <w:sz w:val="20"/>
            </w:rPr>
            <w:t>Oregon</w:t>
          </w:r>
        </w:smartTag>
      </w:smartTag>
      <w:r w:rsidRPr="00392880">
        <w:rPr>
          <w:sz w:val="20"/>
        </w:rPr>
        <w:t>. Northwest Sci. 61-148-151.</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Jacobs, J.S. &amp; R.L. Sheley 1997.  </w:t>
      </w:r>
      <w:r w:rsidRPr="00392880">
        <w:rPr>
          <w:i/>
          <w:sz w:val="20"/>
        </w:rPr>
        <w:t xml:space="preserve">Relationships among </w:t>
      </w:r>
      <w:smartTag w:uri="urn:schemas-microsoft-com:office:smarttags" w:element="place">
        <w:smartTag w:uri="urn:schemas-microsoft-com:office:smarttags" w:element="State">
          <w:r w:rsidRPr="00392880">
            <w:rPr>
              <w:i/>
              <w:sz w:val="20"/>
            </w:rPr>
            <w:t>Idaho</w:t>
          </w:r>
        </w:smartTag>
      </w:smartTag>
      <w:r w:rsidRPr="00392880">
        <w:rPr>
          <w:i/>
          <w:sz w:val="20"/>
        </w:rPr>
        <w:t xml:space="preserve"> fescue defoliation, soil water, and spotted knapweed emergence and growth</w:t>
      </w:r>
      <w:r w:rsidRPr="00392880">
        <w:rPr>
          <w:sz w:val="20"/>
        </w:rPr>
        <w:t>.  J. Range Manage. 50:258-262.</w:t>
      </w:r>
    </w:p>
    <w:p w:rsidR="00392880" w:rsidRPr="00392880" w:rsidRDefault="00392880" w:rsidP="00392880">
      <w:pPr>
        <w:jc w:val="left"/>
        <w:rPr>
          <w:sz w:val="20"/>
        </w:rPr>
      </w:pPr>
    </w:p>
    <w:p w:rsidR="00392880" w:rsidRPr="00392880" w:rsidRDefault="00392880" w:rsidP="00392880">
      <w:pPr>
        <w:numPr>
          <w:ins w:id="6" w:author="Mark Stannard" w:date="2002-07-01T16:02:00Z"/>
        </w:numPr>
        <w:jc w:val="left"/>
        <w:rPr>
          <w:sz w:val="20"/>
        </w:rPr>
      </w:pPr>
      <w:r w:rsidRPr="00392880">
        <w:rPr>
          <w:sz w:val="20"/>
        </w:rPr>
        <w:t>Ratliff, R.D. &amp; J.N. Reppert 1974</w:t>
      </w:r>
      <w:r w:rsidRPr="00392880">
        <w:rPr>
          <w:i/>
          <w:sz w:val="20"/>
        </w:rPr>
        <w:t xml:space="preserve">.  Vigor of </w:t>
      </w:r>
      <w:smartTag w:uri="urn:schemas-microsoft-com:office:smarttags" w:element="State">
        <w:smartTag w:uri="urn:schemas-microsoft-com:office:smarttags" w:element="place">
          <w:r w:rsidRPr="00392880">
            <w:rPr>
              <w:i/>
              <w:sz w:val="20"/>
            </w:rPr>
            <w:t>Idaho</w:t>
          </w:r>
        </w:smartTag>
      </w:smartTag>
      <w:r w:rsidRPr="00392880">
        <w:rPr>
          <w:i/>
          <w:sz w:val="20"/>
        </w:rPr>
        <w:t xml:space="preserve"> fescue grazed under rest-rotation and continuous grazing</w:t>
      </w:r>
      <w:r w:rsidRPr="00392880">
        <w:rPr>
          <w:sz w:val="20"/>
        </w:rPr>
        <w:t>.  J. Range Manage. 27:447-449.</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Stubbendieck, J., S.L. Hatch, &amp; C.H. Butterfield 1992.  </w:t>
      </w:r>
      <w:r w:rsidRPr="00392880">
        <w:rPr>
          <w:i/>
          <w:sz w:val="20"/>
        </w:rPr>
        <w:t>North American range plants</w:t>
      </w:r>
      <w:r w:rsidRPr="00392880">
        <w:rPr>
          <w:sz w:val="20"/>
        </w:rPr>
        <w:t xml:space="preserve">.  </w:t>
      </w:r>
      <w:smartTag w:uri="urn:schemas-microsoft-com:office:smarttags" w:element="PlaceType">
        <w:r w:rsidRPr="00392880">
          <w:rPr>
            <w:sz w:val="20"/>
          </w:rPr>
          <w:t>University</w:t>
        </w:r>
      </w:smartTag>
      <w:r w:rsidRPr="00392880">
        <w:rPr>
          <w:sz w:val="20"/>
        </w:rPr>
        <w:t xml:space="preserve"> of </w:t>
      </w:r>
      <w:smartTag w:uri="urn:schemas-microsoft-com:office:smarttags" w:element="PlaceName">
        <w:r w:rsidRPr="00392880">
          <w:rPr>
            <w:sz w:val="20"/>
          </w:rPr>
          <w:t>Nebraska</w:t>
        </w:r>
      </w:smartTag>
      <w:r w:rsidRPr="00392880">
        <w:rPr>
          <w:sz w:val="20"/>
        </w:rPr>
        <w:t xml:space="preserve"> Press, </w:t>
      </w:r>
      <w:smartTag w:uri="urn:schemas-microsoft-com:office:smarttags" w:element="place">
        <w:smartTag w:uri="urn:schemas-microsoft-com:office:smarttags" w:element="City">
          <w:r w:rsidRPr="00392880">
            <w:rPr>
              <w:sz w:val="20"/>
            </w:rPr>
            <w:t>Lincoln</w:t>
          </w:r>
        </w:smartTag>
        <w:r w:rsidRPr="00392880">
          <w:rPr>
            <w:sz w:val="20"/>
          </w:rPr>
          <w:t xml:space="preserve">, </w:t>
        </w:r>
        <w:smartTag w:uri="urn:schemas-microsoft-com:office:smarttags" w:element="State">
          <w:r w:rsidRPr="00392880">
            <w:rPr>
              <w:sz w:val="20"/>
            </w:rPr>
            <w:t>Nebraska</w:t>
          </w:r>
        </w:smartTag>
      </w:smartTag>
      <w:r w:rsidRPr="00392880">
        <w:rPr>
          <w:sz w:val="20"/>
        </w:rPr>
        <w:t xml:space="preserve">. </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USDA, </w:t>
      </w:r>
      <w:smartTag w:uri="urn:schemas-microsoft-com:office:smarttags" w:element="place">
        <w:r w:rsidRPr="00392880">
          <w:rPr>
            <w:sz w:val="20"/>
          </w:rPr>
          <w:t>Forest</w:t>
        </w:r>
      </w:smartTag>
      <w:r w:rsidRPr="00392880">
        <w:rPr>
          <w:sz w:val="20"/>
        </w:rPr>
        <w:t xml:space="preserve"> Service. 1988. Range plant handbook. Dover Publications Inc., </w:t>
      </w:r>
      <w:smartTag w:uri="urn:schemas-microsoft-com:office:smarttags" w:element="State">
        <w:smartTag w:uri="urn:schemas-microsoft-com:office:smarttags" w:element="place">
          <w:r w:rsidRPr="00392880">
            <w:rPr>
              <w:sz w:val="20"/>
            </w:rPr>
            <w:t>New York</w:t>
          </w:r>
        </w:smartTag>
      </w:smartTag>
      <w:r w:rsidRPr="00392880">
        <w:rPr>
          <w:sz w:val="20"/>
        </w:rPr>
        <w:t>.</w:t>
      </w:r>
    </w:p>
    <w:p w:rsidR="00392880" w:rsidRPr="00392880" w:rsidRDefault="00392880" w:rsidP="00392880">
      <w:pPr>
        <w:jc w:val="left"/>
        <w:rPr>
          <w:sz w:val="20"/>
        </w:rPr>
      </w:pPr>
    </w:p>
    <w:p w:rsidR="00392880" w:rsidRPr="00392880" w:rsidRDefault="00392880" w:rsidP="00392880">
      <w:pPr>
        <w:jc w:val="left"/>
        <w:rPr>
          <w:sz w:val="20"/>
        </w:rPr>
      </w:pPr>
      <w:r w:rsidRPr="00392880">
        <w:rPr>
          <w:sz w:val="20"/>
        </w:rPr>
        <w:t xml:space="preserve">USDA, NRCS, 1996.  </w:t>
      </w:r>
      <w:r w:rsidRPr="00392880">
        <w:rPr>
          <w:i/>
          <w:sz w:val="20"/>
        </w:rPr>
        <w:t>A vegetative guide to selected native grasses of California</w:t>
      </w:r>
      <w:r w:rsidRPr="00392880">
        <w:rPr>
          <w:sz w:val="20"/>
        </w:rPr>
        <w:t xml:space="preserve">. Technical note PM-40, NRCS California State Office, </w:t>
      </w:r>
      <w:smartTag w:uri="urn:schemas-microsoft-com:office:smarttags" w:element="place">
        <w:smartTag w:uri="urn:schemas-microsoft-com:office:smarttags" w:element="City">
          <w:r w:rsidRPr="00392880">
            <w:rPr>
              <w:sz w:val="20"/>
            </w:rPr>
            <w:t>Davis</w:t>
          </w:r>
        </w:smartTag>
        <w:r w:rsidRPr="00392880">
          <w:rPr>
            <w:sz w:val="20"/>
          </w:rPr>
          <w:t xml:space="preserve">, </w:t>
        </w:r>
        <w:smartTag w:uri="urn:schemas-microsoft-com:office:smarttags" w:element="State">
          <w:r w:rsidRPr="00392880">
            <w:rPr>
              <w:sz w:val="20"/>
            </w:rPr>
            <w:t>California</w:t>
          </w:r>
        </w:smartTag>
      </w:smartTag>
      <w:r w:rsidRPr="00392880">
        <w:rPr>
          <w:sz w:val="20"/>
        </w:rPr>
        <w:t>.</w:t>
      </w:r>
    </w:p>
    <w:p w:rsidR="00392880" w:rsidRPr="00392880" w:rsidRDefault="00392880" w:rsidP="00392880">
      <w:pPr>
        <w:jc w:val="left"/>
        <w:rPr>
          <w:sz w:val="20"/>
        </w:rPr>
      </w:pPr>
    </w:p>
    <w:p w:rsidR="00392880" w:rsidRPr="00392880" w:rsidRDefault="00392880" w:rsidP="00392880">
      <w:pPr>
        <w:numPr>
          <w:ins w:id="7" w:author="Mark Stannard" w:date="2002-07-01T15:58:00Z"/>
        </w:numPr>
        <w:jc w:val="left"/>
        <w:rPr>
          <w:sz w:val="20"/>
        </w:rPr>
      </w:pPr>
      <w:r w:rsidRPr="00392880">
        <w:rPr>
          <w:sz w:val="20"/>
        </w:rPr>
        <w:t xml:space="preserve">Young, J.A., R.A. Evans, R.E. Eckert, &amp; R.D. Ensign 1981.  </w:t>
      </w:r>
      <w:r w:rsidRPr="00392880">
        <w:rPr>
          <w:i/>
          <w:sz w:val="20"/>
        </w:rPr>
        <w:t xml:space="preserve">Germination-temperature profiles for </w:t>
      </w:r>
      <w:smartTag w:uri="urn:schemas-microsoft-com:office:smarttags" w:element="State">
        <w:smartTag w:uri="urn:schemas-microsoft-com:office:smarttags" w:element="place">
          <w:r w:rsidRPr="00392880">
            <w:rPr>
              <w:i/>
              <w:sz w:val="20"/>
            </w:rPr>
            <w:t>Idaho</w:t>
          </w:r>
        </w:smartTag>
      </w:smartTag>
      <w:r w:rsidRPr="00392880">
        <w:rPr>
          <w:i/>
          <w:sz w:val="20"/>
        </w:rPr>
        <w:t xml:space="preserve"> and sheep fescue and Canby bluegrass</w:t>
      </w:r>
      <w:r w:rsidRPr="00392880">
        <w:rPr>
          <w:sz w:val="20"/>
        </w:rPr>
        <w:t>.  Agron. J. 73:716-720.</w:t>
      </w:r>
    </w:p>
    <w:p w:rsidR="00392880" w:rsidRPr="00392880" w:rsidRDefault="00392880" w:rsidP="00392880">
      <w:pPr>
        <w:jc w:val="left"/>
        <w:rPr>
          <w:sz w:val="20"/>
        </w:rPr>
      </w:pPr>
      <w:r w:rsidRPr="00392880">
        <w:rPr>
          <w:i/>
          <w:sz w:val="20"/>
        </w:rPr>
        <w:t xml:space="preserve"> </w:t>
      </w:r>
    </w:p>
    <w:p w:rsidR="00392880" w:rsidRPr="00392880" w:rsidRDefault="00392880" w:rsidP="00392880">
      <w:pPr>
        <w:pStyle w:val="Heading1"/>
        <w:jc w:val="left"/>
      </w:pPr>
      <w:r w:rsidRPr="00392880">
        <w:t>Prepared By</w:t>
      </w:r>
    </w:p>
    <w:p w:rsidR="00392880" w:rsidRPr="00392880" w:rsidRDefault="00392880" w:rsidP="00392880">
      <w:pPr>
        <w:jc w:val="left"/>
        <w:rPr>
          <w:sz w:val="20"/>
        </w:rPr>
      </w:pPr>
      <w:r w:rsidRPr="00392880">
        <w:rPr>
          <w:i/>
          <w:sz w:val="20"/>
        </w:rPr>
        <w:t>Dan Ogle</w:t>
      </w:r>
      <w:r w:rsidRPr="00392880">
        <w:rPr>
          <w:sz w:val="20"/>
        </w:rPr>
        <w:t xml:space="preserve">, Plant Materials Specialist, USDA, NRCS,  </w:t>
      </w:r>
      <w:smartTag w:uri="urn:schemas-microsoft-com:office:smarttags" w:element="place">
        <w:smartTag w:uri="urn:schemas-microsoft-com:office:smarttags" w:element="City">
          <w:r w:rsidRPr="00392880">
            <w:rPr>
              <w:sz w:val="20"/>
            </w:rPr>
            <w:t>Boise</w:t>
          </w:r>
        </w:smartTag>
        <w:r w:rsidRPr="00392880">
          <w:rPr>
            <w:sz w:val="20"/>
          </w:rPr>
          <w:t xml:space="preserve">, </w:t>
        </w:r>
        <w:smartTag w:uri="urn:schemas-microsoft-com:office:smarttags" w:element="State">
          <w:r w:rsidRPr="00392880">
            <w:rPr>
              <w:sz w:val="20"/>
            </w:rPr>
            <w:t>Idaho</w:t>
          </w:r>
        </w:smartTag>
      </w:smartTag>
      <w:r w:rsidRPr="00392880">
        <w:rPr>
          <w:sz w:val="20"/>
        </w:rPr>
        <w:t xml:space="preserve"> </w:t>
      </w:r>
    </w:p>
    <w:p w:rsidR="00392880" w:rsidRPr="00392880" w:rsidRDefault="00392880" w:rsidP="00392880">
      <w:pPr>
        <w:jc w:val="left"/>
        <w:rPr>
          <w:sz w:val="20"/>
        </w:rPr>
      </w:pPr>
    </w:p>
    <w:p w:rsidR="00392880" w:rsidRPr="00392880" w:rsidRDefault="00392880" w:rsidP="00392880">
      <w:pPr>
        <w:jc w:val="left"/>
        <w:rPr>
          <w:sz w:val="20"/>
        </w:rPr>
      </w:pPr>
      <w:r w:rsidRPr="00392880">
        <w:rPr>
          <w:i/>
          <w:sz w:val="20"/>
        </w:rPr>
        <w:t>James Henson</w:t>
      </w:r>
      <w:r w:rsidRPr="00392880">
        <w:rPr>
          <w:sz w:val="20"/>
        </w:rPr>
        <w:t xml:space="preserve">, USDA, NRCS, </w:t>
      </w:r>
      <w:smartTag w:uri="urn:schemas-microsoft-com:office:smarttags" w:element="PlaceName">
        <w:r w:rsidRPr="00392880">
          <w:rPr>
            <w:sz w:val="20"/>
          </w:rPr>
          <w:t>National</w:t>
        </w:r>
      </w:smartTag>
      <w:r w:rsidRPr="00392880">
        <w:rPr>
          <w:sz w:val="20"/>
        </w:rPr>
        <w:t xml:space="preserve"> </w:t>
      </w:r>
      <w:smartTag w:uri="urn:schemas-microsoft-com:office:smarttags" w:element="PlaceName">
        <w:r w:rsidRPr="00392880">
          <w:rPr>
            <w:sz w:val="20"/>
          </w:rPr>
          <w:t>Plant</w:t>
        </w:r>
      </w:smartTag>
      <w:r w:rsidRPr="00392880">
        <w:rPr>
          <w:sz w:val="20"/>
        </w:rPr>
        <w:t xml:space="preserve"> </w:t>
      </w:r>
      <w:smartTag w:uri="urn:schemas-microsoft-com:office:smarttags" w:element="PlaceName">
        <w:r w:rsidRPr="00392880">
          <w:rPr>
            <w:sz w:val="20"/>
          </w:rPr>
          <w:t>Data</w:t>
        </w:r>
      </w:smartTag>
      <w:r w:rsidRPr="00392880">
        <w:rPr>
          <w:sz w:val="20"/>
        </w:rPr>
        <w:t xml:space="preserve"> </w:t>
      </w:r>
      <w:smartTag w:uri="urn:schemas-microsoft-com:office:smarttags" w:element="PlaceType">
        <w:r w:rsidRPr="00392880">
          <w:rPr>
            <w:sz w:val="20"/>
          </w:rPr>
          <w:t>Center</w:t>
        </w:r>
      </w:smartTag>
      <w:r w:rsidRPr="00392880">
        <w:rPr>
          <w:sz w:val="20"/>
        </w:rPr>
        <w:t xml:space="preserve">, </w:t>
      </w:r>
      <w:smartTag w:uri="urn:schemas-microsoft-com:office:smarttags" w:element="place">
        <w:smartTag w:uri="urn:schemas-microsoft-com:office:smarttags" w:element="City">
          <w:r w:rsidRPr="00392880">
            <w:rPr>
              <w:sz w:val="20"/>
            </w:rPr>
            <w:t>Baton Rouge</w:t>
          </w:r>
        </w:smartTag>
        <w:r w:rsidRPr="00392880">
          <w:rPr>
            <w:sz w:val="20"/>
          </w:rPr>
          <w:t xml:space="preserve">, </w:t>
        </w:r>
        <w:smartTag w:uri="urn:schemas-microsoft-com:office:smarttags" w:element="State">
          <w:r w:rsidRPr="00392880">
            <w:rPr>
              <w:sz w:val="20"/>
            </w:rPr>
            <w:t>Louisiana</w:t>
          </w:r>
        </w:smartTag>
      </w:smartTag>
      <w:r w:rsidRPr="00392880">
        <w:rPr>
          <w:sz w:val="20"/>
        </w:rPr>
        <w:t xml:space="preserve"> </w:t>
      </w:r>
    </w:p>
    <w:p w:rsidR="00392880" w:rsidRPr="00392880" w:rsidRDefault="00392880" w:rsidP="00392880">
      <w:pPr>
        <w:jc w:val="left"/>
        <w:rPr>
          <w:sz w:val="20"/>
        </w:rPr>
      </w:pPr>
    </w:p>
    <w:p w:rsidR="00392880" w:rsidRPr="00392880" w:rsidRDefault="00392880" w:rsidP="00392880">
      <w:pPr>
        <w:jc w:val="left"/>
        <w:rPr>
          <w:sz w:val="20"/>
        </w:rPr>
      </w:pPr>
      <w:r w:rsidRPr="00392880">
        <w:rPr>
          <w:i/>
          <w:sz w:val="20"/>
        </w:rPr>
        <w:t>Mark Stannard</w:t>
      </w:r>
      <w:r w:rsidRPr="00392880">
        <w:rPr>
          <w:sz w:val="20"/>
        </w:rPr>
        <w:t xml:space="preserve">, Team Leader, USDA, NRCS, </w:t>
      </w:r>
      <w:smartTag w:uri="urn:schemas-microsoft-com:office:smarttags" w:element="PlaceName">
        <w:r w:rsidRPr="00392880">
          <w:rPr>
            <w:sz w:val="20"/>
          </w:rPr>
          <w:t>Plant</w:t>
        </w:r>
      </w:smartTag>
      <w:r w:rsidRPr="00392880">
        <w:rPr>
          <w:sz w:val="20"/>
        </w:rPr>
        <w:t xml:space="preserve"> </w:t>
      </w:r>
      <w:smartTag w:uri="urn:schemas-microsoft-com:office:smarttags" w:element="PlaceName">
        <w:r w:rsidRPr="00392880">
          <w:rPr>
            <w:sz w:val="20"/>
          </w:rPr>
          <w:t>Materials</w:t>
        </w:r>
      </w:smartTag>
      <w:r w:rsidRPr="00392880">
        <w:rPr>
          <w:sz w:val="20"/>
        </w:rPr>
        <w:t xml:space="preserve"> </w:t>
      </w:r>
      <w:smartTag w:uri="urn:schemas-microsoft-com:office:smarttags" w:element="PlaceType">
        <w:r w:rsidRPr="00392880">
          <w:rPr>
            <w:sz w:val="20"/>
          </w:rPr>
          <w:t>Center</w:t>
        </w:r>
      </w:smartTag>
      <w:r w:rsidRPr="00392880">
        <w:rPr>
          <w:sz w:val="20"/>
        </w:rPr>
        <w:t xml:space="preserve">, </w:t>
      </w:r>
      <w:smartTag w:uri="urn:schemas-microsoft-com:office:smarttags" w:element="place">
        <w:smartTag w:uri="urn:schemas-microsoft-com:office:smarttags" w:element="City">
          <w:r w:rsidRPr="00392880">
            <w:rPr>
              <w:sz w:val="20"/>
            </w:rPr>
            <w:t>Pullman</w:t>
          </w:r>
        </w:smartTag>
        <w:r w:rsidRPr="00392880">
          <w:rPr>
            <w:sz w:val="20"/>
          </w:rPr>
          <w:t xml:space="preserve">, </w:t>
        </w:r>
        <w:smartTag w:uri="urn:schemas-microsoft-com:office:smarttags" w:element="State">
          <w:r w:rsidRPr="00392880">
            <w:rPr>
              <w:sz w:val="20"/>
            </w:rPr>
            <w:t>Washington</w:t>
          </w:r>
        </w:smartTag>
      </w:smartTag>
    </w:p>
    <w:p w:rsidR="00392880" w:rsidRPr="00392880" w:rsidRDefault="00392880" w:rsidP="00392880">
      <w:pPr>
        <w:pStyle w:val="Heading1"/>
        <w:jc w:val="left"/>
      </w:pPr>
    </w:p>
    <w:p w:rsidR="00392880" w:rsidRPr="00392880" w:rsidRDefault="00392880" w:rsidP="00392880">
      <w:pPr>
        <w:pStyle w:val="Heading1"/>
        <w:jc w:val="left"/>
      </w:pPr>
      <w:r w:rsidRPr="00392880">
        <w:t>Species Coordinator</w:t>
      </w:r>
    </w:p>
    <w:p w:rsidR="00392880" w:rsidRPr="00392880" w:rsidRDefault="00392880" w:rsidP="00392880">
      <w:pPr>
        <w:jc w:val="left"/>
        <w:rPr>
          <w:sz w:val="20"/>
        </w:rPr>
      </w:pPr>
      <w:r w:rsidRPr="00392880">
        <w:rPr>
          <w:i/>
          <w:sz w:val="20"/>
        </w:rPr>
        <w:t>Mark Stannard</w:t>
      </w:r>
      <w:r w:rsidRPr="00392880">
        <w:rPr>
          <w:sz w:val="20"/>
        </w:rPr>
        <w:t xml:space="preserve">, Team Leader, USDA, NRCS, </w:t>
      </w:r>
      <w:smartTag w:uri="urn:schemas-microsoft-com:office:smarttags" w:element="PlaceName">
        <w:r w:rsidRPr="00392880">
          <w:rPr>
            <w:sz w:val="20"/>
          </w:rPr>
          <w:t>Plant</w:t>
        </w:r>
      </w:smartTag>
      <w:r w:rsidRPr="00392880">
        <w:rPr>
          <w:sz w:val="20"/>
        </w:rPr>
        <w:t xml:space="preserve"> </w:t>
      </w:r>
      <w:smartTag w:uri="urn:schemas-microsoft-com:office:smarttags" w:element="PlaceName">
        <w:r w:rsidRPr="00392880">
          <w:rPr>
            <w:sz w:val="20"/>
          </w:rPr>
          <w:t>Materials</w:t>
        </w:r>
      </w:smartTag>
      <w:r w:rsidRPr="00392880">
        <w:rPr>
          <w:sz w:val="20"/>
        </w:rPr>
        <w:t xml:space="preserve"> </w:t>
      </w:r>
      <w:smartTag w:uri="urn:schemas-microsoft-com:office:smarttags" w:element="PlaceType">
        <w:r w:rsidRPr="00392880">
          <w:rPr>
            <w:sz w:val="20"/>
          </w:rPr>
          <w:t>Center</w:t>
        </w:r>
      </w:smartTag>
      <w:r w:rsidRPr="00392880">
        <w:rPr>
          <w:sz w:val="20"/>
        </w:rPr>
        <w:t xml:space="preserve">, </w:t>
      </w:r>
      <w:smartTag w:uri="urn:schemas-microsoft-com:office:smarttags" w:element="place">
        <w:smartTag w:uri="urn:schemas-microsoft-com:office:smarttags" w:element="City">
          <w:r w:rsidRPr="00392880">
            <w:rPr>
              <w:sz w:val="20"/>
            </w:rPr>
            <w:t>Pullman</w:t>
          </w:r>
        </w:smartTag>
        <w:r w:rsidRPr="00392880">
          <w:rPr>
            <w:sz w:val="20"/>
          </w:rPr>
          <w:t xml:space="preserve">, </w:t>
        </w:r>
        <w:smartTag w:uri="urn:schemas-microsoft-com:office:smarttags" w:element="State">
          <w:r w:rsidRPr="00392880">
            <w:rPr>
              <w:sz w:val="20"/>
            </w:rPr>
            <w:t>Washington</w:t>
          </w:r>
        </w:smartTag>
      </w:smartTag>
    </w:p>
    <w:p w:rsidR="00392880" w:rsidRPr="00392880" w:rsidRDefault="00392880" w:rsidP="00392880">
      <w:pPr>
        <w:jc w:val="left"/>
        <w:rPr>
          <w:sz w:val="20"/>
        </w:rPr>
      </w:pPr>
    </w:p>
    <w:p w:rsidR="00392880" w:rsidRPr="00392880" w:rsidRDefault="00392880" w:rsidP="00392880">
      <w:pPr>
        <w:jc w:val="left"/>
        <w:rPr>
          <w:sz w:val="16"/>
          <w:szCs w:val="16"/>
        </w:rPr>
      </w:pPr>
      <w:r w:rsidRPr="00392880">
        <w:rPr>
          <w:sz w:val="16"/>
          <w:szCs w:val="16"/>
        </w:rPr>
        <w:lastRenderedPageBreak/>
        <w:t>Edited 05dec00 jsp; 26june02 dgo; 02july02 ms;30jan03ahv; 09jun03 ahv</w:t>
      </w:r>
      <w:r>
        <w:rPr>
          <w:sz w:val="16"/>
          <w:szCs w:val="16"/>
        </w:rPr>
        <w:t>; 25may06jsp</w:t>
      </w:r>
      <w:r w:rsidR="0070575A">
        <w:rPr>
          <w:sz w:val="16"/>
          <w:szCs w:val="16"/>
        </w:rPr>
        <w:t>; 080108 jsp &amp; dd</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2C5" w:rsidRDefault="00E752C5">
      <w:r>
        <w:separator/>
      </w:r>
    </w:p>
  </w:endnote>
  <w:endnote w:type="continuationSeparator" w:id="0">
    <w:p w:rsidR="00E752C5" w:rsidRDefault="00E752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2C5" w:rsidRDefault="00E752C5">
      <w:r>
        <w:separator/>
      </w:r>
    </w:p>
  </w:footnote>
  <w:footnote w:type="continuationSeparator" w:id="0">
    <w:p w:rsidR="00E752C5" w:rsidRDefault="00E752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216" from="-4.95pt,54.2pt" to="472.05pt,54.2pt" strokecolor="navy" strokeweight="3pt"/>
      </w:pict>
    </w:r>
    <w:r w:rsidR="00520FAC">
      <w:t xml:space="preserve">  </w:t>
    </w:r>
    <w:r w:rsidR="00EE0C6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80" w:rsidRDefault="00392880">
    <w:pPr>
      <w:pStyle w:val="Header"/>
    </w:pPr>
    <w:r>
      <w:rPr>
        <w:noProof/>
      </w:rPr>
      <w:pict>
        <v:group id="_x0000_s2111" style="position:absolute;left:0;text-align:left;margin-left:0;margin-top:-7.2pt;width:447.1pt;height:36.7pt;z-index:251658240" coordorigin="1287,346" coordsize="9216,763" o:allowincell="f">
          <v:group id="_x0000_s2112" style="position:absolute;left:1287;top:413;width:9216;height:696" coordorigin="1287,413" coordsize="9216,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3" type="#_x0000_t136" style="position:absolute;left:3879;top:413;width:2736;height:608;mso-wrap-edited:f" fillcolor="blue" stroked="f">
              <v:shadow color="#868686"/>
              <v:textpath style="font-family:&quot;Times New Roman&quot;;font-size:28pt;v-text-kern:t" trim="t" fitpath="t" string="Plant Guide"/>
            </v:shape>
            <v:line id="_x0000_s2114" style="position:absolute;flip:y;mso-wrap-edited:f" from="1287,1108" to="10503,1109" wrapcoords="-67 0 -67 0 21634 0 21634 0 -67 0" strokecolor="blue" strokeweight="3pt"/>
          </v:group>
          <v:group id="_x0000_s2115" style="position:absolute;left:1296;top:346;width:2491;height:728" coordorigin="1296,346" coordsize="249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6" type="#_x0000_t75" style="position:absolute;left:1296;top:385;width:1584;height:682;mso-wrap-edited:f" wrapcoords="-64 0 -64 21423 21600 21423 21600 0 -64 0" fillcolor="window">
              <v:imagedata r:id="rId1" o:title="NRCSclr-2 copy"/>
            </v:shape>
            <v:shape id="_x0000_s2117" type="#_x0000_t75" style="position:absolute;left:3024;top:346;width:763;height:728">
              <v:imagedata r:id="rId2" o:title=""/>
            </v:shape>
          </v:group>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0955"/>
    <w:rsid w:val="000F1970"/>
    <w:rsid w:val="00134B3C"/>
    <w:rsid w:val="001478F1"/>
    <w:rsid w:val="001B6C75"/>
    <w:rsid w:val="001C4209"/>
    <w:rsid w:val="001D6A53"/>
    <w:rsid w:val="001F7210"/>
    <w:rsid w:val="002148DF"/>
    <w:rsid w:val="00222F37"/>
    <w:rsid w:val="00230C8B"/>
    <w:rsid w:val="002375B8"/>
    <w:rsid w:val="0026727E"/>
    <w:rsid w:val="002B74D7"/>
    <w:rsid w:val="002C45BA"/>
    <w:rsid w:val="002E226C"/>
    <w:rsid w:val="0036701D"/>
    <w:rsid w:val="003749B3"/>
    <w:rsid w:val="00377934"/>
    <w:rsid w:val="00392880"/>
    <w:rsid w:val="00395D33"/>
    <w:rsid w:val="004032F8"/>
    <w:rsid w:val="004052E3"/>
    <w:rsid w:val="00416D52"/>
    <w:rsid w:val="00433FB4"/>
    <w:rsid w:val="004340C9"/>
    <w:rsid w:val="004364E5"/>
    <w:rsid w:val="00437F11"/>
    <w:rsid w:val="004500D1"/>
    <w:rsid w:val="0048212B"/>
    <w:rsid w:val="00485D14"/>
    <w:rsid w:val="004A50AC"/>
    <w:rsid w:val="004D220E"/>
    <w:rsid w:val="004E2BD6"/>
    <w:rsid w:val="004F75FB"/>
    <w:rsid w:val="00505820"/>
    <w:rsid w:val="00520FAC"/>
    <w:rsid w:val="00592CFA"/>
    <w:rsid w:val="005A2740"/>
    <w:rsid w:val="005F57D8"/>
    <w:rsid w:val="0061608E"/>
    <w:rsid w:val="006333FE"/>
    <w:rsid w:val="006B4B3E"/>
    <w:rsid w:val="006E0EAD"/>
    <w:rsid w:val="0070575A"/>
    <w:rsid w:val="00712AC4"/>
    <w:rsid w:val="007A3680"/>
    <w:rsid w:val="007F3743"/>
    <w:rsid w:val="0089154B"/>
    <w:rsid w:val="008B3C33"/>
    <w:rsid w:val="008E6018"/>
    <w:rsid w:val="008F3D5A"/>
    <w:rsid w:val="009578BC"/>
    <w:rsid w:val="00982214"/>
    <w:rsid w:val="00984AB8"/>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10E45"/>
    <w:rsid w:val="00C71B7B"/>
    <w:rsid w:val="00C81773"/>
    <w:rsid w:val="00CD49CC"/>
    <w:rsid w:val="00CF06F8"/>
    <w:rsid w:val="00CF7EC1"/>
    <w:rsid w:val="00D62818"/>
    <w:rsid w:val="00DD41E3"/>
    <w:rsid w:val="00DF6843"/>
    <w:rsid w:val="00E171F6"/>
    <w:rsid w:val="00E2020F"/>
    <w:rsid w:val="00E54F64"/>
    <w:rsid w:val="00E752C5"/>
    <w:rsid w:val="00E93233"/>
    <w:rsid w:val="00EE0C64"/>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IDAHO FESCUE</vt:lpstr>
    </vt:vector>
  </TitlesOfParts>
  <Company>USDA NRCS National Plant Data Center</Company>
  <LinksUpToDate>false</LinksUpToDate>
  <CharactersWithSpaces>18902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FESCUE</dc:title>
  <dc:subject>Festuca idahoensis Elmer</dc:subject>
  <dc:creator>Dan Ogle, Plant Materials Specialist, USDA, NRCS,  Boise, Idaho</dc:creator>
  <cp:keywords/>
  <cp:lastModifiedBy>William Farrell</cp:lastModifiedBy>
  <cp:revision>2</cp:revision>
  <cp:lastPrinted>2003-06-09T21:39:00Z</cp:lastPrinted>
  <dcterms:created xsi:type="dcterms:W3CDTF">2011-01-25T22:57:00Z</dcterms:created>
  <dcterms:modified xsi:type="dcterms:W3CDTF">2011-01-25T22:57:00Z</dcterms:modified>
</cp:coreProperties>
</file>