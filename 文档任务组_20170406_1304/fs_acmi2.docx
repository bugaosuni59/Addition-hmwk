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 xml:space="preserve">COMMON </w:t>
            </w:r>
            <w:r w:rsidR="00886D6E">
              <w:t>yarrow</w:t>
            </w:r>
          </w:p>
        </w:tc>
      </w:tr>
      <w:tr w:rsidR="00CD49CC">
        <w:tblPrEx>
          <w:tblCellMar>
            <w:top w:w="0" w:type="dxa"/>
            <w:bottom w:w="0" w:type="dxa"/>
          </w:tblCellMar>
        </w:tblPrEx>
        <w:tc>
          <w:tcPr>
            <w:tcW w:w="4410" w:type="dxa"/>
          </w:tcPr>
          <w:p w:rsidR="00CD49CC" w:rsidRPr="008F3D5A" w:rsidRDefault="00886D6E" w:rsidP="008F3D5A">
            <w:pPr>
              <w:pStyle w:val="Titlesubheader1"/>
              <w:rPr>
                <w:i/>
              </w:rPr>
            </w:pPr>
            <w:r>
              <w:rPr>
                <w:i/>
              </w:rPr>
              <w:t>Achillea millefollium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832C17">
              <w:t>S</w:t>
            </w:r>
            <w:r>
              <w:t xml:space="preserve">ymbol = </w:t>
            </w:r>
            <w:r w:rsidR="00886D6E">
              <w:t>ACMI2</w:t>
            </w:r>
          </w:p>
        </w:tc>
      </w:tr>
    </w:tbl>
    <w:p w:rsidR="00CD49CC" w:rsidRPr="003631C1" w:rsidRDefault="00CD49CC" w:rsidP="003631C1">
      <w:pPr>
        <w:jc w:val="left"/>
        <w:rPr>
          <w:sz w:val="20"/>
        </w:rPr>
      </w:pPr>
    </w:p>
    <w:p w:rsidR="00AA0B8C" w:rsidRDefault="00AA0B8C" w:rsidP="00AA0B8C">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AA0B8C" w:rsidRDefault="00AA0B8C" w:rsidP="00AA0B8C">
      <w:pPr>
        <w:tabs>
          <w:tab w:val="left" w:pos="2430"/>
        </w:tabs>
        <w:rPr>
          <w:b/>
        </w:rPr>
      </w:pPr>
      <w:r>
        <w:rPr>
          <w:b/>
          <w:noProof/>
        </w:rPr>
        <w:pict>
          <v:shapetype id="_x0000_t202" coordsize="21600,21600" o:spt="202" path="m,l,21600r21600,l21600,xe">
            <v:stroke joinstyle="miter"/>
            <v:path gradientshapeok="t" o:connecttype="rect"/>
          </v:shapetype>
          <v:shape id="_x0000_s1065" type="#_x0000_t202" style="position:absolute;left:0;text-align:left;margin-left:-7.2pt;margin-top:14.3pt;width:223.05pt;height:352.8pt;z-index:251657728" o:allowincell="f" stroked="f">
            <v:textbox>
              <w:txbxContent>
                <w:p w:rsidR="00AA0B8C" w:rsidRDefault="004350F6" w:rsidP="00AA0B8C">
                  <w:r>
                    <w:rPr>
                      <w:noProof/>
                    </w:rPr>
                    <w:drawing>
                      <wp:inline distT="0" distB="0" distL="0" distR="0">
                        <wp:extent cx="2647950" cy="3971925"/>
                        <wp:effectExtent l="19050" t="0" r="0" b="0"/>
                        <wp:docPr id="2" name="Picture 2" descr="Color image of common yarrow (Achillea mille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ommon yarrow (Achillea millefolium)"/>
                                <pic:cNvPicPr>
                                  <a:picLocks noChangeAspect="1" noChangeArrowheads="1"/>
                                </pic:cNvPicPr>
                              </pic:nvPicPr>
                              <pic:blipFill>
                                <a:blip r:embed="rId8"/>
                                <a:srcRect/>
                                <a:stretch>
                                  <a:fillRect/>
                                </a:stretch>
                              </pic:blipFill>
                              <pic:spPr bwMode="auto">
                                <a:xfrm>
                                  <a:off x="0" y="0"/>
                                  <a:ext cx="2647950" cy="3971925"/>
                                </a:xfrm>
                                <a:prstGeom prst="rect">
                                  <a:avLst/>
                                </a:prstGeom>
                                <a:noFill/>
                                <a:ln w="9525">
                                  <a:noFill/>
                                  <a:miter lim="800000"/>
                                  <a:headEnd/>
                                  <a:tailEnd/>
                                </a:ln>
                              </pic:spPr>
                            </pic:pic>
                          </a:graphicData>
                        </a:graphic>
                      </wp:inline>
                    </w:drawing>
                  </w:r>
                </w:p>
                <w:p w:rsidR="00AA0B8C" w:rsidRDefault="00AA0B8C" w:rsidP="00AA0B8C">
                  <w:pPr>
                    <w:jc w:val="right"/>
                    <w:rPr>
                      <w:sz w:val="16"/>
                    </w:rPr>
                  </w:pPr>
                  <w:r>
                    <w:rPr>
                      <w:sz w:val="16"/>
                    </w:rPr>
                    <w:t>© William S. Justice</w:t>
                  </w:r>
                </w:p>
                <w:p w:rsidR="00AA0B8C" w:rsidRDefault="00AA0B8C" w:rsidP="00AA0B8C">
                  <w:pPr>
                    <w:jc w:val="right"/>
                    <w:rPr>
                      <w:sz w:val="16"/>
                    </w:rPr>
                  </w:pPr>
                  <w:r>
                    <w:rPr>
                      <w:sz w:val="16"/>
                    </w:rPr>
                    <w:t>Smithsonian Institution Department of Botany</w:t>
                  </w:r>
                </w:p>
                <w:p w:rsidR="00AA0B8C" w:rsidRDefault="00AA0B8C" w:rsidP="00AA0B8C">
                  <w:pPr>
                    <w:jc w:val="right"/>
                    <w:rPr>
                      <w:sz w:val="16"/>
                    </w:rPr>
                  </w:pPr>
                  <w:r>
                    <w:rPr>
                      <w:sz w:val="16"/>
                    </w:rPr>
                    <w:t>@ PLANTS</w:t>
                  </w:r>
                </w:p>
              </w:txbxContent>
            </v:textbox>
            <w10:wrap type="topAndBottom"/>
          </v:shape>
        </w:pict>
      </w:r>
    </w:p>
    <w:p w:rsidR="00AA0B8C" w:rsidRPr="00D02F9E" w:rsidRDefault="00AA0B8C" w:rsidP="00AA0B8C">
      <w:pPr>
        <w:pStyle w:val="Header3"/>
        <w:rPr>
          <w:color w:val="FF0000"/>
          <w:sz w:val="24"/>
          <w:szCs w:val="24"/>
        </w:rPr>
      </w:pPr>
      <w:r w:rsidRPr="00D02F9E">
        <w:rPr>
          <w:color w:val="FF0000"/>
          <w:sz w:val="24"/>
          <w:szCs w:val="24"/>
        </w:rPr>
        <w:t>Caution: This plant may become invasive.</w:t>
      </w:r>
    </w:p>
    <w:p w:rsidR="00AA0B8C" w:rsidRPr="00D02F9E" w:rsidRDefault="00AA0B8C" w:rsidP="00AA0B8C">
      <w:pPr>
        <w:pStyle w:val="Header3"/>
        <w:rPr>
          <w:b w:val="0"/>
        </w:rPr>
      </w:pPr>
    </w:p>
    <w:p w:rsidR="00AA0B8C" w:rsidRDefault="00AA0B8C" w:rsidP="00AA0B8C">
      <w:pPr>
        <w:pStyle w:val="Header3"/>
      </w:pPr>
      <w:r>
        <w:t>Alternate Names</w:t>
      </w:r>
    </w:p>
    <w:p w:rsidR="00AA0B8C" w:rsidRDefault="00AA0B8C" w:rsidP="00AA0B8C">
      <w:pPr>
        <w:pStyle w:val="Bodytext0"/>
      </w:pPr>
      <w:r w:rsidRPr="00E975FD">
        <w:t>Milfoil</w:t>
      </w:r>
    </w:p>
    <w:p w:rsidR="00AA0B8C" w:rsidRDefault="00AA0B8C" w:rsidP="00AA0B8C">
      <w:pPr>
        <w:tabs>
          <w:tab w:val="left" w:pos="2430"/>
        </w:tabs>
      </w:pPr>
    </w:p>
    <w:p w:rsidR="00AA0B8C" w:rsidRDefault="00AA0B8C" w:rsidP="00AA0B8C">
      <w:pPr>
        <w:pStyle w:val="Header3"/>
      </w:pPr>
      <w:r>
        <w:t>Uses</w:t>
      </w:r>
    </w:p>
    <w:p w:rsidR="00AA0B8C" w:rsidRDefault="00AA0B8C" w:rsidP="00AA0B8C">
      <w:pPr>
        <w:pStyle w:val="Bodytext0"/>
      </w:pPr>
      <w:r>
        <w:rPr>
          <w:i/>
        </w:rPr>
        <w:t>Ethnobotanic</w:t>
      </w:r>
      <w:r>
        <w:t xml:space="preserve">: Several tribes of the Plains region of the </w:t>
      </w:r>
      <w:smartTag w:uri="urn:schemas-microsoft-com:office:smarttags" w:element="place">
        <w:smartTag w:uri="urn:schemas-microsoft-com:office:smarttags" w:element="country-region">
          <w:r>
            <w:t>United States</w:t>
          </w:r>
        </w:smartTag>
      </w:smartTag>
      <w:r>
        <w:t xml:space="preserve"> including the Pawnee and Chippewa tribes used common yarrow.  The Pawnee used the stalk in a treatment for pain relief.  The Chippewa used the leaves in a steam inhalant for headaches.  They also chewed the roots and applied </w:t>
      </w:r>
      <w:r>
        <w:lastRenderedPageBreak/>
        <w:t xml:space="preserve">the saliva to their appendages as a stimulant.  The Cherokee drank a tea of common yarrow to reduce fever and aid in restful sleep.  </w:t>
      </w:r>
    </w:p>
    <w:p w:rsidR="00AA0B8C" w:rsidRDefault="00AA0B8C" w:rsidP="00AA0B8C">
      <w:pPr>
        <w:tabs>
          <w:tab w:val="left" w:pos="2430"/>
        </w:tabs>
      </w:pPr>
    </w:p>
    <w:p w:rsidR="00AA0B8C" w:rsidRDefault="00AA0B8C" w:rsidP="00AA0B8C">
      <w:pPr>
        <w:pStyle w:val="Header3"/>
      </w:pPr>
      <w:r>
        <w:t>Status</w:t>
      </w:r>
    </w:p>
    <w:p w:rsidR="00AA0B8C" w:rsidRDefault="00AA0B8C" w:rsidP="00AA0B8C">
      <w:pPr>
        <w:pStyle w:val="Bodytext0"/>
      </w:pPr>
      <w:r>
        <w:t>Please consult the PLANTS Web site and your State Department of Natural Resources for this plant’s current status (e.g. threatened or endangered species, state noxious status, and wetland indicator values).</w:t>
      </w:r>
    </w:p>
    <w:p w:rsidR="00AA0B8C" w:rsidRDefault="00AA0B8C" w:rsidP="00AA0B8C">
      <w:pPr>
        <w:tabs>
          <w:tab w:val="left" w:pos="2430"/>
        </w:tabs>
        <w:rPr>
          <w:b/>
        </w:rPr>
      </w:pPr>
    </w:p>
    <w:p w:rsidR="00AA0B8C" w:rsidRDefault="00AA0B8C" w:rsidP="00AA0B8C">
      <w:pPr>
        <w:pStyle w:val="Header3"/>
      </w:pPr>
      <w:r>
        <w:t>Weediness</w:t>
      </w:r>
    </w:p>
    <w:p w:rsidR="00AA0B8C" w:rsidRDefault="00AA0B8C" w:rsidP="00AA0B8C">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AA0B8C" w:rsidRDefault="00AA0B8C" w:rsidP="00AA0B8C">
      <w:pPr>
        <w:pStyle w:val="BodyTextIndent"/>
        <w:ind w:left="0"/>
        <w:rPr>
          <w:sz w:val="24"/>
        </w:rPr>
      </w:pPr>
    </w:p>
    <w:p w:rsidR="00AA0B8C" w:rsidRDefault="00AA0B8C" w:rsidP="00AA0B8C">
      <w:pPr>
        <w:pStyle w:val="Header3"/>
      </w:pPr>
      <w:r>
        <w:t>Description</w:t>
      </w:r>
    </w:p>
    <w:p w:rsidR="00AA0B8C" w:rsidRDefault="00AA0B8C" w:rsidP="00AA0B8C">
      <w:pPr>
        <w:pStyle w:val="Bodytext0"/>
      </w:pPr>
      <w:r>
        <w:t xml:space="preserve">Common yarrow is a perennial herb that produces one to several stems (8 to 16 inches tall) from a fibrous underground horizontal rootstock (rhizome).  It is known to be both native and introduced.  Leaves are evenly distributed along the stem, with the leaves near the middle and bottom of the stem being the largest.  The leaves have varying degrees of hairiness (pubescence).  Leaf blades are lance-shaped in outline, but are finely divided.  Overall leaf dimensions range from ¼ to 1¼ inch wide by 1¼ to 6 inches long.  The flower heads (inflorescence) have a flattened dome shape (with approximately 10-20 ray flowers.  The flowers are whitish to yellowish-white.  The plant commonly persists from May through June.         </w:t>
      </w:r>
    </w:p>
    <w:p w:rsidR="00AA0B8C" w:rsidRDefault="00AA0B8C" w:rsidP="00AA0B8C">
      <w:pPr>
        <w:tabs>
          <w:tab w:val="left" w:pos="2430"/>
        </w:tabs>
      </w:pPr>
    </w:p>
    <w:p w:rsidR="00AA0B8C" w:rsidRDefault="00AA0B8C" w:rsidP="00AA0B8C">
      <w:pPr>
        <w:pStyle w:val="Header3"/>
      </w:pPr>
      <w:r>
        <w:t>Adaptation and Distribution</w:t>
      </w:r>
    </w:p>
    <w:p w:rsidR="00AA0B8C" w:rsidRPr="00A72D93" w:rsidRDefault="00AA0B8C" w:rsidP="00AA0B8C">
      <w:pPr>
        <w:pStyle w:val="Bodytext0"/>
      </w:pPr>
      <w:r w:rsidRPr="00A72D93">
        <w:t>Common yarrow is frequently found in the mildly disturbed soil of grasslands and open forests.</w:t>
      </w:r>
    </w:p>
    <w:p w:rsidR="00AA0B8C" w:rsidRDefault="00AA0B8C" w:rsidP="00AA0B8C"/>
    <w:p w:rsidR="00AA0B8C" w:rsidRPr="00A72D93" w:rsidRDefault="00AA0B8C" w:rsidP="00AA0B8C">
      <w:pPr>
        <w:pStyle w:val="Bodytext0"/>
        <w:rPr>
          <w:rStyle w:val="BodyTextCharCharChar"/>
          <w:color w:val="auto"/>
          <w:sz w:val="20"/>
        </w:rPr>
      </w:pPr>
      <w:r>
        <w:t xml:space="preserve">Common yarrow occurs throughout the </w:t>
      </w:r>
      <w:smartTag w:uri="urn:schemas-microsoft-com:office:smarttags" w:element="place">
        <w:smartTag w:uri="urn:schemas-microsoft-com:office:smarttags" w:element="country-region">
          <w:r>
            <w:t xml:space="preserve">United </w:t>
          </w:r>
          <w:r w:rsidRPr="00A72D93">
            <w:rPr>
              <w:rStyle w:val="BodyTextCharCharChar"/>
              <w:color w:val="auto"/>
              <w:sz w:val="20"/>
            </w:rPr>
            <w:t>States</w:t>
          </w:r>
        </w:smartTag>
      </w:smartTag>
      <w:r w:rsidRPr="00A72D93">
        <w:rPr>
          <w:rStyle w:val="BodyTextCharCharChar"/>
          <w:color w:val="auto"/>
          <w:sz w:val="20"/>
        </w:rPr>
        <w:t xml:space="preserve">. </w:t>
      </w:r>
      <w:r>
        <w:rPr>
          <w:rStyle w:val="BodyTextCharCharChar"/>
        </w:rPr>
        <w:t xml:space="preserve"> </w:t>
      </w:r>
      <w:r w:rsidRPr="00A72D93">
        <w:rPr>
          <w:rStyle w:val="BodyTextCharCharChar"/>
          <w:color w:val="auto"/>
          <w:sz w:val="20"/>
        </w:rPr>
        <w:t xml:space="preserve">For a current distribution map, please consult the Plant Profile page for this species on the PLANTS Web site.  </w:t>
      </w:r>
    </w:p>
    <w:p w:rsidR="00AA0B8C" w:rsidRDefault="00AA0B8C" w:rsidP="00AA0B8C">
      <w:pPr>
        <w:pStyle w:val="Heading5"/>
        <w:ind w:left="0"/>
      </w:pPr>
    </w:p>
    <w:p w:rsidR="00AA0B8C" w:rsidRDefault="00AA0B8C" w:rsidP="00AA0B8C">
      <w:pPr>
        <w:pStyle w:val="Header3"/>
      </w:pPr>
      <w:r>
        <w:t>Establishment</w:t>
      </w:r>
    </w:p>
    <w:p w:rsidR="00AA0B8C" w:rsidRDefault="00AA0B8C" w:rsidP="00AA0B8C">
      <w:pPr>
        <w:pStyle w:val="Bodytext0"/>
      </w:pPr>
      <w:r>
        <w:t xml:space="preserve">Common yarrow is a drought tolerant species of which there are several different ornamental cultivars.  Plant the seeds no more than ¼ inch deep; they require light for germination.  The seeds also </w:t>
      </w:r>
      <w:r>
        <w:lastRenderedPageBreak/>
        <w:t xml:space="preserve">require a temperature range of 65-75 degrees Fahrenheit.  </w:t>
      </w:r>
    </w:p>
    <w:p w:rsidR="00AA0B8C" w:rsidRDefault="00AA0B8C" w:rsidP="00AA0B8C">
      <w:pPr>
        <w:pStyle w:val="Header"/>
        <w:tabs>
          <w:tab w:val="clear" w:pos="4320"/>
          <w:tab w:val="clear" w:pos="8640"/>
          <w:tab w:val="left" w:pos="2430"/>
        </w:tabs>
      </w:pPr>
    </w:p>
    <w:p w:rsidR="00AA0B8C" w:rsidRDefault="00AA0B8C" w:rsidP="00AA0B8C">
      <w:pPr>
        <w:pStyle w:val="Header3"/>
      </w:pPr>
      <w:r>
        <w:t>Management</w:t>
      </w:r>
    </w:p>
    <w:p w:rsidR="00AA0B8C" w:rsidRDefault="00AA0B8C" w:rsidP="00AA0B8C">
      <w:pPr>
        <w:pStyle w:val="Bodytext0"/>
        <w:numPr>
          <w:ins w:id="0" w:author="Jennifer.Kujawski" w:date="2002-07-11T15:35:00Z"/>
        </w:numPr>
      </w:pPr>
      <w:r>
        <w:t>Common yarrow responds best to soil that is poorly developed and well drained.  The plant has a relatively short life.  To prolong the life of the plant, divide the plant every other year and plant 12-18 inches apart.</w:t>
      </w:r>
    </w:p>
    <w:p w:rsidR="00AA0B8C" w:rsidRDefault="00AA0B8C" w:rsidP="00AA0B8C">
      <w:pPr>
        <w:tabs>
          <w:tab w:val="left" w:pos="2430"/>
        </w:tabs>
        <w:rPr>
          <w:sz w:val="20"/>
        </w:rPr>
      </w:pPr>
    </w:p>
    <w:p w:rsidR="00AA0B8C" w:rsidRDefault="00AA0B8C" w:rsidP="00AA0B8C">
      <w:pPr>
        <w:pStyle w:val="Bodytext0"/>
      </w:pPr>
      <w:r>
        <w:t xml:space="preserve">Common yarrow is a weedy species and can become invasive.  Proper care should be used to control the spread of the plant from its desired growing location.  </w:t>
      </w:r>
    </w:p>
    <w:p w:rsidR="00AA0B8C" w:rsidRDefault="00AA0B8C" w:rsidP="00AA0B8C">
      <w:pPr>
        <w:tabs>
          <w:tab w:val="left" w:pos="2430"/>
        </w:tabs>
      </w:pPr>
    </w:p>
    <w:p w:rsidR="00AA0B8C" w:rsidRDefault="00AA0B8C" w:rsidP="00AA0B8C">
      <w:pPr>
        <w:pStyle w:val="Header3"/>
      </w:pPr>
      <w:r>
        <w:t>Pests and Potential Problems</w:t>
      </w:r>
    </w:p>
    <w:p w:rsidR="00AA0B8C" w:rsidRDefault="00AA0B8C" w:rsidP="00AA0B8C">
      <w:pPr>
        <w:pStyle w:val="Bodytext0"/>
      </w:pPr>
      <w:r>
        <w:t>Common yarrow may suffer from mildew or root rot if not planted in well-drained soil.</w:t>
      </w:r>
    </w:p>
    <w:p w:rsidR="00AA0B8C" w:rsidRDefault="00AA0B8C" w:rsidP="00AA0B8C">
      <w:pPr>
        <w:tabs>
          <w:tab w:val="left" w:pos="2430"/>
        </w:tabs>
      </w:pPr>
    </w:p>
    <w:p w:rsidR="00AA0B8C" w:rsidRDefault="00AA0B8C" w:rsidP="00AA0B8C">
      <w:pPr>
        <w:pStyle w:val="Header3"/>
      </w:pPr>
      <w:r>
        <w:t>Cultivars, Improved, and Selected Materials (and area of origin)</w:t>
      </w:r>
    </w:p>
    <w:p w:rsidR="00AA0B8C" w:rsidRDefault="00AA0B8C" w:rsidP="00AA0B8C">
      <w:pPr>
        <w:pStyle w:val="Bodytext0"/>
      </w:pPr>
      <w:r>
        <w:t>These materials are readily available from commercial plant sources.</w:t>
      </w:r>
    </w:p>
    <w:p w:rsidR="00AA0B8C" w:rsidRDefault="00AA0B8C" w:rsidP="00AA0B8C">
      <w:pPr>
        <w:tabs>
          <w:tab w:val="left" w:pos="2430"/>
        </w:tabs>
      </w:pPr>
    </w:p>
    <w:p w:rsidR="00AA0B8C" w:rsidRDefault="00AA0B8C" w:rsidP="00AA0B8C">
      <w:pPr>
        <w:pStyle w:val="Header3"/>
      </w:pPr>
      <w:r>
        <w:t>Control</w:t>
      </w:r>
    </w:p>
    <w:p w:rsidR="00AA0B8C" w:rsidRDefault="00AA0B8C" w:rsidP="00AA0B8C">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AA0B8C" w:rsidRDefault="00AA0B8C" w:rsidP="00AA0B8C">
      <w:pPr>
        <w:tabs>
          <w:tab w:val="left" w:pos="2430"/>
        </w:tabs>
      </w:pPr>
    </w:p>
    <w:p w:rsidR="00AA0B8C" w:rsidRDefault="00AA0B8C" w:rsidP="00AA0B8C">
      <w:pPr>
        <w:pStyle w:val="Header3"/>
      </w:pPr>
      <w:r>
        <w:t>References</w:t>
      </w:r>
    </w:p>
    <w:p w:rsidR="00AA0B8C" w:rsidRDefault="00AA0B8C" w:rsidP="00AA0B8C">
      <w:pPr>
        <w:pStyle w:val="Bodytext0"/>
      </w:pPr>
      <w:r>
        <w:t>See the plant guide for this species to obtain a complete list of text references.</w:t>
      </w:r>
    </w:p>
    <w:p w:rsidR="00AA0B8C" w:rsidRDefault="00AA0B8C" w:rsidP="00AA0B8C">
      <w:pPr>
        <w:pStyle w:val="Heading5"/>
        <w:ind w:left="0"/>
      </w:pPr>
    </w:p>
    <w:p w:rsidR="00AA0B8C" w:rsidRDefault="00AA0B8C" w:rsidP="00AA0B8C">
      <w:pPr>
        <w:pStyle w:val="Header3"/>
      </w:pPr>
      <w:r>
        <w:t xml:space="preserve">Prepared By: </w:t>
      </w:r>
    </w:p>
    <w:p w:rsidR="00AA0B8C" w:rsidRPr="00E975FD" w:rsidRDefault="00AA0B8C" w:rsidP="00AA0B8C">
      <w:pPr>
        <w:pStyle w:val="Bodytext0"/>
        <w:rPr>
          <w:i/>
          <w:iCs/>
        </w:rPr>
      </w:pPr>
      <w:r w:rsidRPr="00E975FD">
        <w:rPr>
          <w:i/>
          <w:iCs/>
        </w:rPr>
        <w:t>Matthew D. Hurteau</w:t>
      </w:r>
    </w:p>
    <w:p w:rsidR="00AA0B8C" w:rsidRDefault="00AA0B8C" w:rsidP="00AA0B8C">
      <w:pPr>
        <w:pStyle w:val="Bodytext0"/>
        <w:rPr>
          <w:b/>
        </w:rPr>
      </w:pPr>
      <w:r>
        <w:t xml:space="preserve">Formerly </w:t>
      </w:r>
      <w:smartTag w:uri="urn:schemas-microsoft-com:office:smarttags" w:element="PlaceName">
        <w:r w:rsidRPr="00E975FD">
          <w:t>USDA</w:t>
        </w:r>
      </w:smartTag>
      <w:r w:rsidRPr="00E975FD">
        <w:t xml:space="preserve"> </w:t>
      </w:r>
      <w:smartTag w:uri="urn:schemas-microsoft-com:office:smarttags" w:element="PlaceName">
        <w:r w:rsidRPr="00E975FD">
          <w:t>NRCS</w:t>
        </w:r>
      </w:smartTag>
      <w:r w:rsidRPr="00E975FD">
        <w:t xml:space="preserve"> </w:t>
      </w:r>
      <w:smartTag w:uri="urn:schemas-microsoft-com:office:smarttags" w:element="PlaceName">
        <w:r w:rsidRPr="00E975FD">
          <w:t>National</w:t>
        </w:r>
      </w:smartTag>
      <w:r w:rsidRPr="00E975FD">
        <w:t xml:space="preserve"> </w:t>
      </w:r>
      <w:smartTag w:uri="urn:schemas-microsoft-com:office:smarttags" w:element="PlaceName">
        <w:r w:rsidRPr="00E975FD">
          <w:t>Plant</w:t>
        </w:r>
      </w:smartTag>
      <w:r w:rsidRPr="00E975FD">
        <w:t xml:space="preserve"> </w:t>
      </w:r>
      <w:smartTag w:uri="urn:schemas-microsoft-com:office:smarttags" w:element="PlaceName">
        <w:r w:rsidRPr="00E975FD">
          <w:t>Data</w:t>
        </w:r>
      </w:smartTag>
      <w:r w:rsidRPr="00E975FD">
        <w:t xml:space="preserve"> </w:t>
      </w:r>
      <w:smartTag w:uri="urn:schemas-microsoft-com:office:smarttags" w:element="PlaceType">
        <w:r w:rsidRPr="00E975FD">
          <w:t>Center</w:t>
        </w:r>
      </w:smartTag>
      <w:r w:rsidRPr="00E975FD">
        <w:t xml:space="preserve">, c/o Environmental Horticulture Department, </w:t>
      </w:r>
      <w:smartTag w:uri="urn:schemas-microsoft-com:office:smarttags" w:element="PlaceType">
        <w:r w:rsidRPr="00E975FD">
          <w:t>University</w:t>
        </w:r>
      </w:smartTag>
      <w:r w:rsidRPr="00E975FD">
        <w:t xml:space="preserve"> of </w:t>
      </w:r>
      <w:smartTag w:uri="urn:schemas-microsoft-com:office:smarttags" w:element="PlaceName">
        <w:r w:rsidRPr="00E975FD">
          <w:t>California</w:t>
        </w:r>
      </w:smartTag>
      <w:r w:rsidRPr="00E975FD">
        <w:t xml:space="preserve">, </w:t>
      </w:r>
      <w:smartTag w:uri="urn:schemas-microsoft-com:office:smarttags" w:element="place">
        <w:smartTag w:uri="urn:schemas-microsoft-com:office:smarttags" w:element="City">
          <w:r w:rsidRPr="00E975FD">
            <w:t>Davis</w:t>
          </w:r>
        </w:smartTag>
        <w:r w:rsidRPr="00E975FD">
          <w:t xml:space="preserve">, </w:t>
        </w:r>
        <w:smartTag w:uri="urn:schemas-microsoft-com:office:smarttags" w:element="State">
          <w:r w:rsidRPr="00E975FD">
            <w:t>California</w:t>
          </w:r>
        </w:smartTag>
      </w:smartTag>
    </w:p>
    <w:p w:rsidR="00AA0B8C" w:rsidRDefault="00AA0B8C" w:rsidP="00AA0B8C"/>
    <w:p w:rsidR="00AA0B8C" w:rsidRPr="00E975FD" w:rsidRDefault="00AA0B8C" w:rsidP="00AA0B8C">
      <w:pPr>
        <w:pStyle w:val="Bodytext0"/>
        <w:rPr>
          <w:i/>
          <w:iCs/>
        </w:rPr>
      </w:pPr>
      <w:r>
        <w:rPr>
          <w:i/>
          <w:iCs/>
        </w:rPr>
        <w:br w:type="column"/>
      </w:r>
      <w:r w:rsidRPr="00E975FD">
        <w:rPr>
          <w:i/>
          <w:iCs/>
        </w:rPr>
        <w:lastRenderedPageBreak/>
        <w:t>Rebecca Briggs</w:t>
      </w:r>
    </w:p>
    <w:p w:rsidR="00AA0B8C" w:rsidRDefault="00AA0B8C" w:rsidP="00AA0B8C">
      <w:pPr>
        <w:pStyle w:val="Bodytext0"/>
      </w:pPr>
      <w:r>
        <w:t xml:space="preserve">Formerly 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AA0B8C" w:rsidRDefault="00AA0B8C" w:rsidP="00AA0B8C"/>
    <w:p w:rsidR="00AA0B8C" w:rsidRDefault="00AA0B8C" w:rsidP="00AA0B8C">
      <w:pPr>
        <w:pStyle w:val="Header3"/>
      </w:pPr>
      <w:r>
        <w:t xml:space="preserve">Species Coordinator: </w:t>
      </w:r>
    </w:p>
    <w:p w:rsidR="00AA0B8C" w:rsidRPr="00E975FD" w:rsidRDefault="00AA0B8C" w:rsidP="00AA0B8C">
      <w:pPr>
        <w:pStyle w:val="Bodytext0"/>
        <w:rPr>
          <w:i/>
          <w:iCs/>
        </w:rPr>
      </w:pPr>
      <w:r w:rsidRPr="00E975FD">
        <w:rPr>
          <w:i/>
          <w:iCs/>
        </w:rPr>
        <w:t xml:space="preserve">M. Kat Anderson </w:t>
      </w:r>
    </w:p>
    <w:p w:rsidR="00AA0B8C" w:rsidRDefault="00AA0B8C" w:rsidP="00AA0B8C">
      <w:pPr>
        <w:pStyle w:val="Bodytext0"/>
        <w:rPr>
          <w:sz w:val="24"/>
        </w:rPr>
      </w:pPr>
      <w:r>
        <w:t>USDA, NRCS, National Plant Data Center, c/o Plant Science Department, University of California, Davis, California</w:t>
      </w:r>
    </w:p>
    <w:p w:rsidR="00AA0B8C" w:rsidRDefault="00AA0B8C" w:rsidP="00AA0B8C">
      <w:pPr>
        <w:pStyle w:val="Heading5"/>
        <w:ind w:left="0"/>
        <w:rPr>
          <w:b w:val="0"/>
          <w:sz w:val="24"/>
        </w:rPr>
      </w:pPr>
    </w:p>
    <w:p w:rsidR="00AA0B8C" w:rsidRDefault="00AA0B8C" w:rsidP="00AA0B8C">
      <w:pPr>
        <w:pStyle w:val="Header4"/>
      </w:pPr>
      <w:r>
        <w:t>Edited 13Nov2003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80E" w:rsidRDefault="00F3680E">
      <w:r>
        <w:separator/>
      </w:r>
    </w:p>
  </w:endnote>
  <w:endnote w:type="continuationSeparator" w:id="0">
    <w:p w:rsidR="00F3680E" w:rsidRDefault="00F368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80E" w:rsidRDefault="00F3680E">
      <w:r>
        <w:separator/>
      </w:r>
    </w:p>
  </w:footnote>
  <w:footnote w:type="continuationSeparator" w:id="0">
    <w:p w:rsidR="00F3680E" w:rsidRDefault="00F368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350F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2081F"/>
    <w:rsid w:val="00171009"/>
    <w:rsid w:val="0018267D"/>
    <w:rsid w:val="001C6E25"/>
    <w:rsid w:val="001D3F0B"/>
    <w:rsid w:val="002148DF"/>
    <w:rsid w:val="0026727E"/>
    <w:rsid w:val="00284422"/>
    <w:rsid w:val="002B7160"/>
    <w:rsid w:val="002D7A49"/>
    <w:rsid w:val="00301C8F"/>
    <w:rsid w:val="003631C1"/>
    <w:rsid w:val="00375E14"/>
    <w:rsid w:val="00377934"/>
    <w:rsid w:val="003A2960"/>
    <w:rsid w:val="003E064E"/>
    <w:rsid w:val="003F1973"/>
    <w:rsid w:val="004052E3"/>
    <w:rsid w:val="0040539A"/>
    <w:rsid w:val="004340C9"/>
    <w:rsid w:val="004350F6"/>
    <w:rsid w:val="00437F11"/>
    <w:rsid w:val="004D34B0"/>
    <w:rsid w:val="004F0A5F"/>
    <w:rsid w:val="00521D04"/>
    <w:rsid w:val="00592CFA"/>
    <w:rsid w:val="006631A2"/>
    <w:rsid w:val="006C47E2"/>
    <w:rsid w:val="006D0462"/>
    <w:rsid w:val="006E5F7B"/>
    <w:rsid w:val="00704774"/>
    <w:rsid w:val="00741185"/>
    <w:rsid w:val="00742DE3"/>
    <w:rsid w:val="007C52E4"/>
    <w:rsid w:val="007F678B"/>
    <w:rsid w:val="00832C17"/>
    <w:rsid w:val="008455BA"/>
    <w:rsid w:val="00886D6E"/>
    <w:rsid w:val="008F3D5A"/>
    <w:rsid w:val="00955302"/>
    <w:rsid w:val="009A0E7A"/>
    <w:rsid w:val="009C10B0"/>
    <w:rsid w:val="009D5F78"/>
    <w:rsid w:val="00AA0B8C"/>
    <w:rsid w:val="00B0669A"/>
    <w:rsid w:val="00B55E68"/>
    <w:rsid w:val="00B730E7"/>
    <w:rsid w:val="00B8425D"/>
    <w:rsid w:val="00BE5356"/>
    <w:rsid w:val="00C36DFB"/>
    <w:rsid w:val="00C86821"/>
    <w:rsid w:val="00CD49CC"/>
    <w:rsid w:val="00CF7EC1"/>
    <w:rsid w:val="00D62818"/>
    <w:rsid w:val="00D82E30"/>
    <w:rsid w:val="00DC7C36"/>
    <w:rsid w:val="00EF7390"/>
    <w:rsid w:val="00F202B5"/>
    <w:rsid w:val="00F3680E"/>
    <w:rsid w:val="00F71BD0"/>
    <w:rsid w:val="00F802DB"/>
    <w:rsid w:val="00FA5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aliases w:val="Body Text Char"/>
    <w:basedOn w:val="Normal"/>
    <w:link w:val="BodyTextChar1"/>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
    <w:rsid w:val="00F802DB"/>
    <w:pPr>
      <w:tabs>
        <w:tab w:val="left" w:pos="2430"/>
      </w:tabs>
      <w:jc w:val="left"/>
    </w:pPr>
    <w:rPr>
      <w:color w:val="auto"/>
      <w:sz w:val="20"/>
    </w:rPr>
  </w:style>
  <w:style w:type="character" w:customStyle="1" w:styleId="BodyTextChar1">
    <w:name w:val="Body Text Char1"/>
    <w:aliases w:val="Body Text Char Char"/>
    <w:basedOn w:val="DefaultParagraphFont"/>
    <w:link w:val="BodyText"/>
    <w:rsid w:val="00F802DB"/>
    <w:rPr>
      <w:color w:val="0000FF"/>
      <w:sz w:val="14"/>
      <w:lang w:val="en-US" w:eastAsia="en-US" w:bidi="ar-SA"/>
    </w:rPr>
  </w:style>
  <w:style w:type="character" w:customStyle="1" w:styleId="BodytextChar">
    <w:name w:val="Body text Char"/>
    <w:basedOn w:val="BodyTextChar1"/>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1"/>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BodyTextCharCharChar">
    <w:name w:val="Body Text Char Char Char"/>
    <w:basedOn w:val="DefaultParagraphFont"/>
    <w:rsid w:val="00AA0B8C"/>
    <w:rPr>
      <w:color w:val="0000FF"/>
      <w:sz w:val="14"/>
      <w:lang w:val="en-US" w:eastAsia="en-US" w:bidi="ar-SA"/>
    </w:rPr>
  </w:style>
  <w:style w:type="character" w:customStyle="1" w:styleId="BodytextCharChar">
    <w:name w:val="Body text Char Char"/>
    <w:basedOn w:val="BodyTextCharCharChar"/>
    <w:rsid w:val="00AA0B8C"/>
  </w:style>
  <w:style w:type="character" w:customStyle="1" w:styleId="BodytextChar10">
    <w:name w:val="Body text Char1"/>
    <w:basedOn w:val="BodyTextChar1"/>
    <w:rsid w:val="00AA0B8C"/>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COMMON YARROW</vt:lpstr>
    </vt:vector>
  </TitlesOfParts>
  <Company>USDA NRCS National Plant Data Center</Company>
  <LinksUpToDate>false</LinksUpToDate>
  <CharactersWithSpaces>5645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YARROW</dc:title>
  <dc:subject>Achillea millefollium L.</dc:subject>
  <dc:creator>William Farrell</dc:creator>
  <cp:keywords/>
  <cp:lastModifiedBy>William Farrell</cp:lastModifiedBy>
  <cp:revision>2</cp:revision>
  <cp:lastPrinted>2003-06-09T21:39:00Z</cp:lastPrinted>
  <dcterms:created xsi:type="dcterms:W3CDTF">2011-01-25T17:06:00Z</dcterms:created>
  <dcterms:modified xsi:type="dcterms:W3CDTF">2011-01-25T17:06:00Z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