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screen"/>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4529C9" w:rsidP="00E9203C">
      <w:pPr>
        <w:pStyle w:val="Heading1"/>
      </w:pPr>
      <w:r>
        <w:lastRenderedPageBreak/>
        <w:t>Pea</w:t>
      </w:r>
      <w:r w:rsidR="00ED507A">
        <w:t xml:space="preserve"> </w:t>
      </w:r>
    </w:p>
    <w:p w:rsidR="00CE7C18" w:rsidRDefault="00122FDE" w:rsidP="00CE7C18">
      <w:pPr>
        <w:pStyle w:val="Heading2"/>
      </w:pPr>
      <w:r>
        <w:t xml:space="preserve">Pisum sativum </w:t>
      </w:r>
      <w:r w:rsidR="004529C9">
        <w:rPr>
          <w:i w:val="0"/>
        </w:rPr>
        <w:t>L.</w:t>
      </w:r>
    </w:p>
    <w:p w:rsidR="00614036" w:rsidRPr="00A90532" w:rsidRDefault="004529C9" w:rsidP="006A29CA">
      <w:pPr>
        <w:pStyle w:val="PlantSymbol"/>
      </w:pPr>
      <w:r>
        <w:t xml:space="preserve">Plant Symbol = </w:t>
      </w:r>
      <w:r w:rsidR="00122FDE">
        <w:t>PISA</w:t>
      </w:r>
      <w:r w:rsidR="00477D66">
        <w:t>6</w:t>
      </w:r>
    </w:p>
    <w:p w:rsidR="003759E1" w:rsidRDefault="001478F1" w:rsidP="00302C9A">
      <w:pPr>
        <w:pStyle w:val="BodytextNRCS"/>
        <w:spacing w:before="240"/>
      </w:pPr>
      <w:r w:rsidRPr="00354A89">
        <w:rPr>
          <w:i/>
        </w:rPr>
        <w:t>Contributed by</w:t>
      </w:r>
      <w:r w:rsidRPr="008517EF">
        <w:t>:</w:t>
      </w:r>
      <w:r w:rsidR="007B51E8">
        <w:t xml:space="preserve">  </w:t>
      </w:r>
      <w:r w:rsidR="00ED507A">
        <w:t>NRCS</w:t>
      </w:r>
      <w:r w:rsidR="00ED507A" w:rsidRPr="004A4931">
        <w:t xml:space="preserve"> Plant Materials Center, Pullman, </w:t>
      </w:r>
      <w:r w:rsidR="00E3421E">
        <w:t>Washington</w:t>
      </w:r>
    </w:p>
    <w:p w:rsidR="007160EF" w:rsidRDefault="007160EF" w:rsidP="007160EF">
      <w:pPr>
        <w:pStyle w:val="Heading3"/>
        <w:keepNext/>
      </w:pPr>
      <w:r>
        <w:rPr>
          <w:noProof/>
        </w:rPr>
        <w:drawing>
          <wp:inline distT="0" distB="0" distL="0" distR="0">
            <wp:extent cx="2965219" cy="2967866"/>
            <wp:effectExtent l="19050" t="0" r="6581" b="0"/>
            <wp:docPr id="3" name="Picture 2" descr="Photo of a field of peas by Rebecca Mc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of Dreams Rebecca McGee.JPG"/>
                    <pic:cNvPicPr/>
                  </pic:nvPicPr>
                  <pic:blipFill>
                    <a:blip r:embed="rId14" cstate="screen"/>
                    <a:srcRect/>
                    <a:stretch>
                      <a:fillRect/>
                    </a:stretch>
                  </pic:blipFill>
                  <pic:spPr>
                    <a:xfrm>
                      <a:off x="0" y="0"/>
                      <a:ext cx="2965219" cy="2967866"/>
                    </a:xfrm>
                    <a:prstGeom prst="rect">
                      <a:avLst/>
                    </a:prstGeom>
                  </pic:spPr>
                </pic:pic>
              </a:graphicData>
            </a:graphic>
          </wp:inline>
        </w:drawing>
      </w:r>
    </w:p>
    <w:p w:rsidR="007160EF" w:rsidRPr="00ED033C" w:rsidRDefault="00FB3F8F" w:rsidP="007160EF">
      <w:pPr>
        <w:pStyle w:val="Caption"/>
        <w:jc w:val="left"/>
        <w:rPr>
          <w:b w:val="0"/>
          <w:i/>
          <w:color w:val="auto"/>
          <w:sz w:val="16"/>
          <w:szCs w:val="16"/>
        </w:rPr>
      </w:pPr>
      <w:proofErr w:type="gramStart"/>
      <w:r w:rsidRPr="00FB3F8F">
        <w:rPr>
          <w:b w:val="0"/>
          <w:i/>
          <w:color w:val="auto"/>
          <w:sz w:val="16"/>
          <w:szCs w:val="16"/>
        </w:rPr>
        <w:t>Field of peas.</w:t>
      </w:r>
      <w:proofErr w:type="gramEnd"/>
      <w:r w:rsidRPr="00FB3F8F">
        <w:rPr>
          <w:b w:val="0"/>
          <w:i/>
          <w:color w:val="auto"/>
          <w:sz w:val="16"/>
          <w:szCs w:val="16"/>
        </w:rPr>
        <w:t xml:space="preserve"> Rebecca McGee, USDA-ARS</w:t>
      </w:r>
    </w:p>
    <w:p w:rsidR="00712AC4" w:rsidRDefault="000F1970" w:rsidP="007866F3">
      <w:pPr>
        <w:pStyle w:val="Heading3"/>
      </w:pPr>
      <w:r w:rsidRPr="00A90532">
        <w:t>Alternate Names</w:t>
      </w:r>
    </w:p>
    <w:p w:rsidR="0063641D" w:rsidRPr="00712AFB" w:rsidRDefault="00477D66" w:rsidP="0063641D">
      <w:pPr>
        <w:pStyle w:val="NRCSBodyText"/>
      </w:pPr>
      <w:r>
        <w:rPr>
          <w:i/>
        </w:rPr>
        <w:t xml:space="preserve">Common Alternate Names:  </w:t>
      </w:r>
      <w:r w:rsidR="00E3421E" w:rsidRPr="00E3421E">
        <w:t>garden pea,</w:t>
      </w:r>
      <w:r w:rsidR="00E3421E">
        <w:rPr>
          <w:i/>
        </w:rPr>
        <w:t xml:space="preserve"> </w:t>
      </w:r>
      <w:r>
        <w:t xml:space="preserve">field pea, spring pea, English pea, </w:t>
      </w:r>
      <w:r w:rsidR="00712AFB">
        <w:t>common pea, green pea (</w:t>
      </w:r>
      <w:r w:rsidR="00712AFB">
        <w:rPr>
          <w:i/>
        </w:rPr>
        <w:t xml:space="preserve">Pisum sativum </w:t>
      </w:r>
      <w:r w:rsidR="00712AFB">
        <w:t xml:space="preserve">L. ssp. </w:t>
      </w:r>
      <w:r w:rsidR="00712AFB">
        <w:rPr>
          <w:i/>
        </w:rPr>
        <w:t>sativum</w:t>
      </w:r>
      <w:r w:rsidR="00712AFB">
        <w:t xml:space="preserve">); </w:t>
      </w:r>
      <w:r>
        <w:t>Austrian winter pea</w:t>
      </w:r>
      <w:r w:rsidR="00712AFB">
        <w:t xml:space="preserve"> (</w:t>
      </w:r>
      <w:r w:rsidR="00712AFB">
        <w:rPr>
          <w:i/>
        </w:rPr>
        <w:t xml:space="preserve">Pisum sativum </w:t>
      </w:r>
      <w:r w:rsidR="00712AFB">
        <w:t xml:space="preserve">L. ssp. </w:t>
      </w:r>
      <w:r w:rsidR="00712AFB">
        <w:rPr>
          <w:i/>
        </w:rPr>
        <w:t xml:space="preserve">sativum </w:t>
      </w:r>
      <w:r w:rsidR="00712AFB">
        <w:t xml:space="preserve">var. </w:t>
      </w:r>
      <w:r w:rsidR="00712AFB">
        <w:rPr>
          <w:i/>
        </w:rPr>
        <w:t>arvense</w:t>
      </w:r>
      <w:r w:rsidR="00712AFB">
        <w:t>)</w:t>
      </w:r>
    </w:p>
    <w:p w:rsidR="00477D66" w:rsidRDefault="00477D66" w:rsidP="0063641D">
      <w:pPr>
        <w:pStyle w:val="NRCSBodyText"/>
        <w:rPr>
          <w:i/>
        </w:rPr>
      </w:pPr>
    </w:p>
    <w:p w:rsidR="00C53336" w:rsidRPr="00712AFB" w:rsidRDefault="00477D66" w:rsidP="0063641D">
      <w:pPr>
        <w:pStyle w:val="NRCSBodyText"/>
        <w:rPr>
          <w:color w:val="000000"/>
        </w:rPr>
      </w:pPr>
      <w:r>
        <w:rPr>
          <w:i/>
        </w:rPr>
        <w:t>Scientific Alternate Name</w:t>
      </w:r>
      <w:r w:rsidR="00C53336">
        <w:rPr>
          <w:i/>
        </w:rPr>
        <w:t>s</w:t>
      </w:r>
      <w:r w:rsidR="00BA6721">
        <w:rPr>
          <w:i/>
        </w:rPr>
        <w:t xml:space="preserve">: </w:t>
      </w:r>
      <w:r>
        <w:rPr>
          <w:i/>
        </w:rPr>
        <w:t xml:space="preserve">Pisum arvense </w:t>
      </w:r>
      <w:r>
        <w:t>L.,</w:t>
      </w:r>
      <w:r w:rsidRPr="00477D66">
        <w:t xml:space="preserve"> </w:t>
      </w:r>
      <w:r w:rsidRPr="00477D66">
        <w:rPr>
          <w:rStyle w:val="Emphasis"/>
          <w:color w:val="000000"/>
        </w:rPr>
        <w:t>Pisum</w:t>
      </w:r>
      <w:r w:rsidRPr="00477D66">
        <w:rPr>
          <w:color w:val="000000"/>
        </w:rPr>
        <w:t xml:space="preserve"> </w:t>
      </w:r>
      <w:r w:rsidRPr="00477D66">
        <w:rPr>
          <w:rStyle w:val="Emphasis"/>
          <w:color w:val="000000"/>
        </w:rPr>
        <w:t>humile</w:t>
      </w:r>
      <w:r w:rsidRPr="00477D66">
        <w:rPr>
          <w:color w:val="000000"/>
        </w:rPr>
        <w:t xml:space="preserve"> Boiss. </w:t>
      </w:r>
      <w:proofErr w:type="gramStart"/>
      <w:r w:rsidRPr="00477D66">
        <w:rPr>
          <w:color w:val="000000"/>
        </w:rPr>
        <w:t xml:space="preserve">&amp; Noe, </w:t>
      </w:r>
      <w:r w:rsidRPr="00477D66">
        <w:rPr>
          <w:rStyle w:val="Emphasis"/>
          <w:color w:val="000000"/>
        </w:rPr>
        <w:t>Pisum</w:t>
      </w:r>
      <w:r w:rsidRPr="00477D66">
        <w:rPr>
          <w:color w:val="000000"/>
        </w:rPr>
        <w:t xml:space="preserve"> </w:t>
      </w:r>
      <w:r w:rsidRPr="00477D66">
        <w:rPr>
          <w:rStyle w:val="Emphasis"/>
          <w:color w:val="000000"/>
        </w:rPr>
        <w:t>sativum</w:t>
      </w:r>
      <w:r w:rsidRPr="00477D66">
        <w:rPr>
          <w:color w:val="000000"/>
        </w:rPr>
        <w:t xml:space="preserve"> L. ssp. </w:t>
      </w:r>
      <w:r w:rsidRPr="00477D66">
        <w:rPr>
          <w:rStyle w:val="Emphasis"/>
          <w:color w:val="000000"/>
        </w:rPr>
        <w:t>arvense</w:t>
      </w:r>
      <w:r w:rsidRPr="00477D66">
        <w:rPr>
          <w:color w:val="000000"/>
        </w:rPr>
        <w:t xml:space="preserve"> (L.)</w:t>
      </w:r>
      <w:proofErr w:type="gramEnd"/>
      <w:r w:rsidRPr="00477D66">
        <w:rPr>
          <w:color w:val="000000"/>
        </w:rPr>
        <w:t xml:space="preserve"> </w:t>
      </w:r>
      <w:proofErr w:type="gramStart"/>
      <w:r w:rsidRPr="00477D66">
        <w:rPr>
          <w:color w:val="000000"/>
        </w:rPr>
        <w:t>Poir.,</w:t>
      </w:r>
      <w:proofErr w:type="gramEnd"/>
      <w:r w:rsidRPr="00477D66">
        <w:rPr>
          <w:color w:val="000000"/>
        </w:rPr>
        <w:t xml:space="preserve"> </w:t>
      </w:r>
      <w:r w:rsidRPr="00477D66">
        <w:rPr>
          <w:rStyle w:val="Emphasis"/>
          <w:color w:val="000000"/>
        </w:rPr>
        <w:t>Pisum</w:t>
      </w:r>
      <w:r w:rsidRPr="00477D66">
        <w:rPr>
          <w:color w:val="000000"/>
        </w:rPr>
        <w:t xml:space="preserve"> </w:t>
      </w:r>
      <w:r w:rsidRPr="00477D66">
        <w:rPr>
          <w:rStyle w:val="Emphasis"/>
          <w:color w:val="000000"/>
        </w:rPr>
        <w:t>sativum</w:t>
      </w:r>
      <w:r w:rsidRPr="00477D66">
        <w:rPr>
          <w:color w:val="000000"/>
        </w:rPr>
        <w:t xml:space="preserve"> L. var. </w:t>
      </w:r>
      <w:r w:rsidRPr="00477D66">
        <w:rPr>
          <w:rStyle w:val="Emphasis"/>
          <w:color w:val="000000"/>
        </w:rPr>
        <w:t>arvense</w:t>
      </w:r>
      <w:r w:rsidRPr="00477D66">
        <w:rPr>
          <w:color w:val="000000"/>
        </w:rPr>
        <w:t xml:space="preserve"> (L.) </w:t>
      </w:r>
      <w:proofErr w:type="gramStart"/>
      <w:r w:rsidRPr="00477D66">
        <w:rPr>
          <w:color w:val="000000"/>
        </w:rPr>
        <w:t>Poir.,</w:t>
      </w:r>
      <w:proofErr w:type="gramEnd"/>
      <w:r w:rsidRPr="00477D66">
        <w:rPr>
          <w:color w:val="000000"/>
        </w:rPr>
        <w:t xml:space="preserve"> </w:t>
      </w:r>
      <w:r w:rsidRPr="00477D66">
        <w:rPr>
          <w:rStyle w:val="Emphasis"/>
          <w:color w:val="000000"/>
        </w:rPr>
        <w:t>Pisum</w:t>
      </w:r>
      <w:r w:rsidRPr="00477D66">
        <w:rPr>
          <w:color w:val="000000"/>
        </w:rPr>
        <w:t xml:space="preserve"> </w:t>
      </w:r>
      <w:r w:rsidRPr="00477D66">
        <w:rPr>
          <w:rStyle w:val="Emphasis"/>
          <w:color w:val="000000"/>
        </w:rPr>
        <w:t>sativum</w:t>
      </w:r>
      <w:r w:rsidRPr="00477D66">
        <w:rPr>
          <w:color w:val="000000"/>
        </w:rPr>
        <w:t xml:space="preserve"> L. var. </w:t>
      </w:r>
      <w:r w:rsidRPr="00477D66">
        <w:rPr>
          <w:rStyle w:val="Emphasis"/>
          <w:color w:val="000000"/>
        </w:rPr>
        <w:t>humile</w:t>
      </w:r>
      <w:r w:rsidRPr="00477D66">
        <w:rPr>
          <w:color w:val="000000"/>
        </w:rPr>
        <w:t xml:space="preserve"> Poir., </w:t>
      </w:r>
      <w:r w:rsidR="00C53336" w:rsidRPr="00477D66">
        <w:rPr>
          <w:rStyle w:val="Emphasis"/>
          <w:color w:val="000000"/>
        </w:rPr>
        <w:t>Pisum</w:t>
      </w:r>
      <w:r w:rsidR="00C53336" w:rsidRPr="00477D66">
        <w:rPr>
          <w:color w:val="000000"/>
        </w:rPr>
        <w:t xml:space="preserve"> </w:t>
      </w:r>
      <w:r w:rsidR="00C53336" w:rsidRPr="00477D66">
        <w:rPr>
          <w:rStyle w:val="Emphasis"/>
          <w:color w:val="000000"/>
        </w:rPr>
        <w:t>sativum</w:t>
      </w:r>
      <w:r w:rsidR="00C53336" w:rsidRPr="00477D66">
        <w:rPr>
          <w:color w:val="000000"/>
        </w:rPr>
        <w:t xml:space="preserve"> L. var. </w:t>
      </w:r>
      <w:r w:rsidR="00C53336" w:rsidRPr="00477D66">
        <w:rPr>
          <w:rStyle w:val="Emphasis"/>
          <w:color w:val="000000"/>
        </w:rPr>
        <w:t>macrocarpon</w:t>
      </w:r>
      <w:r w:rsidR="00C53336" w:rsidRPr="00477D66">
        <w:rPr>
          <w:color w:val="000000"/>
        </w:rPr>
        <w:t xml:space="preserve"> Ser.</w:t>
      </w:r>
      <w:r w:rsidR="00FB200B">
        <w:rPr>
          <w:color w:val="000000"/>
        </w:rPr>
        <w:t xml:space="preserve">, </w:t>
      </w:r>
      <w:r w:rsidR="00C53336">
        <w:rPr>
          <w:i/>
          <w:iCs/>
        </w:rPr>
        <w:t>Pisum</w:t>
      </w:r>
      <w:r w:rsidR="00C53336">
        <w:t xml:space="preserve"> </w:t>
      </w:r>
      <w:r w:rsidR="00C53336">
        <w:rPr>
          <w:i/>
          <w:iCs/>
        </w:rPr>
        <w:t>sativum</w:t>
      </w:r>
      <w:r w:rsidR="0092593B">
        <w:t xml:space="preserve"> L. s</w:t>
      </w:r>
      <w:r w:rsidR="00C53336">
        <w:t xml:space="preserve">sp. </w:t>
      </w:r>
      <w:r w:rsidR="00C53336">
        <w:rPr>
          <w:i/>
          <w:iCs/>
        </w:rPr>
        <w:t xml:space="preserve">sativum, </w:t>
      </w:r>
      <w:r w:rsidR="00712AFB">
        <w:rPr>
          <w:iCs/>
        </w:rPr>
        <w:t xml:space="preserve">and </w:t>
      </w:r>
      <w:r w:rsidR="00C53336">
        <w:rPr>
          <w:i/>
          <w:iCs/>
        </w:rPr>
        <w:t>Pisum</w:t>
      </w:r>
      <w:r w:rsidR="00C53336">
        <w:t xml:space="preserve"> </w:t>
      </w:r>
      <w:r w:rsidR="00C53336">
        <w:rPr>
          <w:i/>
          <w:iCs/>
        </w:rPr>
        <w:t>sativum</w:t>
      </w:r>
      <w:r w:rsidR="0092593B">
        <w:t xml:space="preserve"> L. s</w:t>
      </w:r>
      <w:r w:rsidR="00C53336">
        <w:t xml:space="preserve">sp. </w:t>
      </w:r>
      <w:r w:rsidR="00C53336">
        <w:rPr>
          <w:i/>
          <w:iCs/>
        </w:rPr>
        <w:t>sativum</w:t>
      </w:r>
      <w:r w:rsidR="00C53336">
        <w:t xml:space="preserve"> var. </w:t>
      </w:r>
      <w:r w:rsidR="00C53336">
        <w:rPr>
          <w:i/>
          <w:iCs/>
        </w:rPr>
        <w:t>arvense</w:t>
      </w:r>
      <w:r w:rsidR="00712AFB">
        <w:t xml:space="preserve"> (L.) </w:t>
      </w:r>
      <w:proofErr w:type="gramStart"/>
      <w:r w:rsidR="00712AFB">
        <w:t>Poir</w:t>
      </w:r>
      <w:r w:rsidR="00C53336">
        <w:t>.</w:t>
      </w:r>
      <w:proofErr w:type="gramEnd"/>
      <w:r w:rsidR="00C53336">
        <w:t xml:space="preserve">  </w:t>
      </w:r>
    </w:p>
    <w:p w:rsidR="00CD49CC" w:rsidRDefault="00CD49CC" w:rsidP="007866F3">
      <w:pPr>
        <w:pStyle w:val="Heading3"/>
      </w:pPr>
      <w:r w:rsidRPr="00A90532">
        <w:t>Uses</w:t>
      </w:r>
    </w:p>
    <w:p w:rsidR="00373D3C" w:rsidRDefault="00373D3C" w:rsidP="00373D3C">
      <w:pPr>
        <w:pStyle w:val="NRCSBodyText"/>
      </w:pPr>
      <w:bookmarkStart w:id="0" w:name="OLE_LINK1"/>
      <w:r>
        <w:rPr>
          <w:i/>
        </w:rPr>
        <w:t>Commercial crop:</w:t>
      </w:r>
      <w:r>
        <w:t xml:space="preserve"> Peas are a cool-season crop grown for their edible seed or seed pods</w:t>
      </w:r>
      <w:r w:rsidR="00FB200B">
        <w:t xml:space="preserve">. </w:t>
      </w:r>
      <w:r>
        <w:t xml:space="preserve"> </w:t>
      </w:r>
      <w:r w:rsidR="00A3764F">
        <w:t>Different types of peas are grown for various purposes</w:t>
      </w:r>
      <w:r w:rsidR="00140A00">
        <w:t>.</w:t>
      </w:r>
      <w:r>
        <w:t xml:space="preserve">  Garden or green peas are harvested before the seed </w:t>
      </w:r>
      <w:r w:rsidR="00A9539E">
        <w:t>is mature</w:t>
      </w:r>
      <w:r>
        <w:t xml:space="preserve"> for the fresh or fresh-pack market</w:t>
      </w:r>
      <w:r w:rsidR="0072792A">
        <w:t xml:space="preserve"> (</w:t>
      </w:r>
      <w:r w:rsidR="0011308D">
        <w:t>Elzebroek and Wind</w:t>
      </w:r>
      <w:r w:rsidR="00E3421E">
        <w:t>,</w:t>
      </w:r>
      <w:r w:rsidR="0011308D">
        <w:t xml:space="preserve"> 2008)</w:t>
      </w:r>
      <w:r w:rsidR="0072792A">
        <w:t xml:space="preserve">.  </w:t>
      </w:r>
      <w:r w:rsidR="00E53261">
        <w:t>S</w:t>
      </w:r>
      <w:r w:rsidR="00A9539E">
        <w:t>ugar</w:t>
      </w:r>
      <w:r w:rsidR="002A39CF">
        <w:t xml:space="preserve"> snap peas and snow peas </w:t>
      </w:r>
      <w:r w:rsidR="00337447">
        <w:t>lack</w:t>
      </w:r>
      <w:r w:rsidR="00A9539E">
        <w:t xml:space="preserve"> </w:t>
      </w:r>
      <w:r w:rsidR="002A39CF">
        <w:t xml:space="preserve">the </w:t>
      </w:r>
      <w:r w:rsidR="00A9539E">
        <w:t>inner pod fiber</w:t>
      </w:r>
      <w:r w:rsidR="002A39CF">
        <w:t xml:space="preserve"> and</w:t>
      </w:r>
      <w:r>
        <w:t xml:space="preserve"> are also harvested early for the fresh or fresh-pack market</w:t>
      </w:r>
      <w:r w:rsidR="00A9539E">
        <w:t xml:space="preserve"> (McGee</w:t>
      </w:r>
      <w:r w:rsidR="00E3421E">
        <w:t>,</w:t>
      </w:r>
      <w:r w:rsidR="00A9539E">
        <w:t xml:space="preserve"> 2012)</w:t>
      </w:r>
      <w:r>
        <w:t xml:space="preserve">. </w:t>
      </w:r>
      <w:r>
        <w:rPr>
          <w:i/>
        </w:rPr>
        <w:t xml:space="preserve"> </w:t>
      </w:r>
      <w:r>
        <w:t>Field pea</w:t>
      </w:r>
      <w:r w:rsidR="00AA465B">
        <w:t>s</w:t>
      </w:r>
      <w:r w:rsidR="00FB200B">
        <w:t>, including fall-sown Austrian winter peas,</w:t>
      </w:r>
      <w:r w:rsidR="00AA465B">
        <w:t xml:space="preserve"> </w:t>
      </w:r>
      <w:r>
        <w:t xml:space="preserve">are harvested when seeds are mature and dry, </w:t>
      </w:r>
      <w:r>
        <w:lastRenderedPageBreak/>
        <w:t xml:space="preserve">and are primarily blended with grains to fortify the protein content of livestock feed. </w:t>
      </w:r>
      <w:r w:rsidR="00FB200B">
        <w:t xml:space="preserve"> </w:t>
      </w:r>
      <w:r>
        <w:t xml:space="preserve">Dried peas are also sold for human consumption as whole, split or ground peas.  Peas are a nutritious </w:t>
      </w:r>
      <w:r w:rsidR="00A9539E">
        <w:t>legume</w:t>
      </w:r>
      <w:r>
        <w:t>, containing 15 to 35% protein, and high concentrations of the essential amino acids lysine and tryptophan (Elzebroek and Wind</w:t>
      </w:r>
      <w:r w:rsidR="00E3421E">
        <w:t>,</w:t>
      </w:r>
      <w:r>
        <w:t xml:space="preserve"> 2008).  </w:t>
      </w:r>
    </w:p>
    <w:p w:rsidR="00373D3C" w:rsidRDefault="00373D3C" w:rsidP="00373D3C">
      <w:pPr>
        <w:pStyle w:val="NRCSBodyText"/>
        <w:rPr>
          <w:i/>
        </w:rPr>
      </w:pPr>
    </w:p>
    <w:p w:rsidR="00373D3C" w:rsidRDefault="00373D3C" w:rsidP="00373D3C">
      <w:pPr>
        <w:pStyle w:val="NRCSBodyText"/>
      </w:pPr>
      <w:r>
        <w:rPr>
          <w:i/>
        </w:rPr>
        <w:t>Forage crop:</w:t>
      </w:r>
      <w:r>
        <w:t xml:space="preserve">  </w:t>
      </w:r>
      <w:r w:rsidR="00783CD5">
        <w:t xml:space="preserve">Peas are </w:t>
      </w:r>
      <w:r w:rsidR="003C0303">
        <w:t xml:space="preserve">grown </w:t>
      </w:r>
      <w:r w:rsidR="00893F38">
        <w:t xml:space="preserve">alone or </w:t>
      </w:r>
      <w:r>
        <w:t>with cereals for silage and green fodder</w:t>
      </w:r>
      <w:r w:rsidR="003C0303">
        <w:t xml:space="preserve"> (Elzebroek and Wind</w:t>
      </w:r>
      <w:r w:rsidR="00E3421E">
        <w:t>,</w:t>
      </w:r>
      <w:r w:rsidR="003C0303">
        <w:t xml:space="preserve"> 2008)</w:t>
      </w:r>
      <w:r>
        <w:t>.</w:t>
      </w:r>
      <w:r w:rsidR="00783CD5">
        <w:t xml:space="preserve">  </w:t>
      </w:r>
      <w:r w:rsidR="00DF1575">
        <w:t>Peas can also be grazed while in the field</w:t>
      </w:r>
      <w:r w:rsidR="00FB200B">
        <w:t xml:space="preserve">.  </w:t>
      </w:r>
      <w:r w:rsidR="00783CD5">
        <w:t>Young Austrian winter pea plants will regrow after being grazed multiple times (Clark</w:t>
      </w:r>
      <w:r w:rsidR="00E3421E">
        <w:t>,</w:t>
      </w:r>
      <w:r w:rsidR="00783CD5">
        <w:t xml:space="preserve"> 20</w:t>
      </w:r>
      <w:r w:rsidR="007C1BB2">
        <w:t>07</w:t>
      </w:r>
      <w:r w:rsidR="00783CD5">
        <w:t>).</w:t>
      </w:r>
    </w:p>
    <w:p w:rsidR="00382623" w:rsidRDefault="00382623" w:rsidP="00373D3C">
      <w:pPr>
        <w:pStyle w:val="NRCSBodyText"/>
      </w:pPr>
    </w:p>
    <w:p w:rsidR="00382623" w:rsidRPr="00382623" w:rsidRDefault="00382623" w:rsidP="00373D3C">
      <w:pPr>
        <w:pStyle w:val="NRCSBodyText"/>
      </w:pPr>
      <w:r w:rsidRPr="00382623">
        <w:rPr>
          <w:i/>
        </w:rPr>
        <w:t>Rotational crop</w:t>
      </w:r>
      <w:r>
        <w:rPr>
          <w:i/>
        </w:rPr>
        <w:t xml:space="preserve">:  </w:t>
      </w:r>
      <w:r w:rsidR="00D65B65">
        <w:t xml:space="preserve">Peas and other legumes are desirable in crop rotations because they </w:t>
      </w:r>
      <w:r>
        <w:t xml:space="preserve">break up disease </w:t>
      </w:r>
      <w:r w:rsidR="004053ED">
        <w:t xml:space="preserve">and pest </w:t>
      </w:r>
      <w:r w:rsidR="00D65B65">
        <w:t>cycles</w:t>
      </w:r>
      <w:r w:rsidR="00DF1575">
        <w:t xml:space="preserve">, </w:t>
      </w:r>
      <w:r w:rsidR="00C05D65">
        <w:t>provide nitrogen,</w:t>
      </w:r>
      <w:r w:rsidR="001C70D7">
        <w:t xml:space="preserve"> improve soil microbe</w:t>
      </w:r>
      <w:r w:rsidR="004053ED">
        <w:t xml:space="preserve"> </w:t>
      </w:r>
      <w:r w:rsidR="00C05D65">
        <w:t xml:space="preserve">diversity and </w:t>
      </w:r>
      <w:r w:rsidR="004053ED">
        <w:t>activity</w:t>
      </w:r>
      <w:r w:rsidR="00C05D65">
        <w:t>,</w:t>
      </w:r>
      <w:r w:rsidR="008C2D66">
        <w:t xml:space="preserve"> </w:t>
      </w:r>
      <w:r w:rsidR="001C70D7">
        <w:t xml:space="preserve">improve </w:t>
      </w:r>
      <w:r w:rsidR="004053ED">
        <w:t>soil aggregat</w:t>
      </w:r>
      <w:r w:rsidR="00751BD2">
        <w:t>ion</w:t>
      </w:r>
      <w:r w:rsidR="008C2D66">
        <w:t>, conserve soil water, and provide</w:t>
      </w:r>
      <w:r w:rsidR="0007448B">
        <w:t xml:space="preserve"> </w:t>
      </w:r>
      <w:r w:rsidR="008C2D66">
        <w:t>economic diversity</w:t>
      </w:r>
      <w:r w:rsidR="00751BD2">
        <w:t xml:space="preserve"> (Veseth</w:t>
      </w:r>
      <w:r w:rsidR="00E3421E">
        <w:t>,</w:t>
      </w:r>
      <w:r w:rsidR="00751BD2">
        <w:t xml:space="preserve"> 1989</w:t>
      </w:r>
      <w:r w:rsidR="001C70D7">
        <w:t>; Lupwayi et al.</w:t>
      </w:r>
      <w:r w:rsidR="00E3421E">
        <w:t>,</w:t>
      </w:r>
      <w:r w:rsidR="001C70D7">
        <w:t xml:space="preserve"> 1998</w:t>
      </w:r>
      <w:r w:rsidR="00D967D9">
        <w:t>; Biederbeck et al.</w:t>
      </w:r>
      <w:r w:rsidR="00E3421E">
        <w:t>,</w:t>
      </w:r>
      <w:r w:rsidR="00D967D9">
        <w:t xml:space="preserve"> 2005</w:t>
      </w:r>
      <w:r w:rsidR="008C2D66">
        <w:t>; Chen et al.</w:t>
      </w:r>
      <w:r w:rsidR="00E3421E">
        <w:t>,</w:t>
      </w:r>
      <w:r w:rsidR="008C2D66">
        <w:t xml:space="preserve"> 2006</w:t>
      </w:r>
      <w:r w:rsidR="00751BD2">
        <w:t xml:space="preserve">).  </w:t>
      </w:r>
    </w:p>
    <w:p w:rsidR="00373D3C" w:rsidRDefault="00373D3C" w:rsidP="00BF0A8B">
      <w:pPr>
        <w:pStyle w:val="NRCSBodyText"/>
        <w:rPr>
          <w:i/>
        </w:rPr>
      </w:pPr>
    </w:p>
    <w:p w:rsidR="009344D2" w:rsidRDefault="00BF0A8B" w:rsidP="009344D2">
      <w:pPr>
        <w:pStyle w:val="NRCSBodyText"/>
      </w:pPr>
      <w:r>
        <w:rPr>
          <w:i/>
        </w:rPr>
        <w:t xml:space="preserve">Green manure and cover crop: </w:t>
      </w:r>
      <w:r>
        <w:t xml:space="preserve">Peas </w:t>
      </w:r>
      <w:r w:rsidR="0007448B">
        <w:t xml:space="preserve">are </w:t>
      </w:r>
      <w:r w:rsidR="00DF1575">
        <w:t>grown as</w:t>
      </w:r>
      <w:r w:rsidR="0007448B">
        <w:t xml:space="preserve"> </w:t>
      </w:r>
      <w:r>
        <w:t>green manure</w:t>
      </w:r>
      <w:r w:rsidR="0007448B">
        <w:t>s</w:t>
      </w:r>
      <w:r w:rsidR="009F2397">
        <w:t xml:space="preserve"> and</w:t>
      </w:r>
      <w:r>
        <w:t xml:space="preserve"> cover crop</w:t>
      </w:r>
      <w:r w:rsidR="0007448B">
        <w:t>s</w:t>
      </w:r>
      <w:r>
        <w:t xml:space="preserve"> </w:t>
      </w:r>
      <w:r w:rsidR="007160EF">
        <w:t xml:space="preserve">because they </w:t>
      </w:r>
      <w:r w:rsidR="00DF1575">
        <w:t>grow quickly</w:t>
      </w:r>
      <w:r w:rsidR="0007448B">
        <w:t xml:space="preserve"> and </w:t>
      </w:r>
      <w:r w:rsidR="007160EF">
        <w:t>contribute nitrogen to the soil</w:t>
      </w:r>
      <w:r>
        <w:t xml:space="preserve"> (</w:t>
      </w:r>
      <w:r w:rsidR="005511D7">
        <w:t>Ingels et al.</w:t>
      </w:r>
      <w:r w:rsidR="00E3421E">
        <w:t>,</w:t>
      </w:r>
      <w:r w:rsidR="005511D7">
        <w:t xml:space="preserve"> 1994; </w:t>
      </w:r>
      <w:r>
        <w:t>Clark</w:t>
      </w:r>
      <w:r w:rsidR="00E3421E">
        <w:t>,</w:t>
      </w:r>
      <w:r>
        <w:t xml:space="preserve"> 20</w:t>
      </w:r>
      <w:r w:rsidR="007C1BB2">
        <w:t>07</w:t>
      </w:r>
      <w:r>
        <w:t xml:space="preserve">).  Pea roots have nodules, formed by </w:t>
      </w:r>
      <w:r w:rsidR="00A9539E">
        <w:t xml:space="preserve">the bacteria </w:t>
      </w:r>
      <w:r>
        <w:rPr>
          <w:i/>
        </w:rPr>
        <w:t>Rhizobium</w:t>
      </w:r>
      <w:r w:rsidR="00A9539E">
        <w:rPr>
          <w:i/>
        </w:rPr>
        <w:t xml:space="preserve"> leguminosarum</w:t>
      </w:r>
      <w:r w:rsidR="00FB200B">
        <w:t xml:space="preserve">, which convert atmospheric </w:t>
      </w:r>
      <w:r>
        <w:t>nitrogen (N</w:t>
      </w:r>
      <w:r w:rsidRPr="00D7785E">
        <w:rPr>
          <w:vertAlign w:val="subscript"/>
        </w:rPr>
        <w:t>2</w:t>
      </w:r>
      <w:r>
        <w:t>) to ammonia (NH</w:t>
      </w:r>
      <w:r w:rsidRPr="00D7785E">
        <w:rPr>
          <w:vertAlign w:val="subscript"/>
        </w:rPr>
        <w:t>3</w:t>
      </w:r>
      <w:r w:rsidR="00623FF7">
        <w:t>)</w:t>
      </w:r>
      <w:r>
        <w:t xml:space="preserve">.  </w:t>
      </w:r>
      <w:r w:rsidR="00483D16">
        <w:t xml:space="preserve">Peas also produce an abundance </w:t>
      </w:r>
      <w:r w:rsidR="00552B27">
        <w:t xml:space="preserve">of </w:t>
      </w:r>
      <w:r w:rsidR="00483D16">
        <w:t>succulent vines that breakdown quickly and provide nitrogen (Sarrantonio</w:t>
      </w:r>
      <w:r w:rsidR="00E3421E">
        <w:t>,</w:t>
      </w:r>
      <w:r w:rsidR="00F31162">
        <w:t xml:space="preserve"> 1994</w:t>
      </w:r>
      <w:r w:rsidR="002C78B6">
        <w:t>, as cited by Clark</w:t>
      </w:r>
      <w:r w:rsidR="00E3421E">
        <w:t>,</w:t>
      </w:r>
      <w:r w:rsidR="002C78B6">
        <w:t xml:space="preserve"> 20</w:t>
      </w:r>
      <w:r w:rsidR="007C1BB2">
        <w:t>07</w:t>
      </w:r>
      <w:r w:rsidR="00F31162">
        <w:t>)</w:t>
      </w:r>
      <w:r w:rsidR="00712AFB">
        <w:t xml:space="preserve">.  </w:t>
      </w:r>
      <w:r w:rsidR="00A9539E">
        <w:t>Austrian winter pea</w:t>
      </w:r>
      <w:r w:rsidR="00E53261">
        <w:t>s</w:t>
      </w:r>
      <w:r w:rsidR="00EC2687">
        <w:t xml:space="preserve"> </w:t>
      </w:r>
      <w:r w:rsidR="00E53261">
        <w:t>are the most common</w:t>
      </w:r>
      <w:r w:rsidR="00A9539E">
        <w:t xml:space="preserve"> type of pea </w:t>
      </w:r>
      <w:r w:rsidR="00E53261">
        <w:t xml:space="preserve">used </w:t>
      </w:r>
      <w:r w:rsidR="00457D06">
        <w:t>as a green manure or cover crop</w:t>
      </w:r>
      <w:r w:rsidR="00A9539E">
        <w:t xml:space="preserve"> because </w:t>
      </w:r>
      <w:r w:rsidR="00E53261">
        <w:t>they are</w:t>
      </w:r>
      <w:r w:rsidR="00A9539E">
        <w:t xml:space="preserve"> adapted</w:t>
      </w:r>
      <w:r w:rsidR="00563B0B">
        <w:t xml:space="preserve"> to cold</w:t>
      </w:r>
      <w:r w:rsidR="00E53261">
        <w:t xml:space="preserve"> temperatures and fit</w:t>
      </w:r>
      <w:r w:rsidR="00FB200B">
        <w:t xml:space="preserve"> in many </w:t>
      </w:r>
      <w:r w:rsidR="009344D2">
        <w:t>r</w:t>
      </w:r>
      <w:r w:rsidR="00A9539E">
        <w:t>otations.</w:t>
      </w:r>
    </w:p>
    <w:p w:rsidR="009344D2" w:rsidRDefault="009344D2" w:rsidP="009344D2">
      <w:pPr>
        <w:pStyle w:val="NRCSBodyText"/>
      </w:pPr>
    </w:p>
    <w:p w:rsidR="007866F3" w:rsidRPr="009344D2" w:rsidRDefault="00CD49CC" w:rsidP="009344D2">
      <w:pPr>
        <w:pStyle w:val="NRCSBodyText"/>
        <w:rPr>
          <w:b/>
        </w:rPr>
      </w:pPr>
      <w:r w:rsidRPr="009344D2">
        <w:rPr>
          <w:b/>
        </w:rPr>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F075FC" w:rsidRDefault="002375B8" w:rsidP="007D35D0">
      <w:pPr>
        <w:pStyle w:val="NRCSBodyText"/>
      </w:pPr>
      <w:r w:rsidRPr="002375B8">
        <w:rPr>
          <w:i/>
        </w:rPr>
        <w:t>General</w:t>
      </w:r>
      <w:r>
        <w:t>:</w:t>
      </w:r>
      <w:r w:rsidR="00721E96">
        <w:t xml:space="preserve">  </w:t>
      </w:r>
      <w:r w:rsidR="00494454">
        <w:t>Leg</w:t>
      </w:r>
      <w:r w:rsidR="00875E9E">
        <w:t xml:space="preserve">ume family (Fabaceae).  The pea is a cool-season annual </w:t>
      </w:r>
      <w:r w:rsidR="000A64CF">
        <w:t>vine</w:t>
      </w:r>
      <w:r w:rsidR="008620D7">
        <w:t xml:space="preserve"> </w:t>
      </w:r>
      <w:r w:rsidR="00EB4C4B">
        <w:t xml:space="preserve">that is </w:t>
      </w:r>
      <w:r w:rsidR="008620D7">
        <w:t>smooth</w:t>
      </w:r>
      <w:r w:rsidR="00EB4C4B">
        <w:t xml:space="preserve"> and has a</w:t>
      </w:r>
      <w:r w:rsidR="008620D7">
        <w:t xml:space="preserve"> bluish-green waxy appearance</w:t>
      </w:r>
      <w:r w:rsidR="000A64CF">
        <w:t>.  V</w:t>
      </w:r>
      <w:r w:rsidR="00FE072D">
        <w:t xml:space="preserve">ines can be up to </w:t>
      </w:r>
      <w:r w:rsidR="00123D41">
        <w:t>9 ft</w:t>
      </w:r>
      <w:r w:rsidR="00FE072D">
        <w:t xml:space="preserve"> long, however modern cultivars </w:t>
      </w:r>
      <w:r w:rsidR="00712AFB">
        <w:t>have</w:t>
      </w:r>
      <w:r w:rsidR="00FE072D">
        <w:t xml:space="preserve"> shorter</w:t>
      </w:r>
      <w:r w:rsidR="00712AFB">
        <w:t xml:space="preserve"> vines</w:t>
      </w:r>
      <w:r w:rsidR="00FE072D">
        <w:t xml:space="preserve">, about </w:t>
      </w:r>
      <w:r w:rsidR="00712AFB">
        <w:t>2</w:t>
      </w:r>
      <w:r w:rsidR="00123D41">
        <w:t xml:space="preserve"> ft</w:t>
      </w:r>
      <w:r w:rsidR="00FE072D">
        <w:t xml:space="preserve"> long.  The stem is hollow, and the taller cultivars cannot climb without support (Elzebroek and Wind</w:t>
      </w:r>
      <w:r w:rsidR="00E3421E">
        <w:t>,</w:t>
      </w:r>
      <w:r w:rsidR="00FE072D">
        <w:t xml:space="preserve"> 2008)</w:t>
      </w:r>
      <w:r w:rsidR="00CC4272">
        <w:t xml:space="preserve">.  Leaves are alternate, pinnately compound, and consist of two large leaflike </w:t>
      </w:r>
      <w:r w:rsidR="009C54E9">
        <w:t>stipules</w:t>
      </w:r>
      <w:r w:rsidR="00CC4272">
        <w:t>, one to several pairs of oval leaflets</w:t>
      </w:r>
      <w:r w:rsidR="00552B27">
        <w:t>,</w:t>
      </w:r>
      <w:r w:rsidR="00CC4272">
        <w:t xml:space="preserve"> and terminal tendrils (McGee</w:t>
      </w:r>
      <w:r w:rsidR="009C54E9">
        <w:t>,</w:t>
      </w:r>
      <w:r w:rsidR="00CC4272">
        <w:t xml:space="preserve"> 2012).  </w:t>
      </w:r>
      <w:r w:rsidR="00672CB0">
        <w:t xml:space="preserve">Many modern cultivars have </w:t>
      </w:r>
      <w:r w:rsidR="00552B27">
        <w:t xml:space="preserve">a semi-leafless or ‘afila’ leaf </w:t>
      </w:r>
      <w:r w:rsidR="00672CB0">
        <w:t>type in which the leaflets are converted into additional tendrils (McGee</w:t>
      </w:r>
      <w:r w:rsidR="009C54E9">
        <w:t>,</w:t>
      </w:r>
      <w:r w:rsidR="00672CB0">
        <w:t xml:space="preserve"> 2012).</w:t>
      </w:r>
    </w:p>
    <w:p w:rsidR="00F075FC" w:rsidRDefault="00F075FC" w:rsidP="007D35D0">
      <w:pPr>
        <w:pStyle w:val="NRCSBodyText"/>
      </w:pPr>
    </w:p>
    <w:p w:rsidR="0016451F" w:rsidRDefault="000A64CF" w:rsidP="007D35D0">
      <w:pPr>
        <w:pStyle w:val="NRCSBodyText"/>
      </w:pPr>
      <w:r>
        <w:lastRenderedPageBreak/>
        <w:t xml:space="preserve">Inflorescences occur in the leaf axils, and consist of racemes with </w:t>
      </w:r>
      <w:r w:rsidR="00EF50F1">
        <w:t>one to four</w:t>
      </w:r>
      <w:r>
        <w:t xml:space="preserve"> flowers. Flowers have five green fused sepals and five white, purple or pink petals of different sizes.  The top petal is called the ‘standard’, the two small petals in the middle are fused together and called the ‘keel’ (because of their boat-like appearance), and the bottom two petals taper toward the base and are called the ‘wings</w:t>
      </w:r>
      <w:r w:rsidR="008620D7">
        <w:t>’ (Elzebroek and Wind</w:t>
      </w:r>
      <w:r w:rsidR="00ED033C">
        <w:t>,</w:t>
      </w:r>
      <w:r w:rsidR="008620D7">
        <w:t xml:space="preserve"> 2008).  </w:t>
      </w:r>
      <w:r>
        <w:t>Within the keel there are ten stamens; nine form a tube that surrounds the pistil, and there is one loose stamen.  The ovary con</w:t>
      </w:r>
      <w:r w:rsidR="008620D7">
        <w:t xml:space="preserve">tains </w:t>
      </w:r>
      <w:r w:rsidR="00CC4272">
        <w:t xml:space="preserve">up to </w:t>
      </w:r>
      <w:r w:rsidR="008620D7">
        <w:t xml:space="preserve">15 ovules, and the fruit is </w:t>
      </w:r>
      <w:r w:rsidR="007A2B12">
        <w:t>a closed</w:t>
      </w:r>
      <w:r w:rsidR="007D35D0">
        <w:t xml:space="preserve"> </w:t>
      </w:r>
      <w:r w:rsidR="008620D7">
        <w:t xml:space="preserve">pod, </w:t>
      </w:r>
      <w:r w:rsidR="00123D41">
        <w:t>1 to 4 in</w:t>
      </w:r>
      <w:r w:rsidR="00CC4272">
        <w:t>ches</w:t>
      </w:r>
      <w:r w:rsidR="008620D7">
        <w:t xml:space="preserve"> long that often has a rough inner membrane.</w:t>
      </w:r>
      <w:r>
        <w:t xml:space="preserve">  </w:t>
      </w:r>
      <w:r w:rsidR="008620D7">
        <w:t>Ripe seeds are round, smooth or wrinkled, and can be green</w:t>
      </w:r>
      <w:r w:rsidR="00215F7C">
        <w:t>,</w:t>
      </w:r>
      <w:r w:rsidR="008620D7">
        <w:t xml:space="preserve"> yellow, beige, brown, </w:t>
      </w:r>
      <w:r w:rsidR="00CC4272">
        <w:t xml:space="preserve">red-orange, </w:t>
      </w:r>
      <w:r w:rsidR="008620D7">
        <w:t>blue-red, dark violet to almost black</w:t>
      </w:r>
      <w:r w:rsidR="00EB4C4B">
        <w:t>, or spotted</w:t>
      </w:r>
      <w:r w:rsidR="008620D7">
        <w:t xml:space="preserve">.  </w:t>
      </w:r>
    </w:p>
    <w:p w:rsidR="0016451F" w:rsidRDefault="0016451F" w:rsidP="007D35D0">
      <w:pPr>
        <w:pStyle w:val="NRCSBodyText"/>
      </w:pPr>
    </w:p>
    <w:p w:rsidR="007D35D0" w:rsidRDefault="00FE072D" w:rsidP="007D35D0">
      <w:pPr>
        <w:pStyle w:val="NRCSBodyText"/>
      </w:pPr>
      <w:r>
        <w:t xml:space="preserve">The </w:t>
      </w:r>
      <w:r w:rsidR="008620D7">
        <w:t>flowers are</w:t>
      </w:r>
      <w:r w:rsidR="00A77420">
        <w:t xml:space="preserve"> primarily self-pollinating</w:t>
      </w:r>
      <w:r w:rsidR="008620D7">
        <w:t>, which enables breeders to create true breeding lines</w:t>
      </w:r>
      <w:r w:rsidR="00A77420">
        <w:t xml:space="preserve"> (</w:t>
      </w:r>
      <w:r w:rsidR="00012339">
        <w:t>Gill and Vear</w:t>
      </w:r>
      <w:r w:rsidR="00ED033C">
        <w:t>,</w:t>
      </w:r>
      <w:r w:rsidR="00012339">
        <w:t xml:space="preserve"> 1980</w:t>
      </w:r>
      <w:r w:rsidR="00A77420">
        <w:t>).</w:t>
      </w:r>
      <w:r w:rsidR="000939C4">
        <w:t xml:space="preserve">  </w:t>
      </w:r>
      <w:r w:rsidR="00CC4272">
        <w:t>The plant is a</w:t>
      </w:r>
      <w:r w:rsidR="00944826">
        <w:t xml:space="preserve"> diploid (2n = 14) (Hancock</w:t>
      </w:r>
      <w:r w:rsidR="00ED033C">
        <w:t>,</w:t>
      </w:r>
      <w:r w:rsidR="00944826">
        <w:t xml:space="preserve"> 2004).</w:t>
      </w:r>
    </w:p>
    <w:p w:rsidR="007D35D0" w:rsidRDefault="007D35D0" w:rsidP="007D35D0">
      <w:pPr>
        <w:pStyle w:val="NRCSBodyText"/>
      </w:pPr>
    </w:p>
    <w:p w:rsidR="00CA654D" w:rsidRDefault="00CA654D" w:rsidP="00CA654D">
      <w:pPr>
        <w:pStyle w:val="NRCSBodyText"/>
        <w:keepNext/>
      </w:pPr>
      <w:r>
        <w:rPr>
          <w:noProof/>
        </w:rPr>
        <w:drawing>
          <wp:inline distT="0" distB="0" distL="0" distR="0">
            <wp:extent cx="2971800" cy="1970286"/>
            <wp:effectExtent l="19050" t="0" r="0" b="0"/>
            <wp:docPr id="5" name="Picture 4" descr="photo of a pea flower by Rebecca Mc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er Rebecca McGee.JPG"/>
                    <pic:cNvPicPr/>
                  </pic:nvPicPr>
                  <pic:blipFill>
                    <a:blip r:embed="rId15" cstate="screen">
                      <a:lum contrast="10000"/>
                    </a:blip>
                    <a:srcRect/>
                    <a:stretch>
                      <a:fillRect/>
                    </a:stretch>
                  </pic:blipFill>
                  <pic:spPr>
                    <a:xfrm>
                      <a:off x="0" y="0"/>
                      <a:ext cx="2971800" cy="1970286"/>
                    </a:xfrm>
                    <a:prstGeom prst="rect">
                      <a:avLst/>
                    </a:prstGeom>
                  </pic:spPr>
                </pic:pic>
              </a:graphicData>
            </a:graphic>
          </wp:inline>
        </w:drawing>
      </w:r>
    </w:p>
    <w:p w:rsidR="00CA654D" w:rsidRPr="00ED033C" w:rsidRDefault="00FB3F8F" w:rsidP="00CA654D">
      <w:pPr>
        <w:pStyle w:val="Caption"/>
        <w:jc w:val="left"/>
        <w:rPr>
          <w:b w:val="0"/>
          <w:i/>
          <w:color w:val="auto"/>
          <w:sz w:val="16"/>
          <w:szCs w:val="16"/>
        </w:rPr>
      </w:pPr>
      <w:proofErr w:type="gramStart"/>
      <w:r w:rsidRPr="00FB3F8F">
        <w:rPr>
          <w:b w:val="0"/>
          <w:i/>
          <w:color w:val="auto"/>
          <w:sz w:val="16"/>
          <w:szCs w:val="16"/>
        </w:rPr>
        <w:t>Pea flower.</w:t>
      </w:r>
      <w:proofErr w:type="gramEnd"/>
      <w:r w:rsidRPr="00FB3F8F">
        <w:rPr>
          <w:b w:val="0"/>
          <w:i/>
          <w:color w:val="auto"/>
          <w:sz w:val="16"/>
          <w:szCs w:val="16"/>
        </w:rPr>
        <w:t xml:space="preserve"> Rebecca McGee, USDA-ARS</w:t>
      </w:r>
    </w:p>
    <w:p w:rsidR="00A77420" w:rsidRDefault="007D35D0" w:rsidP="007D35D0">
      <w:pPr>
        <w:pStyle w:val="NRCSBodyText"/>
      </w:pPr>
      <w:r>
        <w:t>T</w:t>
      </w:r>
      <w:r w:rsidR="00456D5D">
        <w:t xml:space="preserve">he centers of </w:t>
      </w:r>
      <w:r w:rsidR="00C736EF">
        <w:t>origin</w:t>
      </w:r>
      <w:r w:rsidR="00456D5D">
        <w:t xml:space="preserve"> of </w:t>
      </w:r>
      <w:r w:rsidR="00A25B14">
        <w:rPr>
          <w:i/>
        </w:rPr>
        <w:t xml:space="preserve">Pisum sativum </w:t>
      </w:r>
      <w:r>
        <w:t>are</w:t>
      </w:r>
      <w:r w:rsidR="00456D5D">
        <w:t xml:space="preserve"> </w:t>
      </w:r>
      <w:r>
        <w:t>Ethiopia, the Mediterranean</w:t>
      </w:r>
      <w:r w:rsidR="00A25B14">
        <w:t>, and central Asia</w:t>
      </w:r>
      <w:r w:rsidR="000418F4">
        <w:t>, with a secondary center of diversity in the Near East</w:t>
      </w:r>
      <w:r>
        <w:t xml:space="preserve"> (Vavilov</w:t>
      </w:r>
      <w:r w:rsidR="00ED033C">
        <w:t>,</w:t>
      </w:r>
      <w:r>
        <w:t xml:space="preserve"> 1949)</w:t>
      </w:r>
      <w:r w:rsidR="00782C76">
        <w:t xml:space="preserve">.  </w:t>
      </w:r>
      <w:r w:rsidR="00A77420">
        <w:t>Humans have l</w:t>
      </w:r>
      <w:r w:rsidR="00A80236">
        <w:t>ikely been eating peas for approximately</w:t>
      </w:r>
      <w:r w:rsidR="00A77420">
        <w:t xml:space="preserve"> 9,500 years, and cultivating them for 8,500 years (Elzebroek and Wind, 2008).  </w:t>
      </w:r>
      <w:r w:rsidR="00782C76">
        <w:t xml:space="preserve">Greek and Roman writers mentioned peas, but varieties were not described until the </w:t>
      </w:r>
      <w:r>
        <w:t>six</w:t>
      </w:r>
      <w:r w:rsidR="00782C76">
        <w:t>teenth century (</w:t>
      </w:r>
      <w:r>
        <w:t>Simmonds</w:t>
      </w:r>
      <w:r w:rsidR="00ED033C">
        <w:t>,</w:t>
      </w:r>
      <w:r>
        <w:t xml:space="preserve"> 1976</w:t>
      </w:r>
      <w:r w:rsidR="00782C76">
        <w:t xml:space="preserve">).  </w:t>
      </w:r>
    </w:p>
    <w:p w:rsidR="002375B8" w:rsidRDefault="00A77420" w:rsidP="00EE0BA9">
      <w:pPr>
        <w:pStyle w:val="NRCSBodyText"/>
        <w:spacing w:before="240"/>
      </w:pPr>
      <w:r w:rsidRPr="002375B8">
        <w:rPr>
          <w:i/>
        </w:rPr>
        <w:t>Distribution</w:t>
      </w:r>
      <w:r>
        <w:t xml:space="preserve">:  </w:t>
      </w:r>
      <w:r>
        <w:rPr>
          <w:i/>
        </w:rPr>
        <w:t xml:space="preserve">Pisum sativum </w:t>
      </w:r>
      <w:r w:rsidR="00782C76">
        <w:t xml:space="preserve">is currently grown </w:t>
      </w:r>
      <w:r w:rsidR="00A80236">
        <w:t>i</w:t>
      </w:r>
      <w:r w:rsidR="00EB4C4B">
        <w:t>n temperat</w:t>
      </w:r>
      <w:r w:rsidR="002543B5">
        <w:t>e</w:t>
      </w:r>
      <w:r w:rsidR="00EB4C4B">
        <w:t xml:space="preserve"> regions, at high</w:t>
      </w:r>
      <w:r w:rsidR="00A80236">
        <w:t xml:space="preserve"> eleva</w:t>
      </w:r>
      <w:r w:rsidR="00CC4272">
        <w:t>tions, or during cool seasons in</w:t>
      </w:r>
      <w:r w:rsidR="00A80236">
        <w:t xml:space="preserve"> warm regions </w:t>
      </w:r>
      <w:r w:rsidR="002E72D9">
        <w:t xml:space="preserve">throughout </w:t>
      </w:r>
      <w:r w:rsidR="00782C76">
        <w:t>the world</w:t>
      </w:r>
      <w:r w:rsidR="00A80236">
        <w:t xml:space="preserve"> (Elzebroek and Wind</w:t>
      </w:r>
      <w:r w:rsidR="00ED033C">
        <w:t>,</w:t>
      </w:r>
      <w:r w:rsidR="00A80236">
        <w:t xml:space="preserve"> 2008)</w:t>
      </w:r>
      <w:r w:rsidR="00B7386B">
        <w:t xml:space="preserve">. </w:t>
      </w:r>
      <w:r w:rsidR="00782C76">
        <w:t xml:space="preserve">Major </w:t>
      </w:r>
      <w:r w:rsidR="002E72D9">
        <w:t xml:space="preserve">pea </w:t>
      </w:r>
      <w:r w:rsidR="00782C76">
        <w:t xml:space="preserve">producers are </w:t>
      </w:r>
      <w:r w:rsidR="00CC4272">
        <w:t>China, India, Canada, Russia, France and the United States</w:t>
      </w:r>
      <w:r w:rsidR="006611D9">
        <w:t xml:space="preserve"> (Food and Agriculture Organization</w:t>
      </w:r>
      <w:r w:rsidR="00ED033C">
        <w:t>,</w:t>
      </w:r>
      <w:r w:rsidR="002352E1">
        <w:t xml:space="preserve"> 2012)</w:t>
      </w:r>
      <w:r w:rsidR="00CC4272">
        <w:t>.</w:t>
      </w:r>
      <w:r w:rsidR="00132136">
        <w:t xml:space="preserve">  In the United States</w:t>
      </w:r>
      <w:r w:rsidR="00782C76">
        <w:t xml:space="preserve">, the most production occurs in </w:t>
      </w:r>
      <w:r w:rsidR="0011308D">
        <w:t xml:space="preserve">Washington, Montana, and North Dakota </w:t>
      </w:r>
      <w:r w:rsidR="00802C98">
        <w:t>(</w:t>
      </w:r>
      <w:r w:rsidR="00157D40">
        <w:t>USDA-</w:t>
      </w:r>
      <w:r w:rsidR="006611D9">
        <w:t>National Agricultural Statistics Service</w:t>
      </w:r>
      <w:r w:rsidR="00ED033C">
        <w:t>,</w:t>
      </w:r>
      <w:r w:rsidR="0011308D">
        <w:t xml:space="preserve"> 2011</w:t>
      </w:r>
      <w:r w:rsidR="00802C98">
        <w:t>)</w:t>
      </w:r>
      <w:r w:rsidR="00782C76">
        <w:t>.</w:t>
      </w:r>
      <w:r w:rsidR="00EE0BA9">
        <w:t xml:space="preserve">  </w:t>
      </w:r>
      <w:r w:rsidR="002375B8" w:rsidRPr="00241F55">
        <w:t>For</w:t>
      </w:r>
      <w:r w:rsidR="002375B8" w:rsidRPr="00964586">
        <w:t xml:space="preserve"> current distribution</w:t>
      </w:r>
      <w:r w:rsidR="00C53336">
        <w:t xml:space="preserve">, </w:t>
      </w:r>
      <w:r w:rsidR="002375B8" w:rsidRPr="00964586">
        <w:t>please consult the Plant Profile page for this species on the PLANTS Web site.</w:t>
      </w:r>
    </w:p>
    <w:p w:rsidR="00CD49CC" w:rsidRDefault="00CD49CC" w:rsidP="00DE7F41">
      <w:pPr>
        <w:pStyle w:val="BodytextNRCS"/>
        <w:spacing w:before="240"/>
        <w:contextualSpacing/>
        <w:rPr>
          <w:b/>
        </w:rPr>
      </w:pPr>
      <w:r w:rsidRPr="00DE7F41">
        <w:rPr>
          <w:b/>
        </w:rPr>
        <w:t>Adaptation</w:t>
      </w:r>
    </w:p>
    <w:p w:rsidR="00CE0F41" w:rsidRDefault="00782C76" w:rsidP="00DE7F41">
      <w:pPr>
        <w:pStyle w:val="BodytextNRCS"/>
        <w:spacing w:before="240"/>
        <w:contextualSpacing/>
      </w:pPr>
      <w:r>
        <w:t xml:space="preserve">Peas </w:t>
      </w:r>
      <w:r w:rsidR="000A7FC6">
        <w:t>are adapted to many soil types, but grow best on fertile, lig</w:t>
      </w:r>
      <w:r w:rsidR="00875E9E">
        <w:t xml:space="preserve">ht-textured, well-drained soils </w:t>
      </w:r>
      <w:r w:rsidR="000A7FC6">
        <w:t>(Hartman</w:t>
      </w:r>
      <w:r w:rsidR="002E72D9">
        <w:t>n</w:t>
      </w:r>
      <w:r w:rsidR="003820C8">
        <w:t xml:space="preserve"> et al.</w:t>
      </w:r>
      <w:r w:rsidR="00ED033C">
        <w:t>,</w:t>
      </w:r>
      <w:r w:rsidR="000A7FC6">
        <w:t xml:space="preserve"> </w:t>
      </w:r>
      <w:r w:rsidR="000A7FC6">
        <w:lastRenderedPageBreak/>
        <w:t>1988</w:t>
      </w:r>
      <w:r w:rsidR="001E19F5">
        <w:t xml:space="preserve">; </w:t>
      </w:r>
      <w:r w:rsidR="001E19F5" w:rsidRPr="00CE0F41">
        <w:t>Elzebroek and Wind</w:t>
      </w:r>
      <w:r w:rsidR="00ED033C">
        <w:t>,</w:t>
      </w:r>
      <w:r w:rsidR="001E19F5" w:rsidRPr="00CE0F41">
        <w:t xml:space="preserve"> 2008</w:t>
      </w:r>
      <w:r w:rsidR="000A7FC6">
        <w:t xml:space="preserve">).  </w:t>
      </w:r>
      <w:r w:rsidR="00875E9E">
        <w:t xml:space="preserve">Peas are sensitive to </w:t>
      </w:r>
      <w:r w:rsidR="006E7AA9">
        <w:t>soil salinity</w:t>
      </w:r>
      <w:r w:rsidR="006E513C">
        <w:t xml:space="preserve"> and </w:t>
      </w:r>
      <w:r w:rsidR="00737689">
        <w:t>extreme acidity</w:t>
      </w:r>
      <w:r w:rsidR="00BA5353">
        <w:t xml:space="preserve">.  </w:t>
      </w:r>
      <w:r w:rsidR="00875E9E">
        <w:t>The ideal</w:t>
      </w:r>
      <w:r w:rsidR="00BA5353">
        <w:t xml:space="preserve"> soil</w:t>
      </w:r>
      <w:r w:rsidR="000A7FC6">
        <w:t xml:space="preserve"> pH </w:t>
      </w:r>
      <w:r w:rsidR="00875E9E">
        <w:t xml:space="preserve">range </w:t>
      </w:r>
      <w:r w:rsidR="000A7FC6">
        <w:t>for pea pro</w:t>
      </w:r>
      <w:r w:rsidR="00F85B7C">
        <w:t>duction is 5.5 to 7.0 (Hartmann</w:t>
      </w:r>
      <w:r w:rsidR="00737689">
        <w:t xml:space="preserve"> et al.</w:t>
      </w:r>
      <w:r w:rsidR="00ED033C">
        <w:t>,</w:t>
      </w:r>
      <w:r w:rsidR="00737689">
        <w:t xml:space="preserve"> 1988)</w:t>
      </w:r>
      <w:r w:rsidR="00875E9E">
        <w:t xml:space="preserve">.  </w:t>
      </w:r>
      <w:r w:rsidR="00CE0F41">
        <w:t xml:space="preserve">Peas </w:t>
      </w:r>
      <w:r w:rsidR="001E19F5">
        <w:t xml:space="preserve">grow </w:t>
      </w:r>
      <w:r w:rsidR="004246AC">
        <w:t xml:space="preserve">well </w:t>
      </w:r>
      <w:r w:rsidR="001E19F5">
        <w:t>with</w:t>
      </w:r>
      <w:r w:rsidR="00FE2757">
        <w:t xml:space="preserve"> 16 </w:t>
      </w:r>
      <w:r w:rsidR="004246AC">
        <w:t xml:space="preserve">to 39 inches </w:t>
      </w:r>
      <w:r w:rsidR="001E19F5">
        <w:t>annual precipitation</w:t>
      </w:r>
      <w:r w:rsidR="00CE0F41">
        <w:t xml:space="preserve"> (</w:t>
      </w:r>
      <w:r w:rsidR="00CE0F41" w:rsidRPr="00CE0F41">
        <w:t>Elzebroek and Wind</w:t>
      </w:r>
      <w:r w:rsidR="00ED033C">
        <w:t>,</w:t>
      </w:r>
      <w:r w:rsidR="00CE0F41" w:rsidRPr="00CE0F41">
        <w:t xml:space="preserve"> 2008</w:t>
      </w:r>
      <w:r w:rsidR="00CE0F41">
        <w:t>).</w:t>
      </w:r>
    </w:p>
    <w:p w:rsidR="00CE0F41" w:rsidRDefault="00CE0F41" w:rsidP="00DE7F41">
      <w:pPr>
        <w:pStyle w:val="BodytextNRCS"/>
        <w:spacing w:before="240"/>
        <w:contextualSpacing/>
      </w:pPr>
    </w:p>
    <w:p w:rsidR="009E6D42" w:rsidRDefault="001E19F5" w:rsidP="00DE7F41">
      <w:pPr>
        <w:pStyle w:val="BodytextNRCS"/>
        <w:spacing w:before="240"/>
        <w:contextualSpacing/>
      </w:pPr>
      <w:r>
        <w:t>Uncovered p</w:t>
      </w:r>
      <w:r w:rsidR="00CE0F41">
        <w:t xml:space="preserve">ea plants may </w:t>
      </w:r>
      <w:r w:rsidR="00360F12">
        <w:t>tolerate</w:t>
      </w:r>
      <w:r w:rsidR="00FE2757">
        <w:t xml:space="preserve"> temperatures as low as 14</w:t>
      </w:r>
      <w:r w:rsidR="00ED033C">
        <w:t>°</w:t>
      </w:r>
      <w:r w:rsidR="00FE2757">
        <w:t>F</w:t>
      </w:r>
      <w:r w:rsidR="00CE0F41">
        <w:t>, and if covered</w:t>
      </w:r>
      <w:r w:rsidR="00360F12">
        <w:t xml:space="preserve"> with snow, may tolerate</w:t>
      </w:r>
      <w:r w:rsidR="00FE2757">
        <w:t xml:space="preserve"> temperatures as low as -22</w:t>
      </w:r>
      <w:r w:rsidR="00ED033C">
        <w:t>°</w:t>
      </w:r>
      <w:r w:rsidR="00FE2757">
        <w:t>F</w:t>
      </w:r>
      <w:r w:rsidR="00CE0F41">
        <w:t xml:space="preserve"> (</w:t>
      </w:r>
      <w:bookmarkStart w:id="1" w:name="OLE_LINK5"/>
      <w:bookmarkStart w:id="2" w:name="OLE_LINK6"/>
      <w:r w:rsidR="00CE0F41" w:rsidRPr="00CE0F41">
        <w:t>Elzebroek and Wind</w:t>
      </w:r>
      <w:r w:rsidR="00ED033C">
        <w:t>,</w:t>
      </w:r>
      <w:r w:rsidR="00CE0F41" w:rsidRPr="00CE0F41">
        <w:t xml:space="preserve"> 2008</w:t>
      </w:r>
      <w:bookmarkEnd w:id="1"/>
      <w:bookmarkEnd w:id="2"/>
      <w:r w:rsidR="00CE0F41">
        <w:t>).</w:t>
      </w:r>
      <w:r>
        <w:t xml:space="preserve">  </w:t>
      </w:r>
      <w:r w:rsidR="00BE09C8">
        <w:t xml:space="preserve">Bourion et al. (2003) </w:t>
      </w:r>
      <w:r w:rsidR="007A2B12">
        <w:t>discovered the freezing tolerance in wi</w:t>
      </w:r>
      <w:r w:rsidR="008762FE">
        <w:t>nter and spring pea genotypes i</w:t>
      </w:r>
      <w:r w:rsidR="007A2B12">
        <w:t>s related to the conc</w:t>
      </w:r>
      <w:r w:rsidR="00BE09C8">
        <w:t>entration</w:t>
      </w:r>
      <w:r w:rsidR="007A2B12">
        <w:t xml:space="preserve"> of soluble sugars in </w:t>
      </w:r>
      <w:r w:rsidR="008762E3">
        <w:t xml:space="preserve">the </w:t>
      </w:r>
      <w:r w:rsidR="007A2B12">
        <w:t>leaves</w:t>
      </w:r>
      <w:r w:rsidR="00BE09C8">
        <w:t xml:space="preserve">.  </w:t>
      </w:r>
      <w:r w:rsidR="008762FE">
        <w:t xml:space="preserve">Peas are more tolerant of cold if they are a winter-hardy cultivar such as </w:t>
      </w:r>
      <w:r w:rsidR="009E6D42">
        <w:t xml:space="preserve">‘Melrose’, ‘Granger’ or ‘Commonwinter’, </w:t>
      </w:r>
      <w:r w:rsidR="008762FE">
        <w:t>planted</w:t>
      </w:r>
      <w:r w:rsidR="009E6D42">
        <w:t xml:space="preserve"> early to ensure adequate growth befor</w:t>
      </w:r>
      <w:r w:rsidR="008762FE">
        <w:t>e the soil freezes, and planted</w:t>
      </w:r>
      <w:r w:rsidR="009E6D42">
        <w:t xml:space="preserve"> into a</w:t>
      </w:r>
      <w:r w:rsidR="00E769BD">
        <w:t xml:space="preserve"> rough seedbed or grain stubble</w:t>
      </w:r>
      <w:r w:rsidR="00802C98">
        <w:t xml:space="preserve"> </w:t>
      </w:r>
      <w:r w:rsidR="008762FE">
        <w:t xml:space="preserve">where they have a protected environment </w:t>
      </w:r>
      <w:r w:rsidR="009E6D42">
        <w:t>(Clark</w:t>
      </w:r>
      <w:r w:rsidR="00ED033C">
        <w:t>,</w:t>
      </w:r>
      <w:r w:rsidR="009E6D42">
        <w:t xml:space="preserve"> 20</w:t>
      </w:r>
      <w:r w:rsidR="007C1BB2">
        <w:t>07</w:t>
      </w:r>
      <w:r w:rsidR="009E6D42">
        <w:t>).</w:t>
      </w:r>
    </w:p>
    <w:p w:rsidR="009E6D42" w:rsidRDefault="009E6D42" w:rsidP="00DE7F41">
      <w:pPr>
        <w:pStyle w:val="BodytextNRCS"/>
        <w:spacing w:before="240"/>
        <w:contextualSpacing/>
      </w:pPr>
    </w:p>
    <w:p w:rsidR="00782C76" w:rsidRDefault="000A7FC6" w:rsidP="00DE7F41">
      <w:pPr>
        <w:pStyle w:val="BodytextNRCS"/>
        <w:spacing w:before="240"/>
        <w:contextualSpacing/>
      </w:pPr>
      <w:r w:rsidDel="001A4D37">
        <w:t xml:space="preserve">Peas are most productive at </w:t>
      </w:r>
      <w:r w:rsidR="00494454" w:rsidDel="001A4D37">
        <w:t>temperatures</w:t>
      </w:r>
      <w:r w:rsidR="002E72D9" w:rsidDel="001A4D37">
        <w:t xml:space="preserve"> of </w:t>
      </w:r>
      <w:r w:rsidDel="001A4D37">
        <w:t xml:space="preserve">55 </w:t>
      </w:r>
      <w:r w:rsidR="00FE2757" w:rsidDel="001A4D37">
        <w:t>to 64</w:t>
      </w:r>
      <w:r w:rsidR="00ED033C" w:rsidDel="001A4D37">
        <w:t>°</w:t>
      </w:r>
      <w:r w:rsidR="00FE2757" w:rsidDel="001A4D37">
        <w:t>F</w:t>
      </w:r>
      <w:r w:rsidR="001E19F5" w:rsidDel="001A4D37">
        <w:t xml:space="preserve"> (Har</w:t>
      </w:r>
      <w:r w:rsidR="00737689" w:rsidDel="001A4D37">
        <w:t>t</w:t>
      </w:r>
      <w:r w:rsidR="001E19F5" w:rsidDel="001A4D37">
        <w:t>mann et al.</w:t>
      </w:r>
      <w:r w:rsidR="00ED033C" w:rsidDel="001A4D37">
        <w:t>,</w:t>
      </w:r>
      <w:r w:rsidR="001E19F5" w:rsidDel="001A4D37">
        <w:t xml:space="preserve"> 1988)</w:t>
      </w:r>
      <w:r w:rsidDel="001A4D37">
        <w:t xml:space="preserve">.  </w:t>
      </w:r>
      <w:r w:rsidR="00CE0F41" w:rsidDel="001A4D37">
        <w:t>High temperatures during flowering may reduce seed set (</w:t>
      </w:r>
      <w:r w:rsidR="00CE0F41" w:rsidRPr="00CE0F41" w:rsidDel="001A4D37">
        <w:t>Elzebroek and Wind</w:t>
      </w:r>
      <w:r w:rsidR="00ED033C" w:rsidDel="001A4D37">
        <w:t>,</w:t>
      </w:r>
      <w:r w:rsidR="00CE0F41" w:rsidRPr="00CE0F41" w:rsidDel="001A4D37">
        <w:t xml:space="preserve"> 2008)</w:t>
      </w:r>
      <w:r w:rsidR="00CE0F41" w:rsidDel="001A4D37">
        <w:t>,</w:t>
      </w:r>
      <w:r w:rsidR="00CE0F41" w:rsidRPr="00CE0F41" w:rsidDel="001A4D37">
        <w:t xml:space="preserve"> and</w:t>
      </w:r>
      <w:r w:rsidR="00CE0F41" w:rsidDel="001A4D37">
        <w:rPr>
          <w:b/>
        </w:rPr>
        <w:t xml:space="preserve"> </w:t>
      </w:r>
      <w:r w:rsidR="00CE0F41" w:rsidRPr="00CE0F41" w:rsidDel="001A4D37">
        <w:t>high temperatures</w:t>
      </w:r>
      <w:r w:rsidR="00CE0F41" w:rsidDel="001A4D37">
        <w:rPr>
          <w:b/>
        </w:rPr>
        <w:t xml:space="preserve"> </w:t>
      </w:r>
      <w:r w:rsidR="00CE0F41" w:rsidDel="001A4D37">
        <w:t xml:space="preserve">during seed development may </w:t>
      </w:r>
      <w:r w:rsidR="002E72D9" w:rsidDel="001A4D37">
        <w:t>cause an increase</w:t>
      </w:r>
      <w:r w:rsidR="00ED033C" w:rsidDel="001A4D37">
        <w:t>d</w:t>
      </w:r>
      <w:r w:rsidDel="001A4D37">
        <w:t xml:space="preserve"> starch and fiber content</w:t>
      </w:r>
      <w:r w:rsidR="002E72D9" w:rsidDel="001A4D37">
        <w:t xml:space="preserve">, </w:t>
      </w:r>
      <w:r w:rsidR="00CE0F41" w:rsidDel="001A4D37">
        <w:t>lowering</w:t>
      </w:r>
      <w:r w:rsidR="002E72D9" w:rsidDel="001A4D37">
        <w:t xml:space="preserve"> pea quality </w:t>
      </w:r>
      <w:r w:rsidDel="001A4D37">
        <w:t>(Hartman</w:t>
      </w:r>
      <w:r w:rsidR="002E72D9" w:rsidDel="001A4D37">
        <w:t>n</w:t>
      </w:r>
      <w:r w:rsidDel="001A4D37">
        <w:t xml:space="preserve"> et al.</w:t>
      </w:r>
      <w:r w:rsidR="00ED033C" w:rsidDel="001A4D37">
        <w:t>,</w:t>
      </w:r>
      <w:r w:rsidDel="001A4D37">
        <w:t xml:space="preserve"> 1988).</w:t>
      </w:r>
    </w:p>
    <w:p w:rsidR="00CD49CC" w:rsidRDefault="00CD49CC" w:rsidP="00721B7E">
      <w:pPr>
        <w:pStyle w:val="Heading3"/>
      </w:pPr>
      <w:r w:rsidRPr="00721B7E">
        <w:t>Establishment</w:t>
      </w:r>
    </w:p>
    <w:p w:rsidR="00BA5353" w:rsidRDefault="001E19F5" w:rsidP="00DF21DB">
      <w:pPr>
        <w:jc w:val="left"/>
        <w:rPr>
          <w:sz w:val="20"/>
        </w:rPr>
      </w:pPr>
      <w:r>
        <w:rPr>
          <w:sz w:val="20"/>
        </w:rPr>
        <w:t>Peas are established by seed</w:t>
      </w:r>
      <w:r w:rsidR="00DF21DB">
        <w:rPr>
          <w:sz w:val="20"/>
        </w:rPr>
        <w:t xml:space="preserve"> in the spring or fall</w:t>
      </w:r>
      <w:r w:rsidR="000D46EC">
        <w:rPr>
          <w:sz w:val="20"/>
        </w:rPr>
        <w:t>.</w:t>
      </w:r>
      <w:r>
        <w:rPr>
          <w:sz w:val="20"/>
        </w:rPr>
        <w:t xml:space="preserve"> </w:t>
      </w:r>
      <w:r w:rsidR="000D46EC">
        <w:rPr>
          <w:sz w:val="20"/>
        </w:rPr>
        <w:t xml:space="preserve"> Seed should be inoculated with </w:t>
      </w:r>
      <w:r w:rsidR="000D46EC">
        <w:rPr>
          <w:i/>
          <w:sz w:val="20"/>
        </w:rPr>
        <w:t xml:space="preserve">Rhizobium </w:t>
      </w:r>
      <w:r w:rsidR="00672CB0">
        <w:rPr>
          <w:i/>
          <w:sz w:val="20"/>
        </w:rPr>
        <w:t xml:space="preserve">leguminosarum </w:t>
      </w:r>
      <w:r w:rsidR="000D46EC">
        <w:rPr>
          <w:sz w:val="20"/>
        </w:rPr>
        <w:t xml:space="preserve">prior to planting </w:t>
      </w:r>
      <w:r w:rsidR="00A1624E">
        <w:rPr>
          <w:sz w:val="20"/>
        </w:rPr>
        <w:t>in fields where peas have not been previously grown</w:t>
      </w:r>
      <w:r w:rsidR="000D46EC">
        <w:rPr>
          <w:sz w:val="20"/>
        </w:rPr>
        <w:t xml:space="preserve"> to ensure root nodule formation and the fixation of atmospheric nitrogen</w:t>
      </w:r>
      <w:r w:rsidR="00B7386B">
        <w:rPr>
          <w:sz w:val="20"/>
        </w:rPr>
        <w:t xml:space="preserve">. </w:t>
      </w:r>
      <w:r>
        <w:rPr>
          <w:sz w:val="20"/>
        </w:rPr>
        <w:t xml:space="preserve">Seeding rates vary </w:t>
      </w:r>
      <w:r w:rsidR="00DF21DB">
        <w:rPr>
          <w:sz w:val="20"/>
        </w:rPr>
        <w:t>with</w:t>
      </w:r>
      <w:r>
        <w:rPr>
          <w:sz w:val="20"/>
        </w:rPr>
        <w:t xml:space="preserve"> cultivar, so</w:t>
      </w:r>
      <w:r w:rsidR="00F15FC4">
        <w:rPr>
          <w:sz w:val="20"/>
        </w:rPr>
        <w:t xml:space="preserve">il type, seed size, climate, </w:t>
      </w:r>
      <w:r>
        <w:rPr>
          <w:sz w:val="20"/>
        </w:rPr>
        <w:t>disease pressure</w:t>
      </w:r>
      <w:r w:rsidR="00F15FC4">
        <w:rPr>
          <w:sz w:val="20"/>
        </w:rPr>
        <w:t xml:space="preserve"> and seeding method</w:t>
      </w:r>
      <w:r w:rsidR="001B7E2D">
        <w:rPr>
          <w:sz w:val="20"/>
        </w:rPr>
        <w:t>.  Typical s</w:t>
      </w:r>
      <w:r w:rsidR="00DF21DB">
        <w:rPr>
          <w:sz w:val="20"/>
        </w:rPr>
        <w:t xml:space="preserve">eeding </w:t>
      </w:r>
      <w:r>
        <w:rPr>
          <w:sz w:val="20"/>
        </w:rPr>
        <w:t>ra</w:t>
      </w:r>
      <w:r w:rsidR="00F15FC4">
        <w:rPr>
          <w:sz w:val="20"/>
        </w:rPr>
        <w:t>tes range from 50 to 80 lb/acre when drilled and 90 to 100</w:t>
      </w:r>
      <w:r w:rsidR="00FE2757">
        <w:rPr>
          <w:sz w:val="20"/>
        </w:rPr>
        <w:t xml:space="preserve"> lb/ac</w:t>
      </w:r>
      <w:r w:rsidR="00F15FC4">
        <w:rPr>
          <w:sz w:val="20"/>
        </w:rPr>
        <w:t xml:space="preserve">re when broadcast </w:t>
      </w:r>
      <w:r w:rsidR="00D934E3">
        <w:rPr>
          <w:sz w:val="20"/>
        </w:rPr>
        <w:t>(</w:t>
      </w:r>
      <w:r w:rsidR="00F15FC4">
        <w:rPr>
          <w:sz w:val="20"/>
        </w:rPr>
        <w:t>Clark, 2007</w:t>
      </w:r>
      <w:r w:rsidR="00DF21DB">
        <w:rPr>
          <w:sz w:val="20"/>
        </w:rPr>
        <w:t xml:space="preserve">).  </w:t>
      </w:r>
    </w:p>
    <w:p w:rsidR="00BA5353" w:rsidRDefault="00BA5353" w:rsidP="00DF21DB">
      <w:pPr>
        <w:jc w:val="left"/>
        <w:rPr>
          <w:sz w:val="20"/>
        </w:rPr>
      </w:pPr>
    </w:p>
    <w:p w:rsidR="00FB200B" w:rsidRDefault="007A2B12" w:rsidP="00FB200B">
      <w:pPr>
        <w:jc w:val="left"/>
        <w:rPr>
          <w:sz w:val="20"/>
        </w:rPr>
      </w:pPr>
      <w:r>
        <w:rPr>
          <w:sz w:val="20"/>
        </w:rPr>
        <w:t>Seed is planted</w:t>
      </w:r>
      <w:r w:rsidR="008941D7">
        <w:rPr>
          <w:sz w:val="20"/>
        </w:rPr>
        <w:t xml:space="preserve"> </w:t>
      </w:r>
      <w:r w:rsidR="00FE2757">
        <w:rPr>
          <w:sz w:val="20"/>
        </w:rPr>
        <w:t>at a depth of 1.5 to 3 in</w:t>
      </w:r>
      <w:r>
        <w:rPr>
          <w:sz w:val="20"/>
        </w:rPr>
        <w:t>ches</w:t>
      </w:r>
      <w:r w:rsidR="00D934E3">
        <w:rPr>
          <w:sz w:val="20"/>
        </w:rPr>
        <w:t xml:space="preserve"> in rows </w:t>
      </w:r>
      <w:r w:rsidR="00FE2757">
        <w:rPr>
          <w:sz w:val="20"/>
        </w:rPr>
        <w:t>spaced 6 to 12 in</w:t>
      </w:r>
      <w:r>
        <w:rPr>
          <w:sz w:val="20"/>
        </w:rPr>
        <w:t>ches</w:t>
      </w:r>
      <w:r w:rsidR="00215F7C">
        <w:rPr>
          <w:sz w:val="20"/>
        </w:rPr>
        <w:t xml:space="preserve"> apart</w:t>
      </w:r>
      <w:r w:rsidR="001C61C2">
        <w:rPr>
          <w:sz w:val="20"/>
        </w:rPr>
        <w:t xml:space="preserve"> (Elzebroek and Wind</w:t>
      </w:r>
      <w:r w:rsidR="00ED033C">
        <w:rPr>
          <w:sz w:val="20"/>
        </w:rPr>
        <w:t>,</w:t>
      </w:r>
      <w:r w:rsidR="001C61C2">
        <w:rPr>
          <w:sz w:val="20"/>
        </w:rPr>
        <w:t xml:space="preserve"> 2008)</w:t>
      </w:r>
      <w:r w:rsidR="00215F7C">
        <w:rPr>
          <w:sz w:val="20"/>
        </w:rPr>
        <w:t>.</w:t>
      </w:r>
      <w:r w:rsidR="001C61C2">
        <w:rPr>
          <w:sz w:val="20"/>
        </w:rPr>
        <w:t xml:space="preserve">  </w:t>
      </w:r>
      <w:r w:rsidR="00215F7C">
        <w:rPr>
          <w:sz w:val="20"/>
        </w:rPr>
        <w:t xml:space="preserve">Peas </w:t>
      </w:r>
      <w:r w:rsidR="00EF50F1">
        <w:rPr>
          <w:sz w:val="20"/>
        </w:rPr>
        <w:t>e</w:t>
      </w:r>
      <w:r w:rsidR="00215F7C">
        <w:rPr>
          <w:sz w:val="20"/>
        </w:rPr>
        <w:t>merge in 10 to 14 days</w:t>
      </w:r>
      <w:r w:rsidR="00694CA6">
        <w:rPr>
          <w:sz w:val="20"/>
        </w:rPr>
        <w:t xml:space="preserve">.  </w:t>
      </w:r>
      <w:r w:rsidR="00672CB0">
        <w:rPr>
          <w:sz w:val="20"/>
        </w:rPr>
        <w:t>Spring-planted peas flower 30 to 50</w:t>
      </w:r>
      <w:r w:rsidR="00DF21DB">
        <w:rPr>
          <w:sz w:val="20"/>
        </w:rPr>
        <w:t xml:space="preserve"> days after planting</w:t>
      </w:r>
      <w:r w:rsidR="00FB200B">
        <w:rPr>
          <w:sz w:val="20"/>
        </w:rPr>
        <w:t xml:space="preserve">, </w:t>
      </w:r>
      <w:r w:rsidR="00DF21DB">
        <w:rPr>
          <w:sz w:val="20"/>
        </w:rPr>
        <w:t xml:space="preserve">and fall-planted peas flower </w:t>
      </w:r>
      <w:r w:rsidR="00672CB0">
        <w:rPr>
          <w:sz w:val="20"/>
        </w:rPr>
        <w:t>approximately 250 days after planting</w:t>
      </w:r>
      <w:r w:rsidR="00DF21DB">
        <w:rPr>
          <w:sz w:val="20"/>
        </w:rPr>
        <w:t xml:space="preserve">.  Flowering lasts 2 to 4 weeks.  The </w:t>
      </w:r>
      <w:r w:rsidR="00B47D28">
        <w:rPr>
          <w:sz w:val="20"/>
        </w:rPr>
        <w:t xml:space="preserve">length of the </w:t>
      </w:r>
      <w:r w:rsidR="00DF21DB">
        <w:rPr>
          <w:sz w:val="20"/>
        </w:rPr>
        <w:t>growing seas</w:t>
      </w:r>
      <w:r w:rsidR="00672CB0">
        <w:rPr>
          <w:sz w:val="20"/>
        </w:rPr>
        <w:t>on for spring-planted peas is 60</w:t>
      </w:r>
      <w:r w:rsidR="00DF21DB">
        <w:rPr>
          <w:sz w:val="20"/>
        </w:rPr>
        <w:t xml:space="preserve"> to 150 days (</w:t>
      </w:r>
      <w:r w:rsidR="00DF21DB" w:rsidRPr="00123D41">
        <w:rPr>
          <w:sz w:val="20"/>
        </w:rPr>
        <w:t>Elzebroek and Wind</w:t>
      </w:r>
      <w:r w:rsidR="00ED033C">
        <w:rPr>
          <w:sz w:val="20"/>
        </w:rPr>
        <w:t>,</w:t>
      </w:r>
      <w:r w:rsidR="00DF21DB" w:rsidRPr="00123D41">
        <w:rPr>
          <w:sz w:val="20"/>
        </w:rPr>
        <w:t xml:space="preserve"> 2008</w:t>
      </w:r>
      <w:r w:rsidR="00DF21DB">
        <w:rPr>
          <w:sz w:val="20"/>
        </w:rPr>
        <w:t xml:space="preserve">) and for fall-planted peas, </w:t>
      </w:r>
      <w:r w:rsidR="003C6444">
        <w:rPr>
          <w:sz w:val="20"/>
        </w:rPr>
        <w:t xml:space="preserve">300 to </w:t>
      </w:r>
      <w:r w:rsidR="00672CB0">
        <w:rPr>
          <w:sz w:val="20"/>
        </w:rPr>
        <w:t>320</w:t>
      </w:r>
      <w:r w:rsidR="00DF21DB">
        <w:rPr>
          <w:sz w:val="20"/>
        </w:rPr>
        <w:t xml:space="preserve"> days</w:t>
      </w:r>
      <w:r w:rsidR="00672CB0">
        <w:rPr>
          <w:sz w:val="20"/>
        </w:rPr>
        <w:t xml:space="preserve"> (McGee</w:t>
      </w:r>
      <w:r w:rsidR="00ED033C">
        <w:rPr>
          <w:sz w:val="20"/>
        </w:rPr>
        <w:t>,</w:t>
      </w:r>
      <w:r w:rsidR="00672CB0">
        <w:rPr>
          <w:sz w:val="20"/>
        </w:rPr>
        <w:t xml:space="preserve"> 2012)</w:t>
      </w:r>
      <w:r w:rsidR="00DF21DB">
        <w:rPr>
          <w:sz w:val="20"/>
        </w:rPr>
        <w:t>.</w:t>
      </w:r>
    </w:p>
    <w:p w:rsidR="00FB200B" w:rsidRDefault="00FB200B" w:rsidP="00FB200B">
      <w:pPr>
        <w:jc w:val="left"/>
        <w:rPr>
          <w:sz w:val="20"/>
        </w:rPr>
      </w:pPr>
    </w:p>
    <w:p w:rsidR="00721B7E" w:rsidRPr="009344D2" w:rsidRDefault="00CD49CC" w:rsidP="00FB200B">
      <w:pPr>
        <w:jc w:val="left"/>
        <w:rPr>
          <w:b/>
          <w:sz w:val="20"/>
        </w:rPr>
      </w:pPr>
      <w:r w:rsidRPr="009344D2">
        <w:rPr>
          <w:b/>
          <w:sz w:val="20"/>
        </w:rPr>
        <w:t>Management</w:t>
      </w:r>
    </w:p>
    <w:p w:rsidR="004C37B4" w:rsidRDefault="004C37B4" w:rsidP="004C37B4">
      <w:pPr>
        <w:pStyle w:val="NRCSBodyText"/>
      </w:pPr>
      <w:r>
        <w:rPr>
          <w:i/>
        </w:rPr>
        <w:t xml:space="preserve">Peas grown as commercial crop:  </w:t>
      </w:r>
      <w:r w:rsidR="007A2B12">
        <w:t xml:space="preserve">Peas </w:t>
      </w:r>
      <w:r w:rsidR="009344D2">
        <w:t xml:space="preserve">grow well </w:t>
      </w:r>
      <w:r>
        <w:t>on soils with moderate fertility levels, but on soils</w:t>
      </w:r>
      <w:r w:rsidR="009344D2">
        <w:t xml:space="preserve"> </w:t>
      </w:r>
      <w:r>
        <w:t>with low fert</w:t>
      </w:r>
      <w:r w:rsidR="00FE2757">
        <w:t>ility, application of 45 lb/ac nitrogen and 90 lb/ac</w:t>
      </w:r>
      <w:r>
        <w:t xml:space="preserve"> phosphorus and potassium can be advantageous (Hartmann et al.</w:t>
      </w:r>
      <w:r w:rsidR="002E0056">
        <w:t>,</w:t>
      </w:r>
      <w:r>
        <w:t xml:space="preserve"> 1988).  Nutrients applied in excess</w:t>
      </w:r>
      <w:r w:rsidR="009344D2">
        <w:t xml:space="preserve"> </w:t>
      </w:r>
      <w:r>
        <w:t>or at the wrong time may promote vegetative growth and be detrimental to pod development.  A soil test will provide accurate information about nutrients needed.</w:t>
      </w:r>
    </w:p>
    <w:p w:rsidR="004C37B4" w:rsidRDefault="004C37B4" w:rsidP="004C37B4">
      <w:pPr>
        <w:pStyle w:val="NRCSBodyText"/>
      </w:pPr>
    </w:p>
    <w:p w:rsidR="004C37B4" w:rsidRDefault="004C37B4" w:rsidP="004C37B4">
      <w:pPr>
        <w:pStyle w:val="NRCSBodyText"/>
      </w:pPr>
      <w:r>
        <w:t xml:space="preserve">Fresh and dry peas are mechanically harvested by cutting the plants and threshing </w:t>
      </w:r>
      <w:r w:rsidR="00145441">
        <w:t xml:space="preserve">them </w:t>
      </w:r>
      <w:r>
        <w:t>to remove the seeds from the pods and vines.  Prior to harvesting</w:t>
      </w:r>
      <w:r w:rsidR="00672CB0">
        <w:t xml:space="preserve"> fresh peas</w:t>
      </w:r>
      <w:r>
        <w:t xml:space="preserve">, pea </w:t>
      </w:r>
      <w:r>
        <w:lastRenderedPageBreak/>
        <w:t>quality and maturity is evaluated with a pressure test (Hartmann et al.</w:t>
      </w:r>
      <w:r w:rsidR="002E0056">
        <w:t>,</w:t>
      </w:r>
      <w:r>
        <w:t xml:space="preserve"> 1988).  The moisture content of dry peas must be less than 13% (</w:t>
      </w:r>
      <w:r w:rsidRPr="00D934E3">
        <w:t>Elzebroek and Wind</w:t>
      </w:r>
      <w:r w:rsidR="002E0056">
        <w:t>,</w:t>
      </w:r>
      <w:r w:rsidRPr="00D934E3">
        <w:t xml:space="preserve"> 2008</w:t>
      </w:r>
      <w:r>
        <w:t>).  Garden peas are also harvested by hand before the seed matures for the fresh market.</w:t>
      </w:r>
    </w:p>
    <w:p w:rsidR="00D65B65" w:rsidRDefault="00D65B65" w:rsidP="004C37B4">
      <w:pPr>
        <w:pStyle w:val="NRCSBodyText"/>
      </w:pPr>
    </w:p>
    <w:p w:rsidR="00CA654D" w:rsidRDefault="00CA654D" w:rsidP="00CA654D">
      <w:pPr>
        <w:pStyle w:val="NRCSBodyText"/>
        <w:keepNext/>
      </w:pPr>
      <w:r>
        <w:rPr>
          <w:noProof/>
        </w:rPr>
        <w:drawing>
          <wp:inline distT="0" distB="0" distL="0" distR="0">
            <wp:extent cx="2973532" cy="3607724"/>
            <wp:effectExtent l="19050" t="0" r="0" b="0"/>
            <wp:docPr id="6" name="Picture 0" descr="photo of a pea plant with pods by Rebecca Mc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 Photos January 2011 068 Rebecca McGee.jpg"/>
                    <pic:cNvPicPr/>
                  </pic:nvPicPr>
                  <pic:blipFill>
                    <a:blip r:embed="rId16" cstate="screen">
                      <a:lum contrast="10000"/>
                    </a:blip>
                    <a:srcRect/>
                    <a:stretch>
                      <a:fillRect/>
                    </a:stretch>
                  </pic:blipFill>
                  <pic:spPr>
                    <a:xfrm>
                      <a:off x="0" y="0"/>
                      <a:ext cx="2973532" cy="3607724"/>
                    </a:xfrm>
                    <a:prstGeom prst="rect">
                      <a:avLst/>
                    </a:prstGeom>
                  </pic:spPr>
                </pic:pic>
              </a:graphicData>
            </a:graphic>
          </wp:inline>
        </w:drawing>
      </w:r>
    </w:p>
    <w:p w:rsidR="00CA654D" w:rsidRPr="002E0056" w:rsidRDefault="00FB3F8F" w:rsidP="00CA654D">
      <w:pPr>
        <w:pStyle w:val="Caption"/>
        <w:jc w:val="left"/>
        <w:rPr>
          <w:b w:val="0"/>
          <w:i/>
          <w:color w:val="auto"/>
          <w:sz w:val="16"/>
          <w:szCs w:val="16"/>
        </w:rPr>
      </w:pPr>
      <w:r w:rsidRPr="00FB3F8F">
        <w:rPr>
          <w:b w:val="0"/>
          <w:i/>
          <w:color w:val="auto"/>
          <w:sz w:val="16"/>
          <w:szCs w:val="16"/>
        </w:rPr>
        <w:t>Mature pea plant with pods. Rebecca McGee, USDA-ARS</w:t>
      </w:r>
    </w:p>
    <w:p w:rsidR="00802C98" w:rsidRDefault="00802C98" w:rsidP="00802C98">
      <w:pPr>
        <w:pStyle w:val="NRCSBodyText"/>
      </w:pPr>
      <w:r>
        <w:t xml:space="preserve">Peas are </w:t>
      </w:r>
      <w:r w:rsidR="00CA650E">
        <w:t>poor</w:t>
      </w:r>
      <w:r>
        <w:t xml:space="preserve"> competitors with weeds.  Rapid seedling emergence, adequate crop density, pre- and post-plant tillage, and herbicides help reduce weed pressure (</w:t>
      </w:r>
      <w:r w:rsidRPr="00D934E3">
        <w:t>Elzebroek and Wind</w:t>
      </w:r>
      <w:r w:rsidR="002E0056">
        <w:t>,</w:t>
      </w:r>
      <w:r w:rsidRPr="00D934E3">
        <w:t xml:space="preserve"> 2008</w:t>
      </w:r>
      <w:r>
        <w:t xml:space="preserve">).  </w:t>
      </w:r>
    </w:p>
    <w:p w:rsidR="00802C98" w:rsidRDefault="00802C98" w:rsidP="00BF0A8B">
      <w:pPr>
        <w:pStyle w:val="NRCSBodyText"/>
        <w:rPr>
          <w:i/>
        </w:rPr>
      </w:pPr>
    </w:p>
    <w:p w:rsidR="001C61C2" w:rsidRDefault="00BF0A8B" w:rsidP="00BF0A8B">
      <w:pPr>
        <w:pStyle w:val="NRCSBodyText"/>
      </w:pPr>
      <w:r>
        <w:rPr>
          <w:i/>
        </w:rPr>
        <w:t>Peas grown as green manure or cover crop</w:t>
      </w:r>
      <w:r w:rsidR="004C37B4">
        <w:rPr>
          <w:i/>
        </w:rPr>
        <w:t xml:space="preserve">:  </w:t>
      </w:r>
      <w:r w:rsidR="008D3195">
        <w:t>Peas produce large amounts of biomass, especially when grown in cool temperatures</w:t>
      </w:r>
      <w:r w:rsidR="00893F38">
        <w:t xml:space="preserve"> (Clark</w:t>
      </w:r>
      <w:r w:rsidR="002E0056">
        <w:t>,</w:t>
      </w:r>
      <w:r w:rsidR="00893F38">
        <w:t xml:space="preserve"> 20</w:t>
      </w:r>
      <w:r w:rsidR="007C1BB2">
        <w:t>07</w:t>
      </w:r>
      <w:r w:rsidR="001C61C2">
        <w:t>)</w:t>
      </w:r>
      <w:r w:rsidR="009344D2">
        <w:t>.  T</w:t>
      </w:r>
      <w:r w:rsidR="008D3195">
        <w:t>he biomass</w:t>
      </w:r>
      <w:r w:rsidR="00CA650E">
        <w:t>, however,</w:t>
      </w:r>
      <w:r w:rsidR="008D3195">
        <w:t xml:space="preserve"> breaks down very quickly due to </w:t>
      </w:r>
      <w:r w:rsidR="000819DC">
        <w:t xml:space="preserve">the plant’s </w:t>
      </w:r>
      <w:r w:rsidR="00CA650E">
        <w:t xml:space="preserve">low </w:t>
      </w:r>
      <w:r w:rsidR="00483D16">
        <w:t>C</w:t>
      </w:r>
      <w:proofErr w:type="gramStart"/>
      <w:r w:rsidR="00483D16">
        <w:t>:N</w:t>
      </w:r>
      <w:proofErr w:type="gramEnd"/>
      <w:r w:rsidR="00483D16">
        <w:t xml:space="preserve"> ratio</w:t>
      </w:r>
      <w:r w:rsidR="00F075FC">
        <w:t xml:space="preserve">, and </w:t>
      </w:r>
      <w:r w:rsidR="00015937">
        <w:t>may not</w:t>
      </w:r>
      <w:r w:rsidR="00384275">
        <w:t xml:space="preserve"> improve soil organic matter over the long-term</w:t>
      </w:r>
      <w:r w:rsidR="00DF1575">
        <w:t xml:space="preserve"> </w:t>
      </w:r>
      <w:r w:rsidR="00015937">
        <w:t>(</w:t>
      </w:r>
      <w:r w:rsidR="00DF1575">
        <w:t>Russell</w:t>
      </w:r>
      <w:r w:rsidR="002E0056">
        <w:t>,</w:t>
      </w:r>
      <w:r w:rsidR="00DF1575">
        <w:t xml:space="preserve"> 1973</w:t>
      </w:r>
      <w:r w:rsidR="00015937">
        <w:t>)</w:t>
      </w:r>
      <w:r w:rsidR="00384275">
        <w:t xml:space="preserve">. </w:t>
      </w:r>
      <w:r w:rsidR="000819DC">
        <w:t>The decomposition of pea residue can be slowed by growing peas with a grain crop (Ranells and Wagger</w:t>
      </w:r>
      <w:r w:rsidR="002E0056">
        <w:t>,</w:t>
      </w:r>
      <w:r w:rsidR="000819DC">
        <w:t xml:space="preserve"> 1997).</w:t>
      </w:r>
      <w:r w:rsidR="00483D16">
        <w:t xml:space="preserve"> </w:t>
      </w:r>
    </w:p>
    <w:p w:rsidR="00F31162" w:rsidRDefault="00F31162" w:rsidP="00BF0A8B">
      <w:pPr>
        <w:pStyle w:val="NRCSBodyText"/>
      </w:pPr>
    </w:p>
    <w:p w:rsidR="008302D2" w:rsidRDefault="008302D2" w:rsidP="00CA650E">
      <w:pPr>
        <w:pStyle w:val="NRCSBodyText"/>
      </w:pPr>
      <w:r>
        <w:t>Austrian winter peas</w:t>
      </w:r>
      <w:r w:rsidR="00457D06">
        <w:t xml:space="preserve"> can produce 90 to 150 lb/ac</w:t>
      </w:r>
      <w:r w:rsidR="00A602C3">
        <w:t>re</w:t>
      </w:r>
      <w:r w:rsidR="00457D06">
        <w:t xml:space="preserve"> nitrogen (Clark</w:t>
      </w:r>
      <w:r w:rsidR="002E0056">
        <w:t>,</w:t>
      </w:r>
      <w:r w:rsidR="00457D06">
        <w:t xml:space="preserve"> 20</w:t>
      </w:r>
      <w:r w:rsidR="007C1BB2">
        <w:t>07</w:t>
      </w:r>
      <w:r w:rsidR="00457D06">
        <w:t>)</w:t>
      </w:r>
      <w:r w:rsidR="00B7386B">
        <w:t xml:space="preserve">. </w:t>
      </w:r>
      <w:r w:rsidR="00457D06">
        <w:t>The actual amount of nitrogen available for plant uptake depends on timing and method of incorporation, soil temperature, moisture, and other factors (Sullivan</w:t>
      </w:r>
      <w:r w:rsidR="002E0056">
        <w:t>,</w:t>
      </w:r>
      <w:r w:rsidR="00457D06">
        <w:t xml:space="preserve"> 2003).  </w:t>
      </w:r>
    </w:p>
    <w:p w:rsidR="008302D2" w:rsidRDefault="008302D2" w:rsidP="00CA650E">
      <w:pPr>
        <w:pStyle w:val="NRCSBodyText"/>
      </w:pPr>
    </w:p>
    <w:p w:rsidR="00457D06" w:rsidRPr="008D3195" w:rsidRDefault="008302D2" w:rsidP="00CA650E">
      <w:pPr>
        <w:pStyle w:val="NRCSBodyText"/>
      </w:pPr>
      <w:r>
        <w:t>Peas are easily killed with herbicides, mowing</w:t>
      </w:r>
      <w:r w:rsidR="00BD00AC">
        <w:t>,</w:t>
      </w:r>
      <w:r>
        <w:t xml:space="preserve"> or disking.  This should be done at full-bloom stage to optimize the N contribution</w:t>
      </w:r>
      <w:r w:rsidR="00CA2D48">
        <w:t xml:space="preserve"> </w:t>
      </w:r>
      <w:r>
        <w:t>(Clark</w:t>
      </w:r>
      <w:r w:rsidR="002E0056">
        <w:t>,</w:t>
      </w:r>
      <w:r>
        <w:t xml:space="preserve"> 20</w:t>
      </w:r>
      <w:r w:rsidR="007C1BB2">
        <w:t>07</w:t>
      </w:r>
      <w:r>
        <w:t xml:space="preserve">).  </w:t>
      </w:r>
    </w:p>
    <w:p w:rsidR="00CA650E" w:rsidRDefault="00CA650E" w:rsidP="00BF0A8B">
      <w:pPr>
        <w:pStyle w:val="NRCSBodyText"/>
      </w:pPr>
    </w:p>
    <w:p w:rsidR="00CA650E" w:rsidRDefault="00CA650E" w:rsidP="00CA650E">
      <w:pPr>
        <w:pStyle w:val="NRCSBodyText"/>
      </w:pPr>
      <w:r>
        <w:t>Peas do not suppress weeds as well as other cover crops</w:t>
      </w:r>
      <w:r w:rsidR="00CD2F46">
        <w:t xml:space="preserve"> (Clark</w:t>
      </w:r>
      <w:r w:rsidR="002E0056">
        <w:t>,</w:t>
      </w:r>
      <w:r w:rsidR="00CD2F46">
        <w:t xml:space="preserve"> </w:t>
      </w:r>
      <w:r w:rsidR="002E0056">
        <w:t>2007</w:t>
      </w:r>
      <w:r w:rsidR="00CD2F46">
        <w:t>)</w:t>
      </w:r>
      <w:r>
        <w:t>.  Weed suppression can be improved by growing varieties</w:t>
      </w:r>
      <w:r w:rsidR="00672CB0">
        <w:t xml:space="preserve"> with long vines </w:t>
      </w:r>
      <w:r w:rsidR="00B54048">
        <w:t>(Clark</w:t>
      </w:r>
      <w:r w:rsidR="002E0056">
        <w:t>,</w:t>
      </w:r>
      <w:r w:rsidR="00B54048">
        <w:t xml:space="preserve"> </w:t>
      </w:r>
      <w:r w:rsidR="002E0056">
        <w:t>2007</w:t>
      </w:r>
      <w:r w:rsidR="00B54048">
        <w:t xml:space="preserve">) </w:t>
      </w:r>
      <w:r w:rsidR="009B0DBD">
        <w:t xml:space="preserve">and </w:t>
      </w:r>
      <w:r w:rsidR="00672CB0">
        <w:lastRenderedPageBreak/>
        <w:t>normal leaves</w:t>
      </w:r>
      <w:r>
        <w:t xml:space="preserve"> </w:t>
      </w:r>
      <w:r w:rsidR="00B54048">
        <w:t>(McGee</w:t>
      </w:r>
      <w:r w:rsidR="002E0056">
        <w:t>,</w:t>
      </w:r>
      <w:r w:rsidR="00B54048">
        <w:t xml:space="preserve"> 2012)</w:t>
      </w:r>
      <w:r w:rsidR="004873A8">
        <w:t>,</w:t>
      </w:r>
      <w:r w:rsidR="00672CB0">
        <w:t xml:space="preserve"> </w:t>
      </w:r>
      <w:r>
        <w:t>and growing with annual grains such as wheat, triticale, barley or rye.</w:t>
      </w:r>
    </w:p>
    <w:p w:rsidR="00406E75" w:rsidRDefault="00406E75" w:rsidP="00BF0A8B">
      <w:pPr>
        <w:pStyle w:val="NRCSBodyText"/>
      </w:pPr>
    </w:p>
    <w:p w:rsidR="00373D3C" w:rsidRDefault="00406E75" w:rsidP="00BF0A8B">
      <w:pPr>
        <w:pStyle w:val="NRCSBodyText"/>
        <w:rPr>
          <w:i/>
        </w:rPr>
      </w:pPr>
      <w:r>
        <w:t xml:space="preserve">Numerous researchers have evaluated </w:t>
      </w:r>
      <w:r w:rsidR="0016451F">
        <w:t>peas as a green manure or cover crop.  Specific uses and re</w:t>
      </w:r>
      <w:r w:rsidR="00CA2D48">
        <w:t>sults vary by geographic region:</w:t>
      </w:r>
      <w:r w:rsidR="0016451F">
        <w:t xml:space="preserve">  </w:t>
      </w:r>
    </w:p>
    <w:p w:rsidR="00373D3C" w:rsidRDefault="00373D3C" w:rsidP="00BF0A8B">
      <w:pPr>
        <w:pStyle w:val="NRCSBodyText"/>
        <w:rPr>
          <w:i/>
        </w:rPr>
      </w:pPr>
    </w:p>
    <w:p w:rsidR="00E01BF0" w:rsidRDefault="00E01BF0" w:rsidP="00373D3C">
      <w:pPr>
        <w:pStyle w:val="NRCSBodyText"/>
      </w:pPr>
      <w:r w:rsidRPr="00A112D1">
        <w:rPr>
          <w:u w:val="single"/>
        </w:rPr>
        <w:t>California:</w:t>
      </w:r>
      <w:r w:rsidR="00D10DFB">
        <w:t xml:space="preserve"> </w:t>
      </w:r>
      <w:r w:rsidR="00B701AF">
        <w:t>In the mild-winter areas of California, fall-planted winter peas produce about twice the amount of biomass as spring-planted peas (Clark</w:t>
      </w:r>
      <w:r w:rsidR="002E0056">
        <w:t>,</w:t>
      </w:r>
      <w:r w:rsidR="00B701AF">
        <w:t xml:space="preserve"> </w:t>
      </w:r>
      <w:r w:rsidR="002E0056">
        <w:t>2007</w:t>
      </w:r>
      <w:r w:rsidR="00B701AF">
        <w:t>).  Austrian winter peas planted in the Sacramento Valley in</w:t>
      </w:r>
      <w:r w:rsidR="00FE2757">
        <w:t xml:space="preserve"> October can produce 150 lb/ac</w:t>
      </w:r>
      <w:r w:rsidR="00A602C3">
        <w:t>re</w:t>
      </w:r>
      <w:r w:rsidR="00B701AF">
        <w:t xml:space="preserve"> nitrogen by early April.  </w:t>
      </w:r>
      <w:r w:rsidR="00D10DFB">
        <w:t xml:space="preserve"> </w:t>
      </w:r>
    </w:p>
    <w:p w:rsidR="00373D3C" w:rsidRDefault="00373D3C" w:rsidP="00373D3C">
      <w:pPr>
        <w:pStyle w:val="NRCSBodyText"/>
      </w:pPr>
    </w:p>
    <w:p w:rsidR="00373D3C" w:rsidRDefault="00373D3C" w:rsidP="00373D3C">
      <w:pPr>
        <w:pStyle w:val="NRCSBodyText"/>
      </w:pPr>
      <w:r w:rsidRPr="00A112D1">
        <w:rPr>
          <w:u w:val="single"/>
        </w:rPr>
        <w:t>Inland Pacific Northwest:</w:t>
      </w:r>
      <w:r>
        <w:t xml:space="preserve">  The short growing season and winter-spring precipitation pattern in the Inland Pacific Northwest region limit the use of </w:t>
      </w:r>
      <w:r w:rsidR="00B8696C">
        <w:t xml:space="preserve">green manures and </w:t>
      </w:r>
      <w:r>
        <w:t xml:space="preserve">cover crops.  </w:t>
      </w:r>
      <w:r w:rsidR="00623FF7">
        <w:t xml:space="preserve">Austrian winter pea </w:t>
      </w:r>
      <w:r w:rsidR="007A2B12">
        <w:t xml:space="preserve">has the </w:t>
      </w:r>
      <w:r w:rsidR="00067D34">
        <w:t xml:space="preserve">greatest potential </w:t>
      </w:r>
      <w:r w:rsidR="003C6444">
        <w:t xml:space="preserve">as a </w:t>
      </w:r>
      <w:r w:rsidR="00CA2D48">
        <w:t xml:space="preserve">green manure or </w:t>
      </w:r>
      <w:r w:rsidR="003C6444">
        <w:t xml:space="preserve">cover crop </w:t>
      </w:r>
      <w:r w:rsidR="009344D2">
        <w:t xml:space="preserve">in this region </w:t>
      </w:r>
      <w:r w:rsidR="00623FF7">
        <w:t>because it can grow in cool temperatures.</w:t>
      </w:r>
    </w:p>
    <w:p w:rsidR="00623FF7" w:rsidRDefault="00623FF7" w:rsidP="00373D3C">
      <w:pPr>
        <w:pStyle w:val="NRCSBodyText"/>
      </w:pPr>
    </w:p>
    <w:p w:rsidR="00623FF7" w:rsidRDefault="00623FF7" w:rsidP="0031537B">
      <w:pPr>
        <w:pStyle w:val="NRCSBodyText"/>
      </w:pPr>
      <w:r>
        <w:t xml:space="preserve">Auld et al. (1982) </w:t>
      </w:r>
      <w:r w:rsidR="009F15CF">
        <w:t xml:space="preserve">found Austrian </w:t>
      </w:r>
      <w:r w:rsidR="00667B1F">
        <w:t>w</w:t>
      </w:r>
      <w:r w:rsidR="003A58E9">
        <w:t>inter peas seeded in early September produced the highest yields of organic matter and vine N</w:t>
      </w:r>
      <w:r w:rsidR="002D4EE7">
        <w:t xml:space="preserve"> compared to other seeding dates</w:t>
      </w:r>
      <w:r w:rsidR="003A58E9">
        <w:t xml:space="preserve">.  Delaying seeding by one month reduced the values by 50%.  </w:t>
      </w:r>
      <w:r w:rsidR="0031537B">
        <w:t xml:space="preserve">Six spring pea cultivars </w:t>
      </w:r>
      <w:r w:rsidR="009F6703">
        <w:t xml:space="preserve">produced a high </w:t>
      </w:r>
      <w:r w:rsidR="00164EBA">
        <w:t xml:space="preserve">organic </w:t>
      </w:r>
      <w:r w:rsidR="0031537B">
        <w:t xml:space="preserve">matter </w:t>
      </w:r>
      <w:r w:rsidR="00694CA6">
        <w:t xml:space="preserve">yield </w:t>
      </w:r>
      <w:r w:rsidR="0031537B">
        <w:t>but matured too late for plow-down in dryla</w:t>
      </w:r>
      <w:r w:rsidR="00E01BF0">
        <w:t>nd conditions</w:t>
      </w:r>
      <w:r w:rsidR="0031537B">
        <w:t xml:space="preserve">.  The authors stated Austrian winter pea could produce </w:t>
      </w:r>
      <w:r w:rsidR="00FE2757">
        <w:t xml:space="preserve">a </w:t>
      </w:r>
      <w:r w:rsidR="0031537B">
        <w:t xml:space="preserve">minimum of </w:t>
      </w:r>
      <w:r w:rsidR="009F6703">
        <w:t>160 lb/ac</w:t>
      </w:r>
      <w:r w:rsidR="00A602C3">
        <w:t>re</w:t>
      </w:r>
      <w:r w:rsidR="0031537B">
        <w:t xml:space="preserve"> vine N.</w:t>
      </w:r>
    </w:p>
    <w:p w:rsidR="00A112D1" w:rsidRDefault="00A112D1" w:rsidP="0031537B">
      <w:pPr>
        <w:pStyle w:val="NRCSBodyText"/>
      </w:pPr>
    </w:p>
    <w:p w:rsidR="00A112D1" w:rsidRDefault="00A112D1" w:rsidP="0031537B">
      <w:pPr>
        <w:pStyle w:val="NRCSBodyText"/>
      </w:pPr>
      <w:r w:rsidRPr="0057239B">
        <w:t>Murray and Swensen (198</w:t>
      </w:r>
      <w:r w:rsidR="00164EBA" w:rsidRPr="0057239B">
        <w:t>5) evaluated the yields of Austrian winter pea in monocultures and intercropped with 25, 50, and 75% winter wheat</w:t>
      </w:r>
      <w:r w:rsidR="00724C1D" w:rsidRPr="0057239B">
        <w:t xml:space="preserve"> or winter barley</w:t>
      </w:r>
      <w:r w:rsidR="00164EBA" w:rsidRPr="0057239B">
        <w:t xml:space="preserve">.  Winter </w:t>
      </w:r>
      <w:r w:rsidR="00724C1D" w:rsidRPr="0057239B">
        <w:t>pea yields with 25% winter cereals</w:t>
      </w:r>
      <w:r w:rsidR="00164EBA" w:rsidRPr="0057239B">
        <w:t xml:space="preserve"> were equal to or 27% greater than monocropped winter peas</w:t>
      </w:r>
      <w:r w:rsidR="00164EBA">
        <w:t xml:space="preserve">.  </w:t>
      </w:r>
      <w:r w:rsidR="00724C1D">
        <w:t xml:space="preserve">The authors attributed the benefit to the intercropped peas to reduced lodging, better light capture, and reduced incidence of </w:t>
      </w:r>
      <w:r w:rsidR="00724C1D">
        <w:rPr>
          <w:i/>
        </w:rPr>
        <w:t xml:space="preserve">Sclerotinia </w:t>
      </w:r>
      <w:r w:rsidR="00724C1D">
        <w:t>infection.</w:t>
      </w:r>
      <w:r w:rsidR="00164EBA">
        <w:t xml:space="preserve">      </w:t>
      </w:r>
    </w:p>
    <w:p w:rsidR="002D4EE7" w:rsidRDefault="002D4EE7" w:rsidP="0031537B">
      <w:pPr>
        <w:pStyle w:val="NRCSBodyText"/>
      </w:pPr>
    </w:p>
    <w:p w:rsidR="00373D3C" w:rsidRDefault="00373D3C" w:rsidP="00373D3C">
      <w:pPr>
        <w:pStyle w:val="NRCSBodyText"/>
      </w:pPr>
      <w:r>
        <w:t xml:space="preserve">Mahler and Auld (1989) compared N fertilizer equivalent values and winter wheat yields following Austrian winter pea green manure, Austrian winter pea harvested, summer fallow and spring barley in northern Idaho (Table 1).  They found the agronomic benefit of Austrian winter pea harvested was similar to Austrian winter pea green manure, </w:t>
      </w:r>
      <w:r w:rsidR="003E650B">
        <w:t xml:space="preserve">but </w:t>
      </w:r>
      <w:r>
        <w:t>the economic benefit of Austrian winter pea harvested was greater</w:t>
      </w:r>
      <w:r w:rsidR="00737689">
        <w:t xml:space="preserve"> because it could be sold as a crop</w:t>
      </w:r>
      <w:r>
        <w:t xml:space="preserve">.  They concluded the rotation with Austrian winter pea harvested was the most efficient. </w:t>
      </w:r>
    </w:p>
    <w:p w:rsidR="00373D3C" w:rsidRDefault="00373D3C" w:rsidP="00373D3C">
      <w:pPr>
        <w:pStyle w:val="NRCSBodyText"/>
      </w:pPr>
    </w:p>
    <w:tbl>
      <w:tblPr>
        <w:tblStyle w:val="TableGrid"/>
        <w:tblW w:w="0" w:type="auto"/>
        <w:tblInd w:w="108" w:type="dxa"/>
        <w:tblLook w:val="04A0"/>
      </w:tblPr>
      <w:tblGrid>
        <w:gridCol w:w="1707"/>
        <w:gridCol w:w="1353"/>
        <w:gridCol w:w="1440"/>
      </w:tblGrid>
      <w:tr w:rsidR="00373D3C" w:rsidTr="0010271E">
        <w:tc>
          <w:tcPr>
            <w:tcW w:w="1707" w:type="dxa"/>
            <w:shd w:val="clear" w:color="auto" w:fill="D6E3BC" w:themeFill="accent3" w:themeFillTint="66"/>
          </w:tcPr>
          <w:p w:rsidR="00373D3C" w:rsidRDefault="00373D3C" w:rsidP="00016795">
            <w:pPr>
              <w:pStyle w:val="NRCSBodyText"/>
            </w:pPr>
            <w:r>
              <w:t>Crop Year 1</w:t>
            </w:r>
          </w:p>
        </w:tc>
        <w:tc>
          <w:tcPr>
            <w:tcW w:w="1353" w:type="dxa"/>
            <w:shd w:val="clear" w:color="auto" w:fill="D6E3BC" w:themeFill="accent3" w:themeFillTint="66"/>
          </w:tcPr>
          <w:p w:rsidR="00373D3C" w:rsidRDefault="00373D3C" w:rsidP="00016795">
            <w:pPr>
              <w:pStyle w:val="NRCSBodyText"/>
            </w:pPr>
            <w:r>
              <w:t>N Fertilizer Equivalent Value</w:t>
            </w:r>
          </w:p>
        </w:tc>
        <w:tc>
          <w:tcPr>
            <w:tcW w:w="1440" w:type="dxa"/>
            <w:shd w:val="clear" w:color="auto" w:fill="D6E3BC" w:themeFill="accent3" w:themeFillTint="66"/>
          </w:tcPr>
          <w:p w:rsidR="00373D3C" w:rsidRDefault="00373D3C" w:rsidP="00016795">
            <w:pPr>
              <w:pStyle w:val="NRCSBodyText"/>
            </w:pPr>
            <w:r>
              <w:t>Crop Year 2 Winter Wheat Yield</w:t>
            </w:r>
          </w:p>
        </w:tc>
      </w:tr>
      <w:tr w:rsidR="00373D3C" w:rsidTr="0010271E">
        <w:tc>
          <w:tcPr>
            <w:tcW w:w="1707" w:type="dxa"/>
          </w:tcPr>
          <w:p w:rsidR="00373D3C" w:rsidRDefault="00373D3C" w:rsidP="00016795">
            <w:pPr>
              <w:pStyle w:val="NRCSBodyText"/>
            </w:pPr>
            <w:r>
              <w:t>Austrian winter pea green manure</w:t>
            </w:r>
          </w:p>
        </w:tc>
        <w:tc>
          <w:tcPr>
            <w:tcW w:w="1353" w:type="dxa"/>
          </w:tcPr>
          <w:p w:rsidR="00373D3C" w:rsidRDefault="00373D3C" w:rsidP="00016795">
            <w:pPr>
              <w:pStyle w:val="NRCSBodyText"/>
            </w:pPr>
            <w:r>
              <w:t>84 lb/ac</w:t>
            </w:r>
          </w:p>
        </w:tc>
        <w:tc>
          <w:tcPr>
            <w:tcW w:w="1440" w:type="dxa"/>
          </w:tcPr>
          <w:p w:rsidR="00373D3C" w:rsidRDefault="00373D3C" w:rsidP="00016795">
            <w:pPr>
              <w:pStyle w:val="NRCSBodyText"/>
            </w:pPr>
            <w:r>
              <w:t>99 bu/ac</w:t>
            </w:r>
          </w:p>
        </w:tc>
      </w:tr>
      <w:tr w:rsidR="00373D3C" w:rsidTr="0010271E">
        <w:tc>
          <w:tcPr>
            <w:tcW w:w="1707" w:type="dxa"/>
          </w:tcPr>
          <w:p w:rsidR="00373D3C" w:rsidRDefault="00373D3C" w:rsidP="00016795">
            <w:pPr>
              <w:pStyle w:val="NRCSBodyText"/>
            </w:pPr>
            <w:r>
              <w:t>Austrian winter pea harvested</w:t>
            </w:r>
          </w:p>
        </w:tc>
        <w:tc>
          <w:tcPr>
            <w:tcW w:w="1353" w:type="dxa"/>
          </w:tcPr>
          <w:p w:rsidR="00373D3C" w:rsidRDefault="00373D3C" w:rsidP="0010271E">
            <w:pPr>
              <w:pStyle w:val="NRCSBodyText"/>
            </w:pPr>
            <w:r>
              <w:t>67 lb/ac</w:t>
            </w:r>
          </w:p>
        </w:tc>
        <w:tc>
          <w:tcPr>
            <w:tcW w:w="1440" w:type="dxa"/>
          </w:tcPr>
          <w:p w:rsidR="00373D3C" w:rsidRDefault="00373D3C" w:rsidP="00016795">
            <w:pPr>
              <w:pStyle w:val="NRCSBodyText"/>
            </w:pPr>
            <w:r>
              <w:t>96 bu/ac</w:t>
            </w:r>
          </w:p>
        </w:tc>
      </w:tr>
      <w:tr w:rsidR="00373D3C" w:rsidTr="0010271E">
        <w:tc>
          <w:tcPr>
            <w:tcW w:w="1707" w:type="dxa"/>
          </w:tcPr>
          <w:p w:rsidR="00373D3C" w:rsidRDefault="00373D3C" w:rsidP="00016795">
            <w:pPr>
              <w:pStyle w:val="NRCSBodyText"/>
            </w:pPr>
            <w:r>
              <w:t>Summer fallow</w:t>
            </w:r>
          </w:p>
        </w:tc>
        <w:tc>
          <w:tcPr>
            <w:tcW w:w="1353" w:type="dxa"/>
          </w:tcPr>
          <w:p w:rsidR="00373D3C" w:rsidRDefault="00373D3C" w:rsidP="00016795">
            <w:pPr>
              <w:pStyle w:val="NRCSBodyText"/>
            </w:pPr>
            <w:r>
              <w:t>61 lb/ac</w:t>
            </w:r>
          </w:p>
        </w:tc>
        <w:tc>
          <w:tcPr>
            <w:tcW w:w="1440" w:type="dxa"/>
          </w:tcPr>
          <w:p w:rsidR="00373D3C" w:rsidRDefault="00373D3C" w:rsidP="00016795">
            <w:pPr>
              <w:pStyle w:val="NRCSBodyText"/>
            </w:pPr>
            <w:r>
              <w:t>94.5 bu/ac</w:t>
            </w:r>
          </w:p>
        </w:tc>
      </w:tr>
      <w:tr w:rsidR="00373D3C" w:rsidTr="0010271E">
        <w:tc>
          <w:tcPr>
            <w:tcW w:w="1707" w:type="dxa"/>
          </w:tcPr>
          <w:p w:rsidR="00373D3C" w:rsidRDefault="00373D3C" w:rsidP="00016795">
            <w:pPr>
              <w:pStyle w:val="NRCSBodyText"/>
            </w:pPr>
            <w:r>
              <w:t>Spring barley</w:t>
            </w:r>
          </w:p>
        </w:tc>
        <w:tc>
          <w:tcPr>
            <w:tcW w:w="1353" w:type="dxa"/>
          </w:tcPr>
          <w:p w:rsidR="00373D3C" w:rsidRDefault="00373D3C" w:rsidP="00016795">
            <w:pPr>
              <w:pStyle w:val="NRCSBodyText"/>
            </w:pPr>
            <w:r>
              <w:t>N/A</w:t>
            </w:r>
          </w:p>
        </w:tc>
        <w:tc>
          <w:tcPr>
            <w:tcW w:w="1440" w:type="dxa"/>
          </w:tcPr>
          <w:p w:rsidR="00373D3C" w:rsidRDefault="00373D3C" w:rsidP="00016795">
            <w:pPr>
              <w:pStyle w:val="NRCSBodyText"/>
            </w:pPr>
            <w:r>
              <w:t>70.5 bu/ac</w:t>
            </w:r>
          </w:p>
        </w:tc>
      </w:tr>
    </w:tbl>
    <w:p w:rsidR="00373D3C" w:rsidRPr="003E650B" w:rsidRDefault="00FB3F8F" w:rsidP="00373D3C">
      <w:pPr>
        <w:pStyle w:val="Caption"/>
        <w:keepNext/>
        <w:spacing w:after="0"/>
        <w:contextualSpacing/>
        <w:jc w:val="left"/>
        <w:rPr>
          <w:b w:val="0"/>
          <w:i/>
          <w:color w:val="auto"/>
        </w:rPr>
      </w:pPr>
      <w:proofErr w:type="gramStart"/>
      <w:r w:rsidRPr="00FB3F8F">
        <w:rPr>
          <w:b w:val="0"/>
          <w:i/>
          <w:color w:val="auto"/>
        </w:rPr>
        <w:lastRenderedPageBreak/>
        <w:t xml:space="preserve">Table </w:t>
      </w:r>
      <w:r w:rsidR="00393965" w:rsidRPr="00FB3F8F">
        <w:rPr>
          <w:b w:val="0"/>
          <w:i/>
          <w:color w:val="auto"/>
        </w:rPr>
        <w:fldChar w:fldCharType="begin"/>
      </w:r>
      <w:r w:rsidRPr="00FB3F8F">
        <w:rPr>
          <w:b w:val="0"/>
          <w:i/>
          <w:color w:val="auto"/>
        </w:rPr>
        <w:instrText xml:space="preserve"> SEQ Table \* ARABIC </w:instrText>
      </w:r>
      <w:r w:rsidR="00393965" w:rsidRPr="00FB3F8F">
        <w:rPr>
          <w:b w:val="0"/>
          <w:i/>
          <w:color w:val="auto"/>
        </w:rPr>
        <w:fldChar w:fldCharType="separate"/>
      </w:r>
      <w:r w:rsidR="005A2343">
        <w:rPr>
          <w:b w:val="0"/>
          <w:i/>
          <w:noProof/>
          <w:color w:val="auto"/>
        </w:rPr>
        <w:t>1</w:t>
      </w:r>
      <w:r w:rsidR="00393965" w:rsidRPr="00FB3F8F">
        <w:rPr>
          <w:b w:val="0"/>
          <w:i/>
          <w:color w:val="auto"/>
        </w:rPr>
        <w:fldChar w:fldCharType="end"/>
      </w:r>
      <w:r w:rsidRPr="00FB3F8F">
        <w:rPr>
          <w:b w:val="0"/>
          <w:i/>
          <w:color w:val="auto"/>
        </w:rPr>
        <w:t>.</w:t>
      </w:r>
      <w:proofErr w:type="gramEnd"/>
      <w:r w:rsidRPr="00FB3F8F">
        <w:rPr>
          <w:b w:val="0"/>
          <w:i/>
          <w:color w:val="auto"/>
        </w:rPr>
        <w:t xml:space="preserve"> Comparison of N fertilizer equivalent values and winter wheat yields following Austrian winter pea green manure, Austrian winter pea harvested, summer fallow, and spring barley.  </w:t>
      </w:r>
      <w:proofErr w:type="gramStart"/>
      <w:r w:rsidRPr="00FB3F8F">
        <w:rPr>
          <w:b w:val="0"/>
          <w:i/>
          <w:color w:val="auto"/>
        </w:rPr>
        <w:t>From Mahler and Auld (1989).</w:t>
      </w:r>
      <w:proofErr w:type="gramEnd"/>
    </w:p>
    <w:p w:rsidR="00AC5FEB" w:rsidRDefault="00AC5FEB" w:rsidP="000C7603">
      <w:pPr>
        <w:jc w:val="both"/>
      </w:pPr>
    </w:p>
    <w:p w:rsidR="00AC5FEB" w:rsidRDefault="006E5632" w:rsidP="00AC5FEB">
      <w:pPr>
        <w:jc w:val="left"/>
        <w:rPr>
          <w:sz w:val="20"/>
        </w:rPr>
      </w:pPr>
      <w:r>
        <w:rPr>
          <w:sz w:val="20"/>
        </w:rPr>
        <w:t xml:space="preserve">Mahler and Hemamda (1993) incorporated </w:t>
      </w:r>
      <w:r w:rsidR="00215F7C">
        <w:rPr>
          <w:sz w:val="20"/>
        </w:rPr>
        <w:t xml:space="preserve">baled and </w:t>
      </w:r>
      <w:r>
        <w:rPr>
          <w:sz w:val="20"/>
        </w:rPr>
        <w:t>dried residue of Austrian winter pea, alfalfa and whea</w:t>
      </w:r>
      <w:r w:rsidR="0010271E">
        <w:rPr>
          <w:sz w:val="20"/>
        </w:rPr>
        <w:t xml:space="preserve">t at rates of </w:t>
      </w:r>
      <w:r w:rsidR="00A35A6F">
        <w:rPr>
          <w:sz w:val="20"/>
        </w:rPr>
        <w:t xml:space="preserve">0.45, 0.90, and </w:t>
      </w:r>
      <w:proofErr w:type="gramStart"/>
      <w:r w:rsidR="00A35A6F">
        <w:rPr>
          <w:sz w:val="20"/>
        </w:rPr>
        <w:t>1.34 t</w:t>
      </w:r>
      <w:r w:rsidR="0010271E">
        <w:rPr>
          <w:sz w:val="20"/>
        </w:rPr>
        <w:t>/ac</w:t>
      </w:r>
      <w:r w:rsidR="00F15FC4">
        <w:rPr>
          <w:sz w:val="20"/>
        </w:rPr>
        <w:t>re</w:t>
      </w:r>
      <w:proofErr w:type="gramEnd"/>
      <w:r w:rsidR="00F15FC4">
        <w:rPr>
          <w:sz w:val="20"/>
        </w:rPr>
        <w:t xml:space="preserve"> </w:t>
      </w:r>
      <w:r>
        <w:rPr>
          <w:sz w:val="20"/>
        </w:rPr>
        <w:t>and compared yields of spring wheat the following year</w:t>
      </w:r>
      <w:r w:rsidR="00B7386B">
        <w:rPr>
          <w:sz w:val="20"/>
        </w:rPr>
        <w:t xml:space="preserve">. </w:t>
      </w:r>
      <w:r>
        <w:rPr>
          <w:sz w:val="20"/>
        </w:rPr>
        <w:t>The</w:t>
      </w:r>
      <w:r w:rsidR="000C7603">
        <w:rPr>
          <w:sz w:val="20"/>
        </w:rPr>
        <w:t xml:space="preserve"> application of</w:t>
      </w:r>
      <w:r w:rsidR="0010271E">
        <w:rPr>
          <w:sz w:val="20"/>
        </w:rPr>
        <w:t xml:space="preserve"> </w:t>
      </w:r>
      <w:r w:rsidR="00A35A6F">
        <w:rPr>
          <w:sz w:val="20"/>
        </w:rPr>
        <w:t>1.34 t</w:t>
      </w:r>
      <w:r w:rsidR="0010271E">
        <w:rPr>
          <w:sz w:val="20"/>
        </w:rPr>
        <w:t>/ac</w:t>
      </w:r>
      <w:r w:rsidR="00A602C3">
        <w:rPr>
          <w:sz w:val="20"/>
        </w:rPr>
        <w:t>re</w:t>
      </w:r>
      <w:r w:rsidR="00737689">
        <w:rPr>
          <w:sz w:val="20"/>
        </w:rPr>
        <w:t xml:space="preserve"> </w:t>
      </w:r>
      <w:r w:rsidR="00B52E33">
        <w:rPr>
          <w:sz w:val="20"/>
        </w:rPr>
        <w:t xml:space="preserve">Austrian winter pea residue </w:t>
      </w:r>
      <w:r w:rsidR="00737689">
        <w:rPr>
          <w:sz w:val="20"/>
        </w:rPr>
        <w:t>resulted in highest spring wheat yield</w:t>
      </w:r>
      <w:r w:rsidR="00A87B3A">
        <w:rPr>
          <w:sz w:val="20"/>
        </w:rPr>
        <w:t xml:space="preserve">.  The N </w:t>
      </w:r>
      <w:r w:rsidR="001B1A50">
        <w:rPr>
          <w:sz w:val="20"/>
        </w:rPr>
        <w:t>mineralization</w:t>
      </w:r>
      <w:r w:rsidR="00A87B3A">
        <w:rPr>
          <w:sz w:val="20"/>
        </w:rPr>
        <w:t xml:space="preserve"> rate of the peas was more than double the rate of alfalfa, evidenced by the inorganic N in the soil 10 months after residue incorporation</w:t>
      </w:r>
      <w:r w:rsidR="00B52E33">
        <w:rPr>
          <w:sz w:val="20"/>
        </w:rPr>
        <w:t xml:space="preserve">. </w:t>
      </w:r>
      <w:r w:rsidR="00A87B3A">
        <w:rPr>
          <w:sz w:val="20"/>
        </w:rPr>
        <w:t xml:space="preserve"> </w:t>
      </w:r>
      <w:r w:rsidR="00B52E33">
        <w:rPr>
          <w:sz w:val="20"/>
        </w:rPr>
        <w:t>Approximately 77% of the nitrogen from the peas was recovered, 58% by the wheat and 19% by the soil.</w:t>
      </w:r>
    </w:p>
    <w:p w:rsidR="00775C31" w:rsidRDefault="00775C31" w:rsidP="00775C31">
      <w:pPr>
        <w:pStyle w:val="NRCSBodyText"/>
      </w:pPr>
    </w:p>
    <w:p w:rsidR="00775C31" w:rsidRDefault="00775C31" w:rsidP="00775C31">
      <w:pPr>
        <w:pStyle w:val="NRCSBodyText"/>
      </w:pPr>
      <w:r>
        <w:t xml:space="preserve">Peas, alone or in mixtures, are </w:t>
      </w:r>
      <w:r w:rsidR="00F06EA6">
        <w:t xml:space="preserve">sometimes </w:t>
      </w:r>
      <w:r>
        <w:t>planted in vineyards in the eastern Pacific Northwest to supply short-term organic matter and nitrogen (Olmstead</w:t>
      </w:r>
      <w:r w:rsidR="003E650B">
        <w:t>,</w:t>
      </w:r>
      <w:r>
        <w:t xml:space="preserve"> 2006).  The c</w:t>
      </w:r>
      <w:r w:rsidR="00F06EA6">
        <w:t>rop is grown as a winter annual</w:t>
      </w:r>
      <w:r>
        <w:t xml:space="preserve"> and tilled or mowed in the early summer.</w:t>
      </w:r>
    </w:p>
    <w:p w:rsidR="00E53261" w:rsidRDefault="00E53261" w:rsidP="00AC5FEB">
      <w:pPr>
        <w:jc w:val="left"/>
        <w:rPr>
          <w:sz w:val="20"/>
          <w:u w:val="single"/>
        </w:rPr>
      </w:pPr>
    </w:p>
    <w:p w:rsidR="001C2C1E" w:rsidRDefault="00A35A6F" w:rsidP="00AC5FEB">
      <w:pPr>
        <w:jc w:val="left"/>
        <w:rPr>
          <w:sz w:val="20"/>
        </w:rPr>
      </w:pPr>
      <w:r w:rsidRPr="00A112D1">
        <w:rPr>
          <w:sz w:val="20"/>
          <w:u w:val="single"/>
        </w:rPr>
        <w:t>Northern Great Plains:</w:t>
      </w:r>
      <w:r w:rsidR="001C2C1E">
        <w:rPr>
          <w:sz w:val="20"/>
        </w:rPr>
        <w:t xml:space="preserve">  </w:t>
      </w:r>
      <w:r w:rsidR="00783CD5">
        <w:rPr>
          <w:sz w:val="20"/>
        </w:rPr>
        <w:t>Growers</w:t>
      </w:r>
      <w:r w:rsidR="0010271E">
        <w:rPr>
          <w:sz w:val="20"/>
        </w:rPr>
        <w:t xml:space="preserve"> in the northern Great Plains </w:t>
      </w:r>
      <w:r w:rsidR="00783CD5">
        <w:rPr>
          <w:sz w:val="20"/>
        </w:rPr>
        <w:t xml:space="preserve">sometimes </w:t>
      </w:r>
      <w:r w:rsidR="0010271E">
        <w:rPr>
          <w:sz w:val="20"/>
        </w:rPr>
        <w:t>plant legumes</w:t>
      </w:r>
      <w:r w:rsidR="00A36A2B">
        <w:rPr>
          <w:sz w:val="20"/>
        </w:rPr>
        <w:t xml:space="preserve"> such as spring pea, Austrian winter pea, </w:t>
      </w:r>
      <w:r w:rsidR="00DA08FB">
        <w:rPr>
          <w:sz w:val="20"/>
        </w:rPr>
        <w:t>or</w:t>
      </w:r>
      <w:r w:rsidR="00A36A2B">
        <w:rPr>
          <w:sz w:val="20"/>
        </w:rPr>
        <w:t xml:space="preserve"> lentils</w:t>
      </w:r>
      <w:r w:rsidR="0010271E">
        <w:rPr>
          <w:sz w:val="20"/>
        </w:rPr>
        <w:t xml:space="preserve"> in the place of fallow </w:t>
      </w:r>
      <w:r w:rsidR="001C2C1E">
        <w:rPr>
          <w:sz w:val="20"/>
        </w:rPr>
        <w:t>(Clark</w:t>
      </w:r>
      <w:r w:rsidR="003E650B">
        <w:rPr>
          <w:sz w:val="20"/>
        </w:rPr>
        <w:t>,</w:t>
      </w:r>
      <w:r w:rsidR="001C2C1E">
        <w:rPr>
          <w:sz w:val="20"/>
        </w:rPr>
        <w:t xml:space="preserve"> </w:t>
      </w:r>
      <w:r w:rsidR="003E650B">
        <w:rPr>
          <w:sz w:val="20"/>
        </w:rPr>
        <w:t>2007</w:t>
      </w:r>
      <w:r w:rsidR="001C2C1E">
        <w:rPr>
          <w:sz w:val="20"/>
        </w:rPr>
        <w:t>).  The</w:t>
      </w:r>
      <w:r w:rsidR="0010271E">
        <w:rPr>
          <w:sz w:val="20"/>
        </w:rPr>
        <w:t>y manage the</w:t>
      </w:r>
      <w:r w:rsidR="001C2C1E">
        <w:rPr>
          <w:sz w:val="20"/>
        </w:rPr>
        <w:t xml:space="preserve"> legume crop</w:t>
      </w:r>
      <w:r w:rsidR="0010271E">
        <w:rPr>
          <w:sz w:val="20"/>
        </w:rPr>
        <w:t xml:space="preserve"> </w:t>
      </w:r>
      <w:r w:rsidR="001C2C1E">
        <w:rPr>
          <w:sz w:val="20"/>
        </w:rPr>
        <w:t xml:space="preserve">according to the growing season precipitation.  If </w:t>
      </w:r>
      <w:r w:rsidR="00384275">
        <w:rPr>
          <w:sz w:val="20"/>
        </w:rPr>
        <w:t>the season has</w:t>
      </w:r>
      <w:r w:rsidR="001C2C1E">
        <w:rPr>
          <w:sz w:val="20"/>
        </w:rPr>
        <w:t xml:space="preserve"> below normal precipitation, the</w:t>
      </w:r>
      <w:r w:rsidR="0010271E">
        <w:rPr>
          <w:sz w:val="20"/>
        </w:rPr>
        <w:t xml:space="preserve">y terminate the crop </w:t>
      </w:r>
      <w:r w:rsidR="001C2C1E">
        <w:rPr>
          <w:sz w:val="20"/>
        </w:rPr>
        <w:t>early.  I</w:t>
      </w:r>
      <w:r w:rsidR="0010271E">
        <w:rPr>
          <w:sz w:val="20"/>
        </w:rPr>
        <w:t>f there is</w:t>
      </w:r>
      <w:r w:rsidR="001C2C1E">
        <w:rPr>
          <w:sz w:val="20"/>
        </w:rPr>
        <w:t xml:space="preserve"> normal precipitation, the</w:t>
      </w:r>
      <w:r w:rsidR="0010271E">
        <w:rPr>
          <w:sz w:val="20"/>
        </w:rPr>
        <w:t>y terminate the crop</w:t>
      </w:r>
      <w:r w:rsidR="001C2C1E">
        <w:rPr>
          <w:sz w:val="20"/>
        </w:rPr>
        <w:t xml:space="preserve"> when 4 inches of soil wa</w:t>
      </w:r>
      <w:r w:rsidR="0010271E">
        <w:rPr>
          <w:sz w:val="20"/>
        </w:rPr>
        <w:t>ter remain, and if there i</w:t>
      </w:r>
      <w:r w:rsidR="00384275">
        <w:rPr>
          <w:sz w:val="20"/>
        </w:rPr>
        <w:t>s</w:t>
      </w:r>
      <w:r w:rsidR="001C2C1E">
        <w:rPr>
          <w:sz w:val="20"/>
        </w:rPr>
        <w:t xml:space="preserve"> above normal precipitation, the</w:t>
      </w:r>
      <w:r w:rsidR="000C7603">
        <w:rPr>
          <w:sz w:val="20"/>
        </w:rPr>
        <w:t>y allow the</w:t>
      </w:r>
      <w:r w:rsidR="001C2C1E">
        <w:rPr>
          <w:sz w:val="20"/>
        </w:rPr>
        <w:t xml:space="preserve"> crop to mature for harvest </w:t>
      </w:r>
      <w:r w:rsidR="000C7603">
        <w:rPr>
          <w:sz w:val="20"/>
        </w:rPr>
        <w:t>(Clark</w:t>
      </w:r>
      <w:r w:rsidR="003E650B">
        <w:rPr>
          <w:sz w:val="20"/>
        </w:rPr>
        <w:t>,</w:t>
      </w:r>
      <w:r w:rsidR="000C7603">
        <w:rPr>
          <w:sz w:val="20"/>
        </w:rPr>
        <w:t xml:space="preserve"> </w:t>
      </w:r>
      <w:r w:rsidR="003E650B">
        <w:rPr>
          <w:sz w:val="20"/>
        </w:rPr>
        <w:t>2007</w:t>
      </w:r>
      <w:r w:rsidR="000C7603">
        <w:rPr>
          <w:sz w:val="20"/>
        </w:rPr>
        <w:t>).   When they terminate the crop early, it</w:t>
      </w:r>
      <w:r w:rsidR="001C2C1E">
        <w:rPr>
          <w:sz w:val="20"/>
        </w:rPr>
        <w:t xml:space="preserve"> </w:t>
      </w:r>
      <w:r w:rsidR="009F6703">
        <w:rPr>
          <w:sz w:val="20"/>
        </w:rPr>
        <w:t xml:space="preserve">still </w:t>
      </w:r>
      <w:r w:rsidR="001C2C1E">
        <w:rPr>
          <w:sz w:val="20"/>
        </w:rPr>
        <w:t>provides benefits of hay or nitrogen</w:t>
      </w:r>
      <w:r w:rsidR="00D10DFB">
        <w:rPr>
          <w:sz w:val="20"/>
        </w:rPr>
        <w:t xml:space="preserve"> for the next crop</w:t>
      </w:r>
      <w:r w:rsidR="002C78B6">
        <w:rPr>
          <w:sz w:val="20"/>
        </w:rPr>
        <w:t xml:space="preserve"> (Fasching</w:t>
      </w:r>
      <w:r w:rsidR="003E650B">
        <w:rPr>
          <w:sz w:val="20"/>
        </w:rPr>
        <w:t>,</w:t>
      </w:r>
      <w:r w:rsidR="002C78B6">
        <w:rPr>
          <w:sz w:val="20"/>
        </w:rPr>
        <w:t xml:space="preserve"> 2006</w:t>
      </w:r>
      <w:r w:rsidR="00A36A2B">
        <w:rPr>
          <w:sz w:val="20"/>
        </w:rPr>
        <w:t>,</w:t>
      </w:r>
      <w:r w:rsidR="002C78B6">
        <w:rPr>
          <w:sz w:val="20"/>
        </w:rPr>
        <w:t xml:space="preserve"> as cited by Clark</w:t>
      </w:r>
      <w:r w:rsidR="003E650B">
        <w:rPr>
          <w:sz w:val="20"/>
        </w:rPr>
        <w:t>,</w:t>
      </w:r>
      <w:r w:rsidR="002C78B6">
        <w:rPr>
          <w:sz w:val="20"/>
        </w:rPr>
        <w:t xml:space="preserve"> </w:t>
      </w:r>
      <w:r w:rsidR="003E650B">
        <w:rPr>
          <w:sz w:val="20"/>
        </w:rPr>
        <w:t>2007</w:t>
      </w:r>
      <w:r w:rsidR="002C78B6">
        <w:rPr>
          <w:sz w:val="20"/>
        </w:rPr>
        <w:t>)</w:t>
      </w:r>
      <w:r w:rsidR="001C2C1E">
        <w:rPr>
          <w:sz w:val="20"/>
        </w:rPr>
        <w:t>.</w:t>
      </w:r>
    </w:p>
    <w:p w:rsidR="00C564B6" w:rsidRDefault="00C564B6" w:rsidP="00AC5FEB">
      <w:pPr>
        <w:jc w:val="left"/>
        <w:rPr>
          <w:sz w:val="20"/>
        </w:rPr>
      </w:pPr>
    </w:p>
    <w:p w:rsidR="00C564B6" w:rsidRDefault="00C564B6" w:rsidP="00AC5FEB">
      <w:pPr>
        <w:jc w:val="left"/>
        <w:rPr>
          <w:sz w:val="20"/>
        </w:rPr>
      </w:pPr>
      <w:r>
        <w:rPr>
          <w:sz w:val="20"/>
        </w:rPr>
        <w:t xml:space="preserve">In a study in Alberta, Soon et al. (2005) compared soil and plant N </w:t>
      </w:r>
      <w:r w:rsidR="007A2B12">
        <w:rPr>
          <w:sz w:val="20"/>
        </w:rPr>
        <w:t>with</w:t>
      </w:r>
      <w:r>
        <w:rPr>
          <w:sz w:val="20"/>
        </w:rPr>
        <w:t xml:space="preserve"> no-till and conventional tillage, and with previous crops of red clover green manure, field pea, and spring wheat (both harvested).  </w:t>
      </w:r>
      <w:r w:rsidR="008F2C6B">
        <w:rPr>
          <w:sz w:val="20"/>
        </w:rPr>
        <w:t>They found nitrogen uptake by wheat was higher with no-till than conventional tillage, and was higher when legumes preceded the wheat crop.  They attributed this to greater mineralization of nitrogen from organic matter and microbial biomass during crop growth compared to wheat monoculture.</w:t>
      </w:r>
      <w:r>
        <w:rPr>
          <w:sz w:val="20"/>
        </w:rPr>
        <w:t xml:space="preserve"> </w:t>
      </w:r>
    </w:p>
    <w:p w:rsidR="00A35A6F" w:rsidRDefault="00A35A6F" w:rsidP="00AC5FEB">
      <w:pPr>
        <w:jc w:val="left"/>
        <w:rPr>
          <w:sz w:val="20"/>
        </w:rPr>
      </w:pPr>
    </w:p>
    <w:p w:rsidR="00730FF5" w:rsidRDefault="00730FF5" w:rsidP="00AC5FEB">
      <w:pPr>
        <w:jc w:val="left"/>
        <w:rPr>
          <w:sz w:val="20"/>
        </w:rPr>
      </w:pPr>
      <w:r>
        <w:rPr>
          <w:sz w:val="20"/>
          <w:u w:val="single"/>
        </w:rPr>
        <w:t>Central Great Plains:</w:t>
      </w:r>
      <w:r>
        <w:rPr>
          <w:sz w:val="20"/>
        </w:rPr>
        <w:t xml:space="preserve"> In a study in eastern Colorado, legumes crops, such as Austrian winter pea, grown in the place of fallow depleted soil water and had detrimental effects on wheat yield the following year (Nielsen and Vigil</w:t>
      </w:r>
      <w:r w:rsidR="003E650B">
        <w:rPr>
          <w:sz w:val="20"/>
        </w:rPr>
        <w:t>,</w:t>
      </w:r>
      <w:r>
        <w:rPr>
          <w:sz w:val="20"/>
        </w:rPr>
        <w:t xml:space="preserve"> 2005).  This occurred even when the legume crop was terminated early.</w:t>
      </w:r>
      <w:r w:rsidR="005B667A">
        <w:rPr>
          <w:sz w:val="20"/>
        </w:rPr>
        <w:t xml:space="preserve">  </w:t>
      </w:r>
    </w:p>
    <w:p w:rsidR="005B667A" w:rsidRDefault="005B667A" w:rsidP="00AC5FEB">
      <w:pPr>
        <w:jc w:val="left"/>
        <w:rPr>
          <w:sz w:val="20"/>
          <w:u w:val="single"/>
        </w:rPr>
      </w:pPr>
    </w:p>
    <w:p w:rsidR="00E769BD" w:rsidRDefault="009F6703" w:rsidP="00AC5FEB">
      <w:pPr>
        <w:jc w:val="left"/>
        <w:rPr>
          <w:sz w:val="20"/>
        </w:rPr>
      </w:pPr>
      <w:r>
        <w:rPr>
          <w:sz w:val="20"/>
          <w:u w:val="single"/>
        </w:rPr>
        <w:t xml:space="preserve">Northern </w:t>
      </w:r>
      <w:r w:rsidR="00E769BD">
        <w:rPr>
          <w:sz w:val="20"/>
          <w:u w:val="single"/>
        </w:rPr>
        <w:t>Midwest:</w:t>
      </w:r>
      <w:r w:rsidR="00CD0969">
        <w:rPr>
          <w:sz w:val="20"/>
        </w:rPr>
        <w:t xml:space="preserve">  </w:t>
      </w:r>
      <w:r w:rsidR="00422177">
        <w:rPr>
          <w:sz w:val="20"/>
        </w:rPr>
        <w:t>Austrian winter pea may only be useful as a spring cover crop</w:t>
      </w:r>
      <w:r w:rsidR="00A26999">
        <w:rPr>
          <w:sz w:val="20"/>
        </w:rPr>
        <w:t xml:space="preserve"> in the </w:t>
      </w:r>
      <w:r w:rsidR="00E16926">
        <w:rPr>
          <w:sz w:val="20"/>
        </w:rPr>
        <w:t xml:space="preserve">northern </w:t>
      </w:r>
      <w:r w:rsidR="00A26999">
        <w:rPr>
          <w:sz w:val="20"/>
        </w:rPr>
        <w:t>Midwest</w:t>
      </w:r>
      <w:r w:rsidR="00422177">
        <w:rPr>
          <w:sz w:val="20"/>
        </w:rPr>
        <w:t xml:space="preserve">.  Creamer et al. (1997) found it did not overwinter </w:t>
      </w:r>
      <w:r w:rsidR="00B54048">
        <w:rPr>
          <w:sz w:val="20"/>
        </w:rPr>
        <w:t xml:space="preserve">as </w:t>
      </w:r>
      <w:r w:rsidR="00422177">
        <w:rPr>
          <w:sz w:val="20"/>
        </w:rPr>
        <w:t xml:space="preserve">well </w:t>
      </w:r>
      <w:r w:rsidR="00B54048">
        <w:rPr>
          <w:sz w:val="20"/>
        </w:rPr>
        <w:t xml:space="preserve">as other cover crops </w:t>
      </w:r>
      <w:r w:rsidR="00422177">
        <w:rPr>
          <w:sz w:val="20"/>
        </w:rPr>
        <w:t xml:space="preserve">in an Ohio vegetable production system.  </w:t>
      </w:r>
      <w:r w:rsidR="006C4CB4">
        <w:rPr>
          <w:sz w:val="20"/>
        </w:rPr>
        <w:t>Akemo et al. (2000a) evaluated f</w:t>
      </w:r>
      <w:r w:rsidR="00A32E73">
        <w:rPr>
          <w:sz w:val="20"/>
        </w:rPr>
        <w:t>ield pea, rye, and pea-</w:t>
      </w:r>
      <w:r w:rsidR="00CD0969">
        <w:rPr>
          <w:sz w:val="20"/>
        </w:rPr>
        <w:t xml:space="preserve">rye </w:t>
      </w:r>
      <w:r w:rsidR="006C4CB4">
        <w:rPr>
          <w:sz w:val="20"/>
        </w:rPr>
        <w:t xml:space="preserve">combinations at three different rates </w:t>
      </w:r>
      <w:r w:rsidR="00CD0969">
        <w:rPr>
          <w:sz w:val="20"/>
        </w:rPr>
        <w:t xml:space="preserve">as spring </w:t>
      </w:r>
      <w:r w:rsidR="00CD0969">
        <w:rPr>
          <w:sz w:val="20"/>
        </w:rPr>
        <w:lastRenderedPageBreak/>
        <w:t xml:space="preserve">cover crops in </w:t>
      </w:r>
      <w:r w:rsidR="00422177">
        <w:rPr>
          <w:sz w:val="20"/>
        </w:rPr>
        <w:t>tomato product</w:t>
      </w:r>
      <w:r w:rsidR="00B54048">
        <w:rPr>
          <w:sz w:val="20"/>
        </w:rPr>
        <w:t>ion</w:t>
      </w:r>
      <w:r w:rsidR="00CD0969">
        <w:rPr>
          <w:sz w:val="20"/>
        </w:rPr>
        <w:t>.</w:t>
      </w:r>
      <w:r w:rsidR="006C4CB4">
        <w:rPr>
          <w:sz w:val="20"/>
        </w:rPr>
        <w:t xml:space="preserve">  Rye planted at the highest </w:t>
      </w:r>
      <w:r w:rsidR="007A2B12">
        <w:rPr>
          <w:sz w:val="20"/>
        </w:rPr>
        <w:t xml:space="preserve">100% </w:t>
      </w:r>
      <w:r w:rsidR="00CD0969">
        <w:rPr>
          <w:sz w:val="20"/>
        </w:rPr>
        <w:t xml:space="preserve">rate resulted in the </w:t>
      </w:r>
      <w:r w:rsidR="006C4CB4">
        <w:rPr>
          <w:sz w:val="20"/>
        </w:rPr>
        <w:t xml:space="preserve">best weed </w:t>
      </w:r>
      <w:proofErr w:type="gramStart"/>
      <w:r w:rsidR="006C4CB4">
        <w:rPr>
          <w:sz w:val="20"/>
        </w:rPr>
        <w:t>control,</w:t>
      </w:r>
      <w:proofErr w:type="gramEnd"/>
      <w:r w:rsidR="006C4CB4">
        <w:rPr>
          <w:sz w:val="20"/>
        </w:rPr>
        <w:t xml:space="preserve"> however tomatoes yielded the </w:t>
      </w:r>
      <w:r w:rsidR="007A2B12">
        <w:rPr>
          <w:sz w:val="20"/>
        </w:rPr>
        <w:t xml:space="preserve">highest </w:t>
      </w:r>
      <w:r w:rsidR="006C4CB4">
        <w:rPr>
          <w:sz w:val="20"/>
        </w:rPr>
        <w:t>when planted into mixtures containing 50% or more pea</w:t>
      </w:r>
      <w:r w:rsidR="00F45F92">
        <w:rPr>
          <w:sz w:val="20"/>
        </w:rPr>
        <w:t xml:space="preserve"> </w:t>
      </w:r>
      <w:r w:rsidR="006C4CB4" w:rsidRPr="00022DFB">
        <w:rPr>
          <w:sz w:val="20"/>
        </w:rPr>
        <w:t>(Akemo et al.</w:t>
      </w:r>
      <w:r w:rsidR="003E650B">
        <w:rPr>
          <w:sz w:val="20"/>
        </w:rPr>
        <w:t>,</w:t>
      </w:r>
      <w:r w:rsidR="006C4CB4" w:rsidRPr="00022DFB">
        <w:rPr>
          <w:sz w:val="20"/>
        </w:rPr>
        <w:t xml:space="preserve"> 2000b</w:t>
      </w:r>
      <w:r w:rsidR="006C4CB4">
        <w:rPr>
          <w:sz w:val="20"/>
        </w:rPr>
        <w:t>).</w:t>
      </w:r>
    </w:p>
    <w:p w:rsidR="00E16926" w:rsidRDefault="00E16926" w:rsidP="00AC5FEB">
      <w:pPr>
        <w:jc w:val="left"/>
        <w:rPr>
          <w:sz w:val="20"/>
        </w:rPr>
      </w:pPr>
    </w:p>
    <w:p w:rsidR="00E16926" w:rsidRDefault="009F6703" w:rsidP="00F15FC4">
      <w:pPr>
        <w:jc w:val="left"/>
        <w:rPr>
          <w:sz w:val="20"/>
        </w:rPr>
      </w:pPr>
      <w:r w:rsidRPr="009F6703">
        <w:rPr>
          <w:sz w:val="20"/>
          <w:u w:val="single"/>
        </w:rPr>
        <w:t>Southern Midwest:</w:t>
      </w:r>
      <w:r>
        <w:rPr>
          <w:sz w:val="20"/>
        </w:rPr>
        <w:t xml:space="preserve"> </w:t>
      </w:r>
      <w:r w:rsidR="00E16926">
        <w:rPr>
          <w:sz w:val="20"/>
        </w:rPr>
        <w:t xml:space="preserve"> </w:t>
      </w:r>
      <w:r>
        <w:rPr>
          <w:sz w:val="20"/>
        </w:rPr>
        <w:t xml:space="preserve">In </w:t>
      </w:r>
      <w:r w:rsidR="00E16926">
        <w:rPr>
          <w:sz w:val="20"/>
        </w:rPr>
        <w:t xml:space="preserve">Missouri, Reinbott et al. (2004) </w:t>
      </w:r>
      <w:r w:rsidR="005E3548">
        <w:rPr>
          <w:sz w:val="20"/>
        </w:rPr>
        <w:t xml:space="preserve">demonstrated that growing </w:t>
      </w:r>
      <w:r w:rsidR="00E6028D">
        <w:rPr>
          <w:sz w:val="20"/>
        </w:rPr>
        <w:t>Austrian winter pea as a cover crop</w:t>
      </w:r>
      <w:r w:rsidR="007A6E1A">
        <w:rPr>
          <w:sz w:val="20"/>
        </w:rPr>
        <w:t xml:space="preserve"> may provide benefits to </w:t>
      </w:r>
      <w:r w:rsidR="00E16926">
        <w:rPr>
          <w:sz w:val="20"/>
        </w:rPr>
        <w:t xml:space="preserve">no-till corn and </w:t>
      </w:r>
      <w:r w:rsidR="007A6E1A">
        <w:rPr>
          <w:sz w:val="20"/>
        </w:rPr>
        <w:t xml:space="preserve">grain </w:t>
      </w:r>
      <w:r w:rsidR="00E6028D">
        <w:rPr>
          <w:sz w:val="20"/>
        </w:rPr>
        <w:t>sorghum</w:t>
      </w:r>
      <w:r w:rsidR="007A6E1A">
        <w:rPr>
          <w:sz w:val="20"/>
        </w:rPr>
        <w:t>.  Y</w:t>
      </w:r>
      <w:r w:rsidR="00E16926">
        <w:rPr>
          <w:sz w:val="20"/>
        </w:rPr>
        <w:t xml:space="preserve">ields </w:t>
      </w:r>
      <w:r w:rsidR="007A6E1A">
        <w:rPr>
          <w:sz w:val="20"/>
        </w:rPr>
        <w:t xml:space="preserve">of corn and grain sorghum </w:t>
      </w:r>
      <w:r w:rsidR="00F15FC4">
        <w:rPr>
          <w:sz w:val="20"/>
        </w:rPr>
        <w:t xml:space="preserve">were highest </w:t>
      </w:r>
      <w:r w:rsidR="00E16926">
        <w:rPr>
          <w:sz w:val="20"/>
        </w:rPr>
        <w:t xml:space="preserve">following fall-sown Austrian winter pea and </w:t>
      </w:r>
      <w:r w:rsidR="00E6028D">
        <w:rPr>
          <w:sz w:val="20"/>
        </w:rPr>
        <w:t>hairy vetch</w:t>
      </w:r>
      <w:ins w:id="3" w:author="Alayna.Jacobs" w:date="2012-05-14T14:47:00Z">
        <w:r w:rsidR="005E3548">
          <w:rPr>
            <w:sz w:val="20"/>
          </w:rPr>
          <w:t xml:space="preserve"> </w:t>
        </w:r>
      </w:ins>
      <w:r w:rsidR="00263A0D">
        <w:rPr>
          <w:sz w:val="20"/>
        </w:rPr>
        <w:t>when compared</w:t>
      </w:r>
      <w:r w:rsidR="00E16926">
        <w:rPr>
          <w:sz w:val="20"/>
        </w:rPr>
        <w:t xml:space="preserve"> to </w:t>
      </w:r>
      <w:r w:rsidR="007A6E1A">
        <w:rPr>
          <w:sz w:val="20"/>
        </w:rPr>
        <w:t>oats, mixtures with oats, and no cover crop.</w:t>
      </w:r>
    </w:p>
    <w:p w:rsidR="00E16926" w:rsidRDefault="00E16926" w:rsidP="00AC5FEB">
      <w:pPr>
        <w:jc w:val="left"/>
        <w:rPr>
          <w:sz w:val="20"/>
        </w:rPr>
      </w:pPr>
    </w:p>
    <w:p w:rsidR="00E769BD" w:rsidRPr="00E769BD" w:rsidRDefault="00E769BD" w:rsidP="00AC5FEB">
      <w:pPr>
        <w:jc w:val="left"/>
        <w:rPr>
          <w:sz w:val="20"/>
        </w:rPr>
      </w:pPr>
      <w:r>
        <w:rPr>
          <w:sz w:val="20"/>
          <w:u w:val="single"/>
        </w:rPr>
        <w:t>South:</w:t>
      </w:r>
      <w:r>
        <w:rPr>
          <w:sz w:val="20"/>
        </w:rPr>
        <w:t xml:space="preserve">  </w:t>
      </w:r>
      <w:r w:rsidR="006762BD">
        <w:rPr>
          <w:sz w:val="20"/>
        </w:rPr>
        <w:t>Keeling et al. (1996) compared eight legumes, including Austrian winter pea, and two cereals for interseeding into cotton to control wind erosion</w:t>
      </w:r>
      <w:r w:rsidR="00E6028D">
        <w:rPr>
          <w:sz w:val="20"/>
        </w:rPr>
        <w:t xml:space="preserve"> in Texas</w:t>
      </w:r>
      <w:r w:rsidR="006762BD">
        <w:rPr>
          <w:sz w:val="20"/>
        </w:rPr>
        <w:t xml:space="preserve">.  They found winter pea </w:t>
      </w:r>
      <w:r w:rsidR="00BB29E5">
        <w:rPr>
          <w:sz w:val="20"/>
        </w:rPr>
        <w:t xml:space="preserve">and hairy vetch </w:t>
      </w:r>
      <w:r w:rsidR="006762BD">
        <w:rPr>
          <w:sz w:val="20"/>
        </w:rPr>
        <w:t xml:space="preserve">established </w:t>
      </w:r>
      <w:proofErr w:type="gramStart"/>
      <w:r w:rsidR="007A2B12">
        <w:rPr>
          <w:sz w:val="20"/>
        </w:rPr>
        <w:t>better</w:t>
      </w:r>
      <w:proofErr w:type="gramEnd"/>
      <w:r w:rsidR="000D3494">
        <w:rPr>
          <w:sz w:val="20"/>
        </w:rPr>
        <w:t xml:space="preserve"> than the small-seeded legumes</w:t>
      </w:r>
      <w:r w:rsidR="008954A2">
        <w:rPr>
          <w:sz w:val="20"/>
        </w:rPr>
        <w:t>;</w:t>
      </w:r>
      <w:r w:rsidR="006762BD">
        <w:rPr>
          <w:sz w:val="20"/>
        </w:rPr>
        <w:t xml:space="preserve"> however</w:t>
      </w:r>
      <w:r w:rsidR="008954A2">
        <w:rPr>
          <w:sz w:val="20"/>
        </w:rPr>
        <w:t>,</w:t>
      </w:r>
      <w:r w:rsidR="006762BD">
        <w:rPr>
          <w:sz w:val="20"/>
        </w:rPr>
        <w:t xml:space="preserve"> </w:t>
      </w:r>
      <w:r w:rsidR="00E6028D">
        <w:rPr>
          <w:sz w:val="20"/>
        </w:rPr>
        <w:t>wheat and rye</w:t>
      </w:r>
      <w:r w:rsidR="000D3494">
        <w:rPr>
          <w:sz w:val="20"/>
        </w:rPr>
        <w:t xml:space="preserve"> were the most dependable for producing soil cover.</w:t>
      </w:r>
      <w:r w:rsidR="006762BD">
        <w:rPr>
          <w:sz w:val="20"/>
        </w:rPr>
        <w:t xml:space="preserve">  </w:t>
      </w:r>
    </w:p>
    <w:p w:rsidR="00E769BD" w:rsidRDefault="00E769BD" w:rsidP="00AC5FEB">
      <w:pPr>
        <w:jc w:val="left"/>
        <w:rPr>
          <w:sz w:val="20"/>
          <w:u w:val="single"/>
        </w:rPr>
      </w:pPr>
    </w:p>
    <w:p w:rsidR="00457D06" w:rsidRDefault="00E01BF0" w:rsidP="00AC5FEB">
      <w:pPr>
        <w:jc w:val="left"/>
        <w:rPr>
          <w:sz w:val="20"/>
        </w:rPr>
      </w:pPr>
      <w:r w:rsidRPr="00A112D1">
        <w:rPr>
          <w:sz w:val="20"/>
          <w:u w:val="single"/>
        </w:rPr>
        <w:t xml:space="preserve">East and </w:t>
      </w:r>
      <w:r w:rsidR="00A35A6F" w:rsidRPr="00A112D1">
        <w:rPr>
          <w:sz w:val="20"/>
          <w:u w:val="single"/>
        </w:rPr>
        <w:t>Southeast:</w:t>
      </w:r>
      <w:r>
        <w:rPr>
          <w:sz w:val="20"/>
        </w:rPr>
        <w:t xml:space="preserve">  </w:t>
      </w:r>
      <w:r w:rsidR="007C6D83">
        <w:rPr>
          <w:sz w:val="20"/>
        </w:rPr>
        <w:t xml:space="preserve">Austrian winter pea is considered an option for green manure and cover crops in the East and Southeast, </w:t>
      </w:r>
      <w:r w:rsidR="008954A2">
        <w:rPr>
          <w:sz w:val="20"/>
        </w:rPr>
        <w:t xml:space="preserve">but </w:t>
      </w:r>
      <w:r>
        <w:rPr>
          <w:sz w:val="20"/>
        </w:rPr>
        <w:t xml:space="preserve">the disease </w:t>
      </w:r>
      <w:r>
        <w:rPr>
          <w:i/>
          <w:sz w:val="20"/>
        </w:rPr>
        <w:t xml:space="preserve">Sclerotinia </w:t>
      </w:r>
      <w:r>
        <w:rPr>
          <w:sz w:val="20"/>
        </w:rPr>
        <w:t>crown rot</w:t>
      </w:r>
      <w:r w:rsidR="001B7E2D">
        <w:rPr>
          <w:sz w:val="20"/>
        </w:rPr>
        <w:t xml:space="preserve"> limits its use</w:t>
      </w:r>
      <w:r>
        <w:rPr>
          <w:sz w:val="20"/>
        </w:rPr>
        <w:t xml:space="preserve"> (Clark</w:t>
      </w:r>
      <w:r w:rsidR="008954A2">
        <w:rPr>
          <w:sz w:val="20"/>
        </w:rPr>
        <w:t>,</w:t>
      </w:r>
      <w:r>
        <w:rPr>
          <w:sz w:val="20"/>
        </w:rPr>
        <w:t xml:space="preserve"> </w:t>
      </w:r>
      <w:r w:rsidR="008954A2">
        <w:rPr>
          <w:sz w:val="20"/>
        </w:rPr>
        <w:t>2007</w:t>
      </w:r>
      <w:r>
        <w:rPr>
          <w:sz w:val="20"/>
        </w:rPr>
        <w:t>).</w:t>
      </w:r>
      <w:r w:rsidR="007C6D83">
        <w:rPr>
          <w:sz w:val="20"/>
        </w:rPr>
        <w:t xml:space="preserve"> </w:t>
      </w:r>
      <w:r w:rsidR="00B54048">
        <w:rPr>
          <w:sz w:val="20"/>
        </w:rPr>
        <w:t xml:space="preserve"> </w:t>
      </w:r>
    </w:p>
    <w:p w:rsidR="00457D06" w:rsidRDefault="00457D06" w:rsidP="00AC5FEB">
      <w:pPr>
        <w:jc w:val="left"/>
        <w:rPr>
          <w:sz w:val="20"/>
        </w:rPr>
      </w:pPr>
    </w:p>
    <w:p w:rsidR="00F437D7" w:rsidRDefault="00CE094C" w:rsidP="00AC5FEB">
      <w:pPr>
        <w:jc w:val="left"/>
        <w:rPr>
          <w:sz w:val="20"/>
        </w:rPr>
      </w:pPr>
      <w:r>
        <w:rPr>
          <w:sz w:val="20"/>
        </w:rPr>
        <w:t xml:space="preserve">Austrian winter pea </w:t>
      </w:r>
      <w:r w:rsidR="007C6D83">
        <w:rPr>
          <w:sz w:val="20"/>
        </w:rPr>
        <w:t>had better winter</w:t>
      </w:r>
      <w:r w:rsidR="008954A2">
        <w:rPr>
          <w:sz w:val="20"/>
        </w:rPr>
        <w:t xml:space="preserve"> </w:t>
      </w:r>
      <w:r w:rsidR="007C6D83">
        <w:rPr>
          <w:sz w:val="20"/>
        </w:rPr>
        <w:t>survival than 11 other legumes in a no-till study in Florida, but it was</w:t>
      </w:r>
      <w:r w:rsidR="00F437D7">
        <w:rPr>
          <w:sz w:val="20"/>
        </w:rPr>
        <w:t xml:space="preserve"> damaged </w:t>
      </w:r>
      <w:r>
        <w:rPr>
          <w:sz w:val="20"/>
        </w:rPr>
        <w:t xml:space="preserve">by </w:t>
      </w:r>
      <w:r>
        <w:rPr>
          <w:i/>
          <w:sz w:val="20"/>
        </w:rPr>
        <w:t>Sclerotinia</w:t>
      </w:r>
      <w:r w:rsidR="007C6D83">
        <w:rPr>
          <w:sz w:val="20"/>
        </w:rPr>
        <w:t xml:space="preserve"> during damp cool periods</w:t>
      </w:r>
      <w:r w:rsidR="005B667A">
        <w:rPr>
          <w:sz w:val="20"/>
        </w:rPr>
        <w:t xml:space="preserve"> (Holderbaum et al.</w:t>
      </w:r>
      <w:r w:rsidR="008954A2">
        <w:rPr>
          <w:sz w:val="20"/>
        </w:rPr>
        <w:t>,</w:t>
      </w:r>
      <w:r w:rsidR="005B667A">
        <w:rPr>
          <w:sz w:val="20"/>
        </w:rPr>
        <w:t xml:space="preserve"> 1990)</w:t>
      </w:r>
      <w:r w:rsidR="007C6D83">
        <w:rPr>
          <w:sz w:val="20"/>
        </w:rPr>
        <w:t>.  It did not yield as well as hairy vetch, crimson clover, or legume-wheat mixtures</w:t>
      </w:r>
      <w:r w:rsidR="005B667A">
        <w:rPr>
          <w:sz w:val="20"/>
        </w:rPr>
        <w:t>.</w:t>
      </w:r>
      <w:r w:rsidR="007C6D83">
        <w:rPr>
          <w:sz w:val="20"/>
        </w:rPr>
        <w:t xml:space="preserve"> </w:t>
      </w:r>
    </w:p>
    <w:p w:rsidR="0076716F" w:rsidRDefault="0076716F" w:rsidP="00AC5FEB">
      <w:pPr>
        <w:jc w:val="left"/>
        <w:rPr>
          <w:sz w:val="20"/>
        </w:rPr>
      </w:pPr>
    </w:p>
    <w:p w:rsidR="00B65594" w:rsidRDefault="003F2139" w:rsidP="00AC5FEB">
      <w:pPr>
        <w:jc w:val="left"/>
        <w:rPr>
          <w:sz w:val="20"/>
        </w:rPr>
      </w:pPr>
      <w:r>
        <w:rPr>
          <w:sz w:val="20"/>
        </w:rPr>
        <w:t xml:space="preserve">Carrera et al. (2005) </w:t>
      </w:r>
      <w:r w:rsidR="008954A2">
        <w:rPr>
          <w:sz w:val="20"/>
        </w:rPr>
        <w:t xml:space="preserve">found that </w:t>
      </w:r>
      <w:r w:rsidR="0076716F">
        <w:rPr>
          <w:sz w:val="20"/>
        </w:rPr>
        <w:t>Austrian winter pe</w:t>
      </w:r>
      <w:r>
        <w:rPr>
          <w:sz w:val="20"/>
        </w:rPr>
        <w:t>a and four other cover crops</w:t>
      </w:r>
      <w:r w:rsidR="008954A2">
        <w:rPr>
          <w:sz w:val="20"/>
        </w:rPr>
        <w:t>,</w:t>
      </w:r>
      <w:r>
        <w:rPr>
          <w:sz w:val="20"/>
        </w:rPr>
        <w:t xml:space="preserve"> alone or in </w:t>
      </w:r>
      <w:r w:rsidR="0076716F">
        <w:rPr>
          <w:sz w:val="20"/>
        </w:rPr>
        <w:t>mixtures</w:t>
      </w:r>
      <w:r w:rsidR="008954A2">
        <w:rPr>
          <w:sz w:val="20"/>
        </w:rPr>
        <w:t>,</w:t>
      </w:r>
      <w:r>
        <w:rPr>
          <w:sz w:val="20"/>
        </w:rPr>
        <w:t xml:space="preserve"> had potential in potato cropping systems with conservation tillage in Maryland and Virginia.  The cover crops and conservation tillage provided the ability to enter the field earlier, and improved the soil by adding organic matter and reducing erosion.  Economic analysis </w:t>
      </w:r>
      <w:r w:rsidR="001A1C82">
        <w:rPr>
          <w:sz w:val="20"/>
        </w:rPr>
        <w:t>also demonstrated these practices were viable.</w:t>
      </w:r>
    </w:p>
    <w:p w:rsidR="00E53261" w:rsidRDefault="00E53261" w:rsidP="00AC5FEB">
      <w:pPr>
        <w:jc w:val="left"/>
        <w:rPr>
          <w:sz w:val="20"/>
        </w:rPr>
      </w:pPr>
    </w:p>
    <w:p w:rsidR="00E53261" w:rsidRDefault="00E53261" w:rsidP="00AC5FEB">
      <w:pPr>
        <w:jc w:val="left"/>
        <w:rPr>
          <w:sz w:val="20"/>
        </w:rPr>
      </w:pPr>
      <w:r>
        <w:rPr>
          <w:sz w:val="20"/>
        </w:rPr>
        <w:t xml:space="preserve">Bhardwaj (2006) </w:t>
      </w:r>
      <w:r w:rsidR="00E6028D">
        <w:rPr>
          <w:sz w:val="20"/>
        </w:rPr>
        <w:t>discovered</w:t>
      </w:r>
      <w:r>
        <w:rPr>
          <w:sz w:val="20"/>
        </w:rPr>
        <w:t xml:space="preserve"> </w:t>
      </w:r>
      <w:r w:rsidR="008954A2">
        <w:rPr>
          <w:sz w:val="20"/>
        </w:rPr>
        <w:t xml:space="preserve">that </w:t>
      </w:r>
      <w:r>
        <w:rPr>
          <w:sz w:val="20"/>
        </w:rPr>
        <w:t>Austrian winter pea as a winter legume cover crop in Virginia resulted in higher yields of muskmelon and sweet corn than 102 lb/ac</w:t>
      </w:r>
      <w:r w:rsidR="00A602C3">
        <w:rPr>
          <w:sz w:val="20"/>
        </w:rPr>
        <w:t>re</w:t>
      </w:r>
      <w:r>
        <w:rPr>
          <w:sz w:val="20"/>
        </w:rPr>
        <w:t xml:space="preserve"> N fertilizer and n</w:t>
      </w:r>
      <w:r w:rsidR="00E6028D">
        <w:rPr>
          <w:sz w:val="20"/>
        </w:rPr>
        <w:t xml:space="preserve">o fertilizer, but </w:t>
      </w:r>
      <w:r w:rsidR="00457D06">
        <w:rPr>
          <w:sz w:val="20"/>
        </w:rPr>
        <w:t xml:space="preserve">lower yields than </w:t>
      </w:r>
      <w:r>
        <w:rPr>
          <w:sz w:val="20"/>
        </w:rPr>
        <w:t>white lu</w:t>
      </w:r>
      <w:r w:rsidR="00B54048">
        <w:rPr>
          <w:sz w:val="20"/>
        </w:rPr>
        <w:t>pine and hairy vetch</w:t>
      </w:r>
      <w:r>
        <w:rPr>
          <w:sz w:val="20"/>
        </w:rPr>
        <w:t xml:space="preserve">. </w:t>
      </w:r>
    </w:p>
    <w:p w:rsidR="001A1C82" w:rsidRDefault="001A1C82" w:rsidP="00AC5FEB">
      <w:pPr>
        <w:jc w:val="left"/>
        <w:rPr>
          <w:sz w:val="20"/>
        </w:rPr>
      </w:pPr>
    </w:p>
    <w:p w:rsidR="001A1C82" w:rsidRPr="00E01BF0" w:rsidRDefault="001A1C82" w:rsidP="00AC5FEB">
      <w:pPr>
        <w:jc w:val="left"/>
        <w:rPr>
          <w:sz w:val="20"/>
        </w:rPr>
      </w:pPr>
      <w:r>
        <w:rPr>
          <w:sz w:val="20"/>
        </w:rPr>
        <w:t>In Georgia, Schomberg et al. (2006) compared Austrian winter pea, three other legumes, oil seed radish, rye and black oat for</w:t>
      </w:r>
      <w:r w:rsidR="00B10385">
        <w:rPr>
          <w:sz w:val="20"/>
        </w:rPr>
        <w:t xml:space="preserve"> a cover crop with strip till and no-till before cotton.  While Austrian winter pea and hairy vetch had the highest nitrogen content (71.4 lb/ac</w:t>
      </w:r>
      <w:r w:rsidR="00A602C3">
        <w:rPr>
          <w:sz w:val="20"/>
        </w:rPr>
        <w:t>re</w:t>
      </w:r>
      <w:r w:rsidR="00B10385">
        <w:rPr>
          <w:sz w:val="20"/>
        </w:rPr>
        <w:t>), the combination of strip-tillage with black oats was the most profitable.</w:t>
      </w:r>
    </w:p>
    <w:p w:rsidR="00721B7E" w:rsidRDefault="00CD49CC" w:rsidP="00721B7E">
      <w:pPr>
        <w:pStyle w:val="Heading3"/>
      </w:pPr>
      <w:r w:rsidRPr="00A90532">
        <w:t>Pests and Potential Problems</w:t>
      </w:r>
    </w:p>
    <w:p w:rsidR="006401C6" w:rsidRPr="006401C6" w:rsidRDefault="006401C6" w:rsidP="006401C6">
      <w:pPr>
        <w:jc w:val="left"/>
        <w:rPr>
          <w:sz w:val="20"/>
        </w:rPr>
      </w:pPr>
      <w:r w:rsidRPr="006401C6">
        <w:rPr>
          <w:sz w:val="20"/>
        </w:rPr>
        <w:t>Common foliar pea diseases (and their causal organism) include bacterial blight (</w:t>
      </w:r>
      <w:r w:rsidRPr="006401C6">
        <w:rPr>
          <w:i/>
          <w:iCs/>
          <w:sz w:val="20"/>
        </w:rPr>
        <w:t xml:space="preserve">Pseudomonas syringae </w:t>
      </w:r>
      <w:r w:rsidRPr="006401C6">
        <w:rPr>
          <w:sz w:val="20"/>
        </w:rPr>
        <w:t xml:space="preserve">pv. </w:t>
      </w:r>
      <w:r w:rsidRPr="006401C6">
        <w:rPr>
          <w:i/>
          <w:iCs/>
          <w:sz w:val="20"/>
        </w:rPr>
        <w:t>pisi</w:t>
      </w:r>
      <w:r w:rsidRPr="006401C6">
        <w:rPr>
          <w:sz w:val="20"/>
        </w:rPr>
        <w:t>), ascochyta blight (</w:t>
      </w:r>
      <w:r w:rsidRPr="006401C6">
        <w:rPr>
          <w:i/>
          <w:iCs/>
          <w:sz w:val="20"/>
        </w:rPr>
        <w:t xml:space="preserve">Ascochyta </w:t>
      </w:r>
      <w:r w:rsidRPr="006401C6">
        <w:rPr>
          <w:i/>
          <w:sz w:val="20"/>
        </w:rPr>
        <w:t>pisi, Mycosphaerella pinodes</w:t>
      </w:r>
      <w:r w:rsidRPr="006401C6">
        <w:rPr>
          <w:sz w:val="20"/>
        </w:rPr>
        <w:t xml:space="preserve"> </w:t>
      </w:r>
      <w:r w:rsidRPr="006401C6">
        <w:rPr>
          <w:sz w:val="20"/>
        </w:rPr>
        <w:lastRenderedPageBreak/>
        <w:t xml:space="preserve">and </w:t>
      </w:r>
      <w:r w:rsidRPr="006401C6">
        <w:rPr>
          <w:i/>
          <w:sz w:val="20"/>
        </w:rPr>
        <w:t>Phoma medicaginis</w:t>
      </w:r>
      <w:r w:rsidRPr="006401C6">
        <w:rPr>
          <w:sz w:val="20"/>
        </w:rPr>
        <w:t xml:space="preserve"> var. </w:t>
      </w:r>
      <w:r w:rsidRPr="006401C6">
        <w:rPr>
          <w:i/>
          <w:sz w:val="20"/>
        </w:rPr>
        <w:t>pinodella</w:t>
      </w:r>
      <w:r w:rsidRPr="006401C6">
        <w:rPr>
          <w:sz w:val="20"/>
        </w:rPr>
        <w:t>), powdery mildew (</w:t>
      </w:r>
      <w:r w:rsidRPr="006401C6">
        <w:rPr>
          <w:i/>
          <w:iCs/>
          <w:sz w:val="20"/>
        </w:rPr>
        <w:t>Eryisphe pisi</w:t>
      </w:r>
      <w:r w:rsidRPr="006401C6">
        <w:rPr>
          <w:sz w:val="20"/>
        </w:rPr>
        <w:t>), downy mildew (</w:t>
      </w:r>
      <w:r w:rsidRPr="006401C6">
        <w:rPr>
          <w:i/>
          <w:iCs/>
          <w:color w:val="000000"/>
          <w:sz w:val="20"/>
        </w:rPr>
        <w:t xml:space="preserve">Peronospora viciae </w:t>
      </w:r>
      <w:r w:rsidRPr="006401C6">
        <w:rPr>
          <w:color w:val="000000"/>
          <w:sz w:val="20"/>
        </w:rPr>
        <w:t>f. sp.</w:t>
      </w:r>
      <w:r w:rsidRPr="006401C6">
        <w:rPr>
          <w:i/>
          <w:iCs/>
          <w:color w:val="000000"/>
          <w:sz w:val="20"/>
        </w:rPr>
        <w:t xml:space="preserve"> pisi</w:t>
      </w:r>
      <w:r w:rsidRPr="006401C6">
        <w:rPr>
          <w:color w:val="000000"/>
          <w:sz w:val="20"/>
        </w:rPr>
        <w:t>)</w:t>
      </w:r>
      <w:r w:rsidRPr="006401C6">
        <w:rPr>
          <w:sz w:val="20"/>
        </w:rPr>
        <w:t>, septoria blight (</w:t>
      </w:r>
      <w:r w:rsidRPr="006401C6">
        <w:rPr>
          <w:i/>
          <w:iCs/>
          <w:sz w:val="20"/>
        </w:rPr>
        <w:t>Septoria pisi</w:t>
      </w:r>
      <w:r w:rsidRPr="006401C6">
        <w:rPr>
          <w:sz w:val="20"/>
        </w:rPr>
        <w:t xml:space="preserve">), </w:t>
      </w:r>
      <w:r w:rsidR="005A2343">
        <w:rPr>
          <w:sz w:val="20"/>
        </w:rPr>
        <w:t xml:space="preserve">and </w:t>
      </w:r>
      <w:r w:rsidRPr="006401C6">
        <w:rPr>
          <w:sz w:val="20"/>
        </w:rPr>
        <w:t>white mold (</w:t>
      </w:r>
      <w:r w:rsidRPr="006401C6">
        <w:rPr>
          <w:i/>
          <w:iCs/>
          <w:sz w:val="20"/>
        </w:rPr>
        <w:t>Sclerotinia sclerotiorum</w:t>
      </w:r>
      <w:r w:rsidRPr="006401C6">
        <w:rPr>
          <w:rFonts w:ascii="Arial" w:hAnsi="Arial" w:cs="Arial"/>
          <w:sz w:val="20"/>
        </w:rPr>
        <w:t xml:space="preserve">).  </w:t>
      </w:r>
      <w:r w:rsidRPr="006401C6">
        <w:rPr>
          <w:iCs/>
          <w:sz w:val="20"/>
        </w:rPr>
        <w:t>Rhizoctonia</w:t>
      </w:r>
      <w:r w:rsidRPr="006401C6">
        <w:rPr>
          <w:sz w:val="20"/>
        </w:rPr>
        <w:t xml:space="preserve"> (</w:t>
      </w:r>
      <w:r w:rsidRPr="006401C6">
        <w:rPr>
          <w:i/>
          <w:sz w:val="20"/>
        </w:rPr>
        <w:t>Rhizoctonia solani</w:t>
      </w:r>
      <w:r w:rsidRPr="006401C6">
        <w:rPr>
          <w:sz w:val="20"/>
        </w:rPr>
        <w:t xml:space="preserve">) and </w:t>
      </w:r>
      <w:r w:rsidRPr="006401C6">
        <w:rPr>
          <w:iCs/>
          <w:sz w:val="20"/>
        </w:rPr>
        <w:t>Pythium</w:t>
      </w:r>
      <w:r w:rsidRPr="006401C6">
        <w:rPr>
          <w:sz w:val="20"/>
        </w:rPr>
        <w:t xml:space="preserve"> (</w:t>
      </w:r>
      <w:r w:rsidRPr="006401C6">
        <w:rPr>
          <w:i/>
          <w:sz w:val="20"/>
        </w:rPr>
        <w:t>Pythium</w:t>
      </w:r>
      <w:r w:rsidRPr="006401C6">
        <w:rPr>
          <w:sz w:val="20"/>
        </w:rPr>
        <w:t xml:space="preserve"> spp.) are common seed rot and seedling damping-off diseases.  Common root rots include F</w:t>
      </w:r>
      <w:r w:rsidRPr="006401C6">
        <w:rPr>
          <w:iCs/>
          <w:sz w:val="20"/>
        </w:rPr>
        <w:t>usarium</w:t>
      </w:r>
      <w:r w:rsidRPr="006401C6">
        <w:rPr>
          <w:sz w:val="20"/>
        </w:rPr>
        <w:t xml:space="preserve"> root rot (</w:t>
      </w:r>
      <w:r w:rsidRPr="006401C6">
        <w:rPr>
          <w:i/>
          <w:sz w:val="20"/>
        </w:rPr>
        <w:t>Fusarium solani</w:t>
      </w:r>
      <w:r w:rsidRPr="006401C6">
        <w:rPr>
          <w:sz w:val="20"/>
        </w:rPr>
        <w:t xml:space="preserve"> f. sp. </w:t>
      </w:r>
      <w:r w:rsidRPr="006401C6">
        <w:rPr>
          <w:i/>
          <w:sz w:val="20"/>
        </w:rPr>
        <w:t>pisi</w:t>
      </w:r>
      <w:r w:rsidRPr="006401C6">
        <w:rPr>
          <w:sz w:val="20"/>
        </w:rPr>
        <w:t xml:space="preserve">), </w:t>
      </w:r>
      <w:r w:rsidRPr="006401C6">
        <w:rPr>
          <w:iCs/>
          <w:sz w:val="20"/>
        </w:rPr>
        <w:t>Aphanomyces</w:t>
      </w:r>
      <w:r w:rsidRPr="006401C6">
        <w:rPr>
          <w:sz w:val="20"/>
        </w:rPr>
        <w:t xml:space="preserve"> root rot (</w:t>
      </w:r>
      <w:r w:rsidRPr="006401C6">
        <w:rPr>
          <w:i/>
          <w:sz w:val="20"/>
        </w:rPr>
        <w:t>Aphanomyces euteiches</w:t>
      </w:r>
      <w:r w:rsidRPr="006401C6">
        <w:rPr>
          <w:sz w:val="20"/>
        </w:rPr>
        <w:t xml:space="preserve">), and </w:t>
      </w:r>
      <w:r w:rsidRPr="006401C6">
        <w:rPr>
          <w:iCs/>
          <w:sz w:val="20"/>
        </w:rPr>
        <w:t>Fusarium</w:t>
      </w:r>
      <w:r w:rsidRPr="006401C6">
        <w:rPr>
          <w:sz w:val="20"/>
        </w:rPr>
        <w:t xml:space="preserve"> wilt (</w:t>
      </w:r>
      <w:r w:rsidRPr="006401C6">
        <w:rPr>
          <w:i/>
          <w:sz w:val="20"/>
        </w:rPr>
        <w:t>Fusarium oxysporum</w:t>
      </w:r>
      <w:r w:rsidRPr="006401C6">
        <w:rPr>
          <w:sz w:val="20"/>
        </w:rPr>
        <w:t xml:space="preserve"> f. sp. </w:t>
      </w:r>
      <w:r w:rsidRPr="006401C6">
        <w:rPr>
          <w:i/>
          <w:sz w:val="20"/>
        </w:rPr>
        <w:t>pisi</w:t>
      </w:r>
      <w:r w:rsidRPr="006401C6">
        <w:rPr>
          <w:sz w:val="20"/>
        </w:rPr>
        <w:t>).  Economically important pea viral diseases include bean yellow mosaic (BYMV), pea enation mosaic (PEMV), pea seedborne mosaic virus</w:t>
      </w:r>
      <w:r w:rsidR="009B6529">
        <w:rPr>
          <w:sz w:val="20"/>
        </w:rPr>
        <w:t xml:space="preserve"> (PSbMV), r</w:t>
      </w:r>
      <w:r w:rsidRPr="006401C6">
        <w:rPr>
          <w:sz w:val="20"/>
        </w:rPr>
        <w:t>ed clover vein mosaic virus (RCVMV)</w:t>
      </w:r>
      <w:r w:rsidR="009B6529">
        <w:rPr>
          <w:sz w:val="20"/>
        </w:rPr>
        <w:t xml:space="preserve"> and p</w:t>
      </w:r>
      <w:r w:rsidRPr="006401C6">
        <w:rPr>
          <w:sz w:val="20"/>
        </w:rPr>
        <w:t>ea streak virus (PeSV).   Insect pests include pea aphids (</w:t>
      </w:r>
      <w:r w:rsidRPr="006401C6">
        <w:rPr>
          <w:i/>
          <w:iCs/>
          <w:color w:val="000000"/>
          <w:sz w:val="20"/>
        </w:rPr>
        <w:t>Acyrthosiphon pisum</w:t>
      </w:r>
      <w:r w:rsidRPr="006401C6">
        <w:rPr>
          <w:rFonts w:ascii="Arial" w:hAnsi="Arial" w:cs="Arial"/>
          <w:color w:val="000000"/>
          <w:sz w:val="20"/>
        </w:rPr>
        <w:t>)</w:t>
      </w:r>
      <w:r w:rsidRPr="006401C6">
        <w:rPr>
          <w:sz w:val="20"/>
        </w:rPr>
        <w:t>, pea leaf miners (</w:t>
      </w:r>
      <w:r w:rsidRPr="006401C6">
        <w:rPr>
          <w:i/>
          <w:iCs/>
          <w:color w:val="000000"/>
          <w:sz w:val="20"/>
        </w:rPr>
        <w:t>Liriomyza huidobrensis</w:t>
      </w:r>
      <w:r w:rsidRPr="006401C6">
        <w:rPr>
          <w:rFonts w:ascii="Arial" w:hAnsi="Arial" w:cs="Arial"/>
          <w:color w:val="000000"/>
          <w:sz w:val="20"/>
        </w:rPr>
        <w:t>)</w:t>
      </w:r>
      <w:r w:rsidRPr="006401C6">
        <w:rPr>
          <w:sz w:val="20"/>
        </w:rPr>
        <w:t>, pea leaf weevils (</w:t>
      </w:r>
      <w:r w:rsidRPr="006401C6">
        <w:rPr>
          <w:i/>
          <w:iCs/>
          <w:color w:val="000000"/>
          <w:sz w:val="20"/>
        </w:rPr>
        <w:t>Sitona lineatus</w:t>
      </w:r>
      <w:r w:rsidRPr="006401C6">
        <w:rPr>
          <w:rFonts w:ascii="Arial" w:hAnsi="Arial" w:cs="Arial"/>
          <w:color w:val="000000"/>
          <w:sz w:val="20"/>
        </w:rPr>
        <w:t>)</w:t>
      </w:r>
      <w:r w:rsidRPr="006401C6">
        <w:rPr>
          <w:sz w:val="20"/>
        </w:rPr>
        <w:t>, pea seed weevils (</w:t>
      </w:r>
      <w:r w:rsidRPr="006401C6">
        <w:rPr>
          <w:i/>
          <w:iCs/>
          <w:sz w:val="20"/>
        </w:rPr>
        <w:t>Bruchus pisorum</w:t>
      </w:r>
      <w:r w:rsidRPr="006401C6">
        <w:rPr>
          <w:sz w:val="20"/>
        </w:rPr>
        <w:t xml:space="preserve">), </w:t>
      </w:r>
      <w:r w:rsidRPr="006401C6">
        <w:rPr>
          <w:iCs/>
          <w:sz w:val="20"/>
        </w:rPr>
        <w:t>Lygus</w:t>
      </w:r>
      <w:r w:rsidRPr="006401C6">
        <w:rPr>
          <w:sz w:val="20"/>
        </w:rPr>
        <w:t xml:space="preserve"> bugs (</w:t>
      </w:r>
      <w:r w:rsidRPr="006401C6">
        <w:rPr>
          <w:i/>
          <w:sz w:val="20"/>
        </w:rPr>
        <w:t>Lygus</w:t>
      </w:r>
      <w:r w:rsidRPr="006401C6">
        <w:rPr>
          <w:sz w:val="20"/>
        </w:rPr>
        <w:t xml:space="preserve"> spp.), spider mites (various species), and seed corn maggots (</w:t>
      </w:r>
      <w:r w:rsidRPr="006401C6">
        <w:rPr>
          <w:i/>
          <w:iCs/>
          <w:sz w:val="20"/>
        </w:rPr>
        <w:t>Delia platura</w:t>
      </w:r>
      <w:r w:rsidRPr="006401C6">
        <w:rPr>
          <w:sz w:val="20"/>
        </w:rPr>
        <w:t>).  Nematodes (various species) can also be problematic in local areas</w:t>
      </w:r>
      <w:bookmarkStart w:id="4" w:name="_GoBack"/>
      <w:bookmarkEnd w:id="4"/>
      <w:r w:rsidRPr="006401C6">
        <w:rPr>
          <w:sz w:val="20"/>
        </w:rPr>
        <w:t xml:space="preserve"> (Kraft and Pfleger, 2001; McGee, 2012).</w:t>
      </w:r>
    </w:p>
    <w:p w:rsidR="00CD49CC" w:rsidRDefault="00CD49CC" w:rsidP="00721B7E">
      <w:pPr>
        <w:pStyle w:val="Heading3"/>
      </w:pPr>
      <w:r w:rsidRPr="00721B7E">
        <w:t>Environmental Concerns</w:t>
      </w:r>
    </w:p>
    <w:p w:rsidR="00494454" w:rsidRPr="00494454" w:rsidRDefault="00494454" w:rsidP="00494454">
      <w:pPr>
        <w:jc w:val="left"/>
        <w:rPr>
          <w:sz w:val="20"/>
        </w:rPr>
      </w:pPr>
      <w:proofErr w:type="gramStart"/>
      <w:r>
        <w:rPr>
          <w:sz w:val="20"/>
        </w:rPr>
        <w:t>None.</w:t>
      </w:r>
      <w:proofErr w:type="gramEnd"/>
    </w:p>
    <w:p w:rsidR="00721B7E" w:rsidRDefault="002375B8" w:rsidP="00721B7E">
      <w:pPr>
        <w:pStyle w:val="Heading3"/>
      </w:pPr>
      <w:r w:rsidRPr="00A90532">
        <w:t>Seeds and Plant Production</w:t>
      </w:r>
    </w:p>
    <w:p w:rsidR="00361590" w:rsidRDefault="00A3764F" w:rsidP="000C085A">
      <w:pPr>
        <w:jc w:val="left"/>
        <w:rPr>
          <w:ins w:id="5" w:author="chris.sheahan" w:date="2012-05-16T09:48:00Z"/>
          <w:sz w:val="20"/>
        </w:rPr>
      </w:pPr>
      <w:r>
        <w:rPr>
          <w:sz w:val="20"/>
        </w:rPr>
        <w:t xml:space="preserve">Depending on </w:t>
      </w:r>
      <w:r w:rsidR="00DB76BC">
        <w:rPr>
          <w:sz w:val="20"/>
        </w:rPr>
        <w:t xml:space="preserve">the </w:t>
      </w:r>
      <w:r>
        <w:rPr>
          <w:sz w:val="20"/>
        </w:rPr>
        <w:t>cultivar, there can be</w:t>
      </w:r>
      <w:r w:rsidR="005E3548">
        <w:rPr>
          <w:sz w:val="20"/>
        </w:rPr>
        <w:t xml:space="preserve"> </w:t>
      </w:r>
      <w:r w:rsidR="00123D41">
        <w:rPr>
          <w:sz w:val="20"/>
        </w:rPr>
        <w:t xml:space="preserve">1,000 to 3,000 </w:t>
      </w:r>
      <w:r w:rsidR="000C7603">
        <w:rPr>
          <w:sz w:val="20"/>
        </w:rPr>
        <w:t>pea seeds per pound</w:t>
      </w:r>
      <w:r>
        <w:rPr>
          <w:sz w:val="20"/>
        </w:rPr>
        <w:t xml:space="preserve"> </w:t>
      </w:r>
      <w:r w:rsidR="00123D41" w:rsidRPr="00123D41">
        <w:rPr>
          <w:sz w:val="20"/>
        </w:rPr>
        <w:t>(Elzebroek and Wind</w:t>
      </w:r>
      <w:r w:rsidR="008954A2">
        <w:rPr>
          <w:sz w:val="20"/>
        </w:rPr>
        <w:t>,</w:t>
      </w:r>
      <w:r w:rsidR="00123D41" w:rsidRPr="00123D41">
        <w:rPr>
          <w:sz w:val="20"/>
        </w:rPr>
        <w:t xml:space="preserve"> 2008).</w:t>
      </w:r>
      <w:r>
        <w:rPr>
          <w:sz w:val="20"/>
        </w:rPr>
        <w:t xml:space="preserve">  </w:t>
      </w:r>
      <w:r w:rsidR="0072792A">
        <w:rPr>
          <w:sz w:val="20"/>
        </w:rPr>
        <w:t>T</w:t>
      </w:r>
      <w:r>
        <w:rPr>
          <w:sz w:val="20"/>
        </w:rPr>
        <w:t xml:space="preserve">he </w:t>
      </w:r>
      <w:r w:rsidR="00A32E73">
        <w:rPr>
          <w:sz w:val="20"/>
        </w:rPr>
        <w:t xml:space="preserve">average yields </w:t>
      </w:r>
      <w:r w:rsidR="0011308D">
        <w:rPr>
          <w:sz w:val="20"/>
        </w:rPr>
        <w:t xml:space="preserve">in the U.S. </w:t>
      </w:r>
      <w:r w:rsidR="0072792A">
        <w:rPr>
          <w:sz w:val="20"/>
        </w:rPr>
        <w:t xml:space="preserve">during the years 2007 – 2011 </w:t>
      </w:r>
      <w:r w:rsidR="00A32E73">
        <w:rPr>
          <w:sz w:val="20"/>
        </w:rPr>
        <w:t>were</w:t>
      </w:r>
      <w:r w:rsidR="007A6E1A">
        <w:rPr>
          <w:sz w:val="20"/>
        </w:rPr>
        <w:t xml:space="preserve">: </w:t>
      </w:r>
      <w:r w:rsidR="00A32E73">
        <w:rPr>
          <w:sz w:val="20"/>
        </w:rPr>
        <w:t xml:space="preserve"> Austrian winter peas</w:t>
      </w:r>
      <w:r>
        <w:rPr>
          <w:sz w:val="20"/>
        </w:rPr>
        <w:t xml:space="preserve"> 1,319 lb/ac</w:t>
      </w:r>
      <w:r w:rsidR="00A602C3">
        <w:rPr>
          <w:sz w:val="20"/>
        </w:rPr>
        <w:t>re</w:t>
      </w:r>
      <w:r>
        <w:rPr>
          <w:sz w:val="20"/>
        </w:rPr>
        <w:t>; dry edible peas 1,828 lb/ac</w:t>
      </w:r>
      <w:r w:rsidR="00A602C3">
        <w:rPr>
          <w:sz w:val="20"/>
        </w:rPr>
        <w:t>re</w:t>
      </w:r>
      <w:r>
        <w:rPr>
          <w:sz w:val="20"/>
        </w:rPr>
        <w:t xml:space="preserve">, and </w:t>
      </w:r>
      <w:r w:rsidR="004968EE">
        <w:rPr>
          <w:sz w:val="20"/>
        </w:rPr>
        <w:t xml:space="preserve">wrinkled peas 616,800 CWT </w:t>
      </w:r>
      <w:r w:rsidR="0072792A">
        <w:rPr>
          <w:sz w:val="20"/>
        </w:rPr>
        <w:t>(</w:t>
      </w:r>
      <w:r w:rsidR="00157D40">
        <w:rPr>
          <w:sz w:val="20"/>
        </w:rPr>
        <w:t>USDA-</w:t>
      </w:r>
      <w:r w:rsidR="006611D9">
        <w:rPr>
          <w:sz w:val="20"/>
        </w:rPr>
        <w:t>National Agricultural Statistics Service</w:t>
      </w:r>
      <w:r w:rsidR="008954A2">
        <w:rPr>
          <w:sz w:val="20"/>
        </w:rPr>
        <w:t>,</w:t>
      </w:r>
      <w:r w:rsidR="0072792A">
        <w:rPr>
          <w:sz w:val="20"/>
        </w:rPr>
        <w:t xml:space="preserve"> 2012).</w:t>
      </w:r>
    </w:p>
    <w:p w:rsidR="00CD49CC" w:rsidRDefault="00CD49CC" w:rsidP="00721B7E">
      <w:pPr>
        <w:pStyle w:val="Heading3"/>
      </w:pPr>
      <w:r w:rsidRPr="00A90532">
        <w:t>Cultivars, Improved, and Selected Materials (and area of origin)</w:t>
      </w:r>
    </w:p>
    <w:p w:rsidR="00132136" w:rsidRDefault="00494C15" w:rsidP="00721B7E">
      <w:pPr>
        <w:pStyle w:val="Heading3"/>
        <w:rPr>
          <w:b w:val="0"/>
        </w:rPr>
      </w:pPr>
      <w:r>
        <w:rPr>
          <w:b w:val="0"/>
        </w:rPr>
        <w:t>Numerous</w:t>
      </w:r>
      <w:r w:rsidR="00132136">
        <w:rPr>
          <w:b w:val="0"/>
        </w:rPr>
        <w:t xml:space="preserve"> pea cultivars are available.  Breeders have selected for height, v</w:t>
      </w:r>
      <w:r w:rsidR="00EB4C4B">
        <w:rPr>
          <w:b w:val="0"/>
        </w:rPr>
        <w:t>egetative growth form, season of maturity</w:t>
      </w:r>
      <w:r w:rsidR="00132136">
        <w:rPr>
          <w:b w:val="0"/>
        </w:rPr>
        <w:t>, disease resistance, pod shape</w:t>
      </w:r>
      <w:r w:rsidR="00A12D26">
        <w:rPr>
          <w:b w:val="0"/>
        </w:rPr>
        <w:t xml:space="preserve"> and length</w:t>
      </w:r>
      <w:r w:rsidR="000C085A">
        <w:rPr>
          <w:b w:val="0"/>
        </w:rPr>
        <w:t xml:space="preserve">, seed color, tenderness, </w:t>
      </w:r>
      <w:r w:rsidR="00EB4C4B">
        <w:rPr>
          <w:b w:val="0"/>
        </w:rPr>
        <w:t xml:space="preserve">sweetness, </w:t>
      </w:r>
      <w:r w:rsidR="00DB76BC">
        <w:rPr>
          <w:b w:val="0"/>
        </w:rPr>
        <w:t>seed shape</w:t>
      </w:r>
      <w:r w:rsidR="00EB4C4B">
        <w:rPr>
          <w:b w:val="0"/>
        </w:rPr>
        <w:t xml:space="preserve">, </w:t>
      </w:r>
      <w:r w:rsidR="00132136">
        <w:rPr>
          <w:b w:val="0"/>
        </w:rPr>
        <w:t>number of seeds per pod, and pod production per node</w:t>
      </w:r>
      <w:r w:rsidR="00EB4C4B">
        <w:rPr>
          <w:b w:val="0"/>
        </w:rPr>
        <w:t xml:space="preserve"> (Hartmann et al.</w:t>
      </w:r>
      <w:r w:rsidR="008954A2">
        <w:rPr>
          <w:b w:val="0"/>
        </w:rPr>
        <w:t>,</w:t>
      </w:r>
      <w:r w:rsidR="005164DA">
        <w:rPr>
          <w:b w:val="0"/>
        </w:rPr>
        <w:t xml:space="preserve"> 1988</w:t>
      </w:r>
      <w:r w:rsidR="00EB4C4B" w:rsidRPr="00EB4C4B">
        <w:rPr>
          <w:b w:val="0"/>
        </w:rPr>
        <w:t>;</w:t>
      </w:r>
      <w:r w:rsidR="00EB4C4B">
        <w:rPr>
          <w:b w:val="0"/>
        </w:rPr>
        <w:t xml:space="preserve"> Elzebroek and Wind</w:t>
      </w:r>
      <w:r w:rsidR="008954A2">
        <w:rPr>
          <w:b w:val="0"/>
        </w:rPr>
        <w:t>,</w:t>
      </w:r>
      <w:r w:rsidR="00EB4C4B">
        <w:rPr>
          <w:b w:val="0"/>
        </w:rPr>
        <w:t xml:space="preserve"> 2008</w:t>
      </w:r>
      <w:r w:rsidR="005164DA" w:rsidRPr="00EB4C4B">
        <w:rPr>
          <w:b w:val="0"/>
        </w:rPr>
        <w:t>)</w:t>
      </w:r>
      <w:r w:rsidR="00132136" w:rsidRPr="00EB4C4B">
        <w:rPr>
          <w:b w:val="0"/>
        </w:rPr>
        <w:t>.</w:t>
      </w:r>
    </w:p>
    <w:p w:rsidR="00132136" w:rsidRDefault="00132136" w:rsidP="00132136">
      <w:pPr>
        <w:jc w:val="left"/>
      </w:pPr>
    </w:p>
    <w:p w:rsidR="00263A0D" w:rsidRDefault="009359A8" w:rsidP="004E22DE">
      <w:pPr>
        <w:jc w:val="left"/>
        <w:rPr>
          <w:sz w:val="20"/>
        </w:rPr>
      </w:pPr>
      <w:r>
        <w:rPr>
          <w:sz w:val="20"/>
        </w:rPr>
        <w:t xml:space="preserve">Producers in the </w:t>
      </w:r>
      <w:r w:rsidR="004E22DE">
        <w:rPr>
          <w:sz w:val="20"/>
        </w:rPr>
        <w:t>Palouse</w:t>
      </w:r>
      <w:r w:rsidR="00802C98">
        <w:rPr>
          <w:sz w:val="20"/>
        </w:rPr>
        <w:t xml:space="preserve"> region </w:t>
      </w:r>
      <w:r w:rsidR="00457D06">
        <w:rPr>
          <w:sz w:val="20"/>
        </w:rPr>
        <w:t xml:space="preserve">of the Inland Pacific Northwest </w:t>
      </w:r>
      <w:r w:rsidR="00802C98">
        <w:rPr>
          <w:sz w:val="20"/>
        </w:rPr>
        <w:t xml:space="preserve">(eastern </w:t>
      </w:r>
      <w:r w:rsidR="004E22DE">
        <w:rPr>
          <w:sz w:val="20"/>
        </w:rPr>
        <w:t xml:space="preserve">Washington, </w:t>
      </w:r>
      <w:r w:rsidR="00802C98">
        <w:rPr>
          <w:sz w:val="20"/>
        </w:rPr>
        <w:t xml:space="preserve">northern </w:t>
      </w:r>
      <w:r w:rsidR="004E22DE">
        <w:rPr>
          <w:sz w:val="20"/>
        </w:rPr>
        <w:t>Idah</w:t>
      </w:r>
      <w:r>
        <w:rPr>
          <w:sz w:val="20"/>
        </w:rPr>
        <w:t xml:space="preserve">o and </w:t>
      </w:r>
      <w:r w:rsidR="00802C98">
        <w:rPr>
          <w:sz w:val="20"/>
        </w:rPr>
        <w:t>northeastern Oregon)</w:t>
      </w:r>
      <w:r>
        <w:rPr>
          <w:sz w:val="20"/>
        </w:rPr>
        <w:t xml:space="preserve"> grow many different types of peas</w:t>
      </w:r>
      <w:r w:rsidR="00263A0D">
        <w:rPr>
          <w:sz w:val="20"/>
        </w:rPr>
        <w:t>,</w:t>
      </w:r>
      <w:r>
        <w:rPr>
          <w:sz w:val="20"/>
        </w:rPr>
        <w:t xml:space="preserve"> including the following types and cultivars</w:t>
      </w:r>
      <w:r w:rsidR="007A2B12">
        <w:rPr>
          <w:sz w:val="20"/>
        </w:rPr>
        <w:t xml:space="preserve">. </w:t>
      </w:r>
      <w:r>
        <w:rPr>
          <w:sz w:val="20"/>
        </w:rPr>
        <w:t xml:space="preserve"> Green field peas:</w:t>
      </w:r>
      <w:r w:rsidR="004E22DE">
        <w:rPr>
          <w:sz w:val="20"/>
        </w:rPr>
        <w:t xml:space="preserve"> </w:t>
      </w:r>
      <w:r w:rsidR="004E22DE" w:rsidRPr="004E22DE">
        <w:rPr>
          <w:sz w:val="20"/>
        </w:rPr>
        <w:t>‘Aragorn</w:t>
      </w:r>
      <w:r w:rsidR="004E22DE">
        <w:rPr>
          <w:sz w:val="20"/>
        </w:rPr>
        <w:t>’, ‘Ariel’, ‘Banner’ and ‘CDC Striker’</w:t>
      </w:r>
      <w:r w:rsidR="009E4155">
        <w:rPr>
          <w:sz w:val="20"/>
        </w:rPr>
        <w:t>;</w:t>
      </w:r>
      <w:r w:rsidR="00FB6A3C">
        <w:rPr>
          <w:sz w:val="20"/>
        </w:rPr>
        <w:t xml:space="preserve"> </w:t>
      </w:r>
      <w:r w:rsidR="009E4155">
        <w:rPr>
          <w:sz w:val="20"/>
        </w:rPr>
        <w:t xml:space="preserve">forage </w:t>
      </w:r>
      <w:r>
        <w:rPr>
          <w:sz w:val="20"/>
        </w:rPr>
        <w:t>peas</w:t>
      </w:r>
      <w:r w:rsidR="00263A0D">
        <w:rPr>
          <w:sz w:val="20"/>
        </w:rPr>
        <w:t>:</w:t>
      </w:r>
      <w:r>
        <w:rPr>
          <w:sz w:val="20"/>
        </w:rPr>
        <w:t xml:space="preserve"> </w:t>
      </w:r>
      <w:r w:rsidR="00494C15">
        <w:rPr>
          <w:sz w:val="20"/>
        </w:rPr>
        <w:t>‘</w:t>
      </w:r>
      <w:r w:rsidR="00DB76BC">
        <w:rPr>
          <w:sz w:val="20"/>
        </w:rPr>
        <w:t>40-10’, ‘Trapper’, ‘CDC Sonata</w:t>
      </w:r>
      <w:r w:rsidR="00FB6A3C">
        <w:rPr>
          <w:sz w:val="20"/>
        </w:rPr>
        <w:t>’ and ‘Flex’;</w:t>
      </w:r>
      <w:r w:rsidR="000C7603">
        <w:rPr>
          <w:sz w:val="20"/>
        </w:rPr>
        <w:t xml:space="preserve">  </w:t>
      </w:r>
      <w:r w:rsidR="00263A0D">
        <w:rPr>
          <w:sz w:val="20"/>
        </w:rPr>
        <w:t>m</w:t>
      </w:r>
      <w:r w:rsidR="000C7603">
        <w:rPr>
          <w:sz w:val="20"/>
        </w:rPr>
        <w:t>arrowfat p</w:t>
      </w:r>
      <w:r>
        <w:rPr>
          <w:sz w:val="20"/>
        </w:rPr>
        <w:t xml:space="preserve">eas (for </w:t>
      </w:r>
      <w:r w:rsidR="000C7603">
        <w:rPr>
          <w:sz w:val="20"/>
        </w:rPr>
        <w:t xml:space="preserve">the </w:t>
      </w:r>
      <w:r>
        <w:rPr>
          <w:sz w:val="20"/>
        </w:rPr>
        <w:t>snack fo</w:t>
      </w:r>
      <w:r w:rsidR="00263A0D">
        <w:rPr>
          <w:sz w:val="20"/>
        </w:rPr>
        <w:t xml:space="preserve">od market and mushy peas in UK): </w:t>
      </w:r>
      <w:r>
        <w:rPr>
          <w:sz w:val="20"/>
        </w:rPr>
        <w:t xml:space="preserve">‘Micichi’, ‘Midlea’, and </w:t>
      </w:r>
      <w:r w:rsidR="00A53B9F">
        <w:rPr>
          <w:sz w:val="20"/>
        </w:rPr>
        <w:t>‘</w:t>
      </w:r>
      <w:r w:rsidR="009E4155">
        <w:rPr>
          <w:sz w:val="20"/>
        </w:rPr>
        <w:t>22-5’;</w:t>
      </w:r>
      <w:r w:rsidR="000C7603">
        <w:rPr>
          <w:sz w:val="20"/>
        </w:rPr>
        <w:t xml:space="preserve">  </w:t>
      </w:r>
      <w:r w:rsidR="00263A0D">
        <w:rPr>
          <w:sz w:val="20"/>
        </w:rPr>
        <w:t>m</w:t>
      </w:r>
      <w:r>
        <w:rPr>
          <w:sz w:val="20"/>
        </w:rPr>
        <w:t>ap</w:t>
      </w:r>
      <w:r w:rsidR="00DB76BC">
        <w:rPr>
          <w:sz w:val="20"/>
        </w:rPr>
        <w:t>le peas (racing pigeon food)</w:t>
      </w:r>
      <w:r w:rsidR="00263A0D">
        <w:rPr>
          <w:sz w:val="20"/>
        </w:rPr>
        <w:t>:</w:t>
      </w:r>
      <w:r w:rsidR="009E4155">
        <w:rPr>
          <w:sz w:val="20"/>
        </w:rPr>
        <w:t xml:space="preserve"> </w:t>
      </w:r>
      <w:r w:rsidR="00DB76BC">
        <w:rPr>
          <w:sz w:val="20"/>
        </w:rPr>
        <w:t>‘Co</w:t>
      </w:r>
      <w:r>
        <w:rPr>
          <w:sz w:val="20"/>
        </w:rPr>
        <w:t>urier’, ‘CDC Mosaic’, and ‘CDC Rocket’</w:t>
      </w:r>
      <w:r w:rsidR="007A2B12">
        <w:rPr>
          <w:sz w:val="20"/>
        </w:rPr>
        <w:t xml:space="preserve"> (McGee</w:t>
      </w:r>
      <w:r w:rsidR="008954A2">
        <w:rPr>
          <w:sz w:val="20"/>
        </w:rPr>
        <w:t>,</w:t>
      </w:r>
      <w:r w:rsidR="007A2B12">
        <w:rPr>
          <w:sz w:val="20"/>
        </w:rPr>
        <w:t xml:space="preserve"> 2012)</w:t>
      </w:r>
      <w:r>
        <w:rPr>
          <w:sz w:val="20"/>
        </w:rPr>
        <w:t>.</w:t>
      </w:r>
    </w:p>
    <w:p w:rsidR="00263A0D" w:rsidRDefault="00263A0D" w:rsidP="004E22DE">
      <w:pPr>
        <w:jc w:val="left"/>
        <w:rPr>
          <w:sz w:val="20"/>
        </w:rPr>
      </w:pPr>
    </w:p>
    <w:p w:rsidR="004E22DE" w:rsidRPr="004E22DE" w:rsidRDefault="009359A8" w:rsidP="004E22DE">
      <w:pPr>
        <w:jc w:val="left"/>
        <w:rPr>
          <w:sz w:val="20"/>
        </w:rPr>
      </w:pPr>
      <w:r>
        <w:rPr>
          <w:sz w:val="20"/>
        </w:rPr>
        <w:t xml:space="preserve">Producers in </w:t>
      </w:r>
      <w:r w:rsidR="004E22DE" w:rsidRPr="004E22DE">
        <w:rPr>
          <w:sz w:val="20"/>
        </w:rPr>
        <w:t>Montana, North D</w:t>
      </w:r>
      <w:r w:rsidR="000C7603">
        <w:rPr>
          <w:sz w:val="20"/>
        </w:rPr>
        <w:t>akota, Alberta and Saskatchewan</w:t>
      </w:r>
      <w:r>
        <w:rPr>
          <w:sz w:val="20"/>
        </w:rPr>
        <w:t xml:space="preserve"> primarily grow yellow field peas.  </w:t>
      </w:r>
      <w:r w:rsidR="004E22DE" w:rsidRPr="004E22DE">
        <w:rPr>
          <w:sz w:val="20"/>
        </w:rPr>
        <w:t xml:space="preserve">Cultivars include </w:t>
      </w:r>
      <w:r w:rsidR="004E22DE">
        <w:rPr>
          <w:sz w:val="20"/>
        </w:rPr>
        <w:t>‘</w:t>
      </w:r>
      <w:r w:rsidR="004E22DE" w:rsidRPr="004E22DE">
        <w:rPr>
          <w:sz w:val="20"/>
        </w:rPr>
        <w:t>Bridger</w:t>
      </w:r>
      <w:r w:rsidR="004E22DE">
        <w:rPr>
          <w:sz w:val="20"/>
        </w:rPr>
        <w:t>’, ‘</w:t>
      </w:r>
      <w:r w:rsidR="004E22DE" w:rsidRPr="004E22DE">
        <w:rPr>
          <w:sz w:val="20"/>
        </w:rPr>
        <w:t>Delta</w:t>
      </w:r>
      <w:r w:rsidR="00263A0D">
        <w:rPr>
          <w:sz w:val="20"/>
        </w:rPr>
        <w:t xml:space="preserve">’, ‘DS Admiral’, </w:t>
      </w:r>
      <w:r w:rsidR="00E769BD">
        <w:rPr>
          <w:sz w:val="20"/>
        </w:rPr>
        <w:t>‘</w:t>
      </w:r>
      <w:r w:rsidR="004E22DE">
        <w:rPr>
          <w:sz w:val="20"/>
        </w:rPr>
        <w:t xml:space="preserve">Carousel’, </w:t>
      </w:r>
      <w:r w:rsidR="00A53B9F">
        <w:rPr>
          <w:sz w:val="20"/>
        </w:rPr>
        <w:t>‘</w:t>
      </w:r>
      <w:r w:rsidR="004E22DE">
        <w:rPr>
          <w:sz w:val="20"/>
        </w:rPr>
        <w:t>CDC Agassiz’</w:t>
      </w:r>
      <w:r w:rsidR="00341839">
        <w:rPr>
          <w:sz w:val="20"/>
        </w:rPr>
        <w:t>,</w:t>
      </w:r>
      <w:r w:rsidR="004E22DE">
        <w:rPr>
          <w:sz w:val="20"/>
        </w:rPr>
        <w:t xml:space="preserve"> and ‘Cutlass’ (McGee</w:t>
      </w:r>
      <w:r w:rsidR="00A53B9F">
        <w:rPr>
          <w:sz w:val="20"/>
        </w:rPr>
        <w:t>,</w:t>
      </w:r>
      <w:r w:rsidR="004E22DE">
        <w:rPr>
          <w:sz w:val="20"/>
        </w:rPr>
        <w:t xml:space="preserve"> 2012).</w:t>
      </w:r>
    </w:p>
    <w:p w:rsidR="00457D06" w:rsidRDefault="00457D06" w:rsidP="004E22DE">
      <w:pPr>
        <w:jc w:val="left"/>
        <w:rPr>
          <w:sz w:val="20"/>
        </w:rPr>
      </w:pPr>
    </w:p>
    <w:p w:rsidR="00F15FC4" w:rsidRDefault="00BA6721" w:rsidP="004E22DE">
      <w:pPr>
        <w:jc w:val="left"/>
        <w:rPr>
          <w:sz w:val="20"/>
        </w:rPr>
      </w:pPr>
      <w:r>
        <w:rPr>
          <w:sz w:val="20"/>
        </w:rPr>
        <w:lastRenderedPageBreak/>
        <w:t>F</w:t>
      </w:r>
      <w:r w:rsidR="004E22DE">
        <w:rPr>
          <w:sz w:val="20"/>
        </w:rPr>
        <w:t xml:space="preserve">all-planted </w:t>
      </w:r>
      <w:r>
        <w:rPr>
          <w:sz w:val="20"/>
        </w:rPr>
        <w:t xml:space="preserve">field </w:t>
      </w:r>
      <w:r w:rsidR="004E22DE">
        <w:rPr>
          <w:sz w:val="20"/>
        </w:rPr>
        <w:t xml:space="preserve">pea cultivars </w:t>
      </w:r>
      <w:r w:rsidR="00802C98">
        <w:rPr>
          <w:sz w:val="20"/>
        </w:rPr>
        <w:t>in the Palouse and north</w:t>
      </w:r>
      <w:r w:rsidR="00457D06">
        <w:rPr>
          <w:sz w:val="20"/>
        </w:rPr>
        <w:t xml:space="preserve">ern </w:t>
      </w:r>
      <w:r w:rsidR="00802C98">
        <w:rPr>
          <w:sz w:val="20"/>
        </w:rPr>
        <w:t xml:space="preserve">Great Plains </w:t>
      </w:r>
      <w:r w:rsidR="004E22DE">
        <w:rPr>
          <w:sz w:val="20"/>
        </w:rPr>
        <w:t>include ‘</w:t>
      </w:r>
      <w:r w:rsidR="004E22DE" w:rsidRPr="004E22DE">
        <w:rPr>
          <w:sz w:val="20"/>
        </w:rPr>
        <w:t>Specter</w:t>
      </w:r>
      <w:r w:rsidR="004E22DE">
        <w:rPr>
          <w:sz w:val="20"/>
        </w:rPr>
        <w:t>’, ‘Windham’, ‘Whistler’, ‘Granger’ and ‘Melrose’ (McGee</w:t>
      </w:r>
      <w:r w:rsidR="00A53B9F">
        <w:rPr>
          <w:sz w:val="20"/>
        </w:rPr>
        <w:t>,</w:t>
      </w:r>
      <w:r w:rsidR="004E22DE">
        <w:rPr>
          <w:sz w:val="20"/>
        </w:rPr>
        <w:t xml:space="preserve"> 2012).</w:t>
      </w:r>
    </w:p>
    <w:p w:rsidR="00F15FC4" w:rsidRDefault="00F15FC4" w:rsidP="004E22DE">
      <w:pPr>
        <w:jc w:val="left"/>
        <w:rPr>
          <w:sz w:val="20"/>
        </w:rPr>
      </w:pPr>
    </w:p>
    <w:p w:rsidR="001B7E2D" w:rsidRDefault="00D0306E" w:rsidP="00D0306E">
      <w:pPr>
        <w:jc w:val="left"/>
      </w:pPr>
      <w:r>
        <w:rPr>
          <w:sz w:val="20"/>
        </w:rPr>
        <w:t xml:space="preserve">Cultivars often </w:t>
      </w:r>
      <w:r w:rsidR="00694CA6">
        <w:rPr>
          <w:sz w:val="20"/>
        </w:rPr>
        <w:t xml:space="preserve">planted as </w:t>
      </w:r>
      <w:r w:rsidR="00E14C58">
        <w:rPr>
          <w:sz w:val="20"/>
        </w:rPr>
        <w:t xml:space="preserve">green manure or </w:t>
      </w:r>
      <w:r w:rsidR="00694CA6">
        <w:rPr>
          <w:sz w:val="20"/>
        </w:rPr>
        <w:t>cover crops include ‘Granger</w:t>
      </w:r>
      <w:r>
        <w:rPr>
          <w:sz w:val="20"/>
        </w:rPr>
        <w:t xml:space="preserve">’, </w:t>
      </w:r>
      <w:r w:rsidR="00694CA6">
        <w:rPr>
          <w:sz w:val="20"/>
        </w:rPr>
        <w:t>‘Melrose’</w:t>
      </w:r>
      <w:r>
        <w:rPr>
          <w:sz w:val="20"/>
        </w:rPr>
        <w:t xml:space="preserve">, and </w:t>
      </w:r>
      <w:r w:rsidR="00694CA6">
        <w:rPr>
          <w:sz w:val="20"/>
        </w:rPr>
        <w:t>‘Magnus</w:t>
      </w:r>
      <w:r w:rsidR="00E14C58">
        <w:rPr>
          <w:sz w:val="20"/>
        </w:rPr>
        <w:t>’</w:t>
      </w:r>
      <w:r>
        <w:rPr>
          <w:sz w:val="20"/>
        </w:rPr>
        <w:t xml:space="preserve"> </w:t>
      </w:r>
      <w:r w:rsidR="00694CA6">
        <w:rPr>
          <w:sz w:val="20"/>
        </w:rPr>
        <w:t>(Clark, 2007).</w:t>
      </w:r>
      <w:r w:rsidR="004E22DE" w:rsidRPr="004E22DE">
        <w:rPr>
          <w:sz w:val="20"/>
        </w:rPr>
        <w:t xml:space="preserve"> </w:t>
      </w:r>
    </w:p>
    <w:p w:rsidR="002F7EC5" w:rsidRDefault="002375B8" w:rsidP="00AC5FEB">
      <w:pPr>
        <w:pStyle w:val="Heading3"/>
      </w:pPr>
      <w:r w:rsidRPr="00A90532">
        <w:t>References</w:t>
      </w:r>
    </w:p>
    <w:p w:rsidR="00F45F92" w:rsidRDefault="00F45F92" w:rsidP="00EF074D">
      <w:pPr>
        <w:pStyle w:val="NRCSBodyText"/>
        <w:ind w:left="360" w:hanging="360"/>
      </w:pPr>
      <w:proofErr w:type="gramStart"/>
      <w:r>
        <w:t>Akemo, M.C., E.E. Regenier, and M.A. Bennett.</w:t>
      </w:r>
      <w:proofErr w:type="gramEnd"/>
      <w:r>
        <w:t xml:space="preserve"> 2000a. Weed suppression in spring-sown rye (</w:t>
      </w:r>
      <w:r>
        <w:rPr>
          <w:i/>
        </w:rPr>
        <w:t>Secale cerea</w:t>
      </w:r>
      <w:r w:rsidRPr="00F45F92">
        <w:rPr>
          <w:i/>
        </w:rPr>
        <w:t>le</w:t>
      </w:r>
      <w:r w:rsidR="00D0306E">
        <w:t>)-p</w:t>
      </w:r>
      <w:r>
        <w:t>ea (</w:t>
      </w:r>
      <w:r>
        <w:rPr>
          <w:i/>
        </w:rPr>
        <w:t>Pisum sativum</w:t>
      </w:r>
      <w:r>
        <w:t>) cover crop mixes. Weed Tech. 14:545-549.</w:t>
      </w:r>
    </w:p>
    <w:p w:rsidR="00F45F92" w:rsidRPr="00F45F92" w:rsidRDefault="00F45F92" w:rsidP="00EF074D">
      <w:pPr>
        <w:pStyle w:val="NRCSBodyText"/>
        <w:ind w:left="360" w:hanging="360"/>
        <w:rPr>
          <w:b/>
        </w:rPr>
      </w:pPr>
      <w:proofErr w:type="gramStart"/>
      <w:r w:rsidRPr="00022DFB">
        <w:t>Akemo, M.C., M.A. Bennett, and E.E. Reginier.</w:t>
      </w:r>
      <w:proofErr w:type="gramEnd"/>
      <w:r w:rsidRPr="00022DFB">
        <w:t xml:space="preserve"> </w:t>
      </w:r>
      <w:proofErr w:type="gramStart"/>
      <w:r w:rsidRPr="00022DFB">
        <w:t>2000b. Tomato growth in spring-sown cover crops.</w:t>
      </w:r>
      <w:proofErr w:type="gramEnd"/>
      <w:r w:rsidRPr="00022DFB">
        <w:t xml:space="preserve"> HortSci</w:t>
      </w:r>
      <w:r w:rsidR="00565FC3">
        <w:t>ence</w:t>
      </w:r>
      <w:r w:rsidR="00022DFB">
        <w:rPr>
          <w:b/>
        </w:rPr>
        <w:t xml:space="preserve"> </w:t>
      </w:r>
      <w:r w:rsidR="00022DFB" w:rsidRPr="00022DFB">
        <w:t>35:843-848.</w:t>
      </w:r>
      <w:r w:rsidRPr="00F45F92">
        <w:rPr>
          <w:b/>
        </w:rPr>
        <w:t xml:space="preserve"> </w:t>
      </w:r>
    </w:p>
    <w:p w:rsidR="002F7EC5" w:rsidRDefault="002F7EC5" w:rsidP="00EF074D">
      <w:pPr>
        <w:pStyle w:val="NRCSBodyText"/>
        <w:ind w:left="360" w:hanging="360"/>
      </w:pPr>
      <w:proofErr w:type="gramStart"/>
      <w:r>
        <w:t>Auld, D.L., B.L. Bettis, M.J. Dial, and G.A. Murray.</w:t>
      </w:r>
      <w:proofErr w:type="gramEnd"/>
      <w:r>
        <w:t xml:space="preserve"> 1982. Austrian winter and spring peas as green manure crops in northern Idaho. </w:t>
      </w:r>
      <w:proofErr w:type="gramStart"/>
      <w:r>
        <w:t>Agron.</w:t>
      </w:r>
      <w:proofErr w:type="gramEnd"/>
      <w:r>
        <w:t xml:space="preserve"> J. 74:1047-1050.</w:t>
      </w:r>
    </w:p>
    <w:p w:rsidR="00E53261" w:rsidRDefault="00E53261" w:rsidP="00EF074D">
      <w:pPr>
        <w:pStyle w:val="NRCSBodyText"/>
        <w:ind w:left="360" w:hanging="360"/>
      </w:pPr>
      <w:r>
        <w:t>Bhardwaj, H.L. 2006. Muskmelon and sweet corn production with legume cover crops. HortSci</w:t>
      </w:r>
      <w:r w:rsidR="00565FC3">
        <w:t>ence</w:t>
      </w:r>
      <w:r>
        <w:t xml:space="preserve"> 41:1222-1225.</w:t>
      </w:r>
    </w:p>
    <w:p w:rsidR="00D967D9" w:rsidRDefault="00D967D9" w:rsidP="00EF074D">
      <w:pPr>
        <w:pStyle w:val="NRCSBodyText"/>
        <w:ind w:left="360" w:hanging="360"/>
      </w:pPr>
      <w:proofErr w:type="gramStart"/>
      <w:r>
        <w:t>Biederbeck, V.O., R.P. Zenter, and C.A. Campbell.</w:t>
      </w:r>
      <w:proofErr w:type="gramEnd"/>
      <w:r>
        <w:t xml:space="preserve"> 2005. Soil microbial populations and activities as influenced by legume green fallow in a semiarid climate. Soil Biol. Biochem. 37:1775-1784.</w:t>
      </w:r>
    </w:p>
    <w:p w:rsidR="00DC56B6" w:rsidRDefault="00DC56B6" w:rsidP="00EF074D">
      <w:pPr>
        <w:pStyle w:val="NRCSBodyText"/>
        <w:ind w:left="360" w:hanging="360"/>
      </w:pPr>
      <w:proofErr w:type="gramStart"/>
      <w:r>
        <w:t>Bourion, V., I. Lejeune-Henaut, N. Munier-Jolain, and C. Salon.</w:t>
      </w:r>
      <w:proofErr w:type="gramEnd"/>
      <w:r>
        <w:t xml:space="preserve"> 2003. Cold acclimation of winter and spring peas: carbon partitioning as affected by light intensity. </w:t>
      </w:r>
      <w:proofErr w:type="gramStart"/>
      <w:r>
        <w:t>Europ.</w:t>
      </w:r>
      <w:proofErr w:type="gramEnd"/>
      <w:r>
        <w:t xml:space="preserve"> J. Agron. 19:535-548.</w:t>
      </w:r>
    </w:p>
    <w:p w:rsidR="0076716F" w:rsidRDefault="0076716F" w:rsidP="00EF074D">
      <w:pPr>
        <w:pStyle w:val="NRCSBodyText"/>
        <w:ind w:left="360" w:hanging="360"/>
      </w:pPr>
      <w:proofErr w:type="gramStart"/>
      <w:r>
        <w:t>Carrera, L.M., R.D. Morse, B.L. Hima, A.A. Abdul-Baki, K.G. Haynes, and J.R. Teasdale.</w:t>
      </w:r>
      <w:proofErr w:type="gramEnd"/>
      <w:r>
        <w:t xml:space="preserve"> 2005. A conservation-tillage, cover-cropping strategy and economic analysis for creamer</w:t>
      </w:r>
      <w:r w:rsidR="00565FC3">
        <w:t xml:space="preserve"> potato production. Amer. J. </w:t>
      </w:r>
      <w:r>
        <w:t>Potato Res. 82:471-479.</w:t>
      </w:r>
    </w:p>
    <w:p w:rsidR="008C2D66" w:rsidRDefault="008C2D66" w:rsidP="00EF074D">
      <w:pPr>
        <w:pStyle w:val="NRCSBodyText"/>
        <w:ind w:left="360" w:hanging="360"/>
      </w:pPr>
      <w:proofErr w:type="gramStart"/>
      <w:r>
        <w:t>Chen, C., P. Miller, F. Muehlbauer, K. Neill, D. Wichman, and K. McPhee.</w:t>
      </w:r>
      <w:proofErr w:type="gramEnd"/>
      <w:r>
        <w:t xml:space="preserve"> 2006. Winter pea and lentil response to seeding date and micro- and macro-environments. </w:t>
      </w:r>
      <w:proofErr w:type="gramStart"/>
      <w:r w:rsidR="00FB101C">
        <w:t>Agron.</w:t>
      </w:r>
      <w:proofErr w:type="gramEnd"/>
      <w:r w:rsidR="00FB101C">
        <w:t xml:space="preserve"> J. 98:1655-1663.</w:t>
      </w:r>
    </w:p>
    <w:p w:rsidR="00D520BE" w:rsidRDefault="00157D40" w:rsidP="00EF074D">
      <w:pPr>
        <w:pStyle w:val="NRCSBodyText"/>
        <w:ind w:left="360" w:hanging="360"/>
      </w:pPr>
      <w:r>
        <w:t>Clark, A. (ed.) 20</w:t>
      </w:r>
      <w:r w:rsidR="007C1BB2">
        <w:t>07</w:t>
      </w:r>
      <w:r>
        <w:t xml:space="preserve">. </w:t>
      </w:r>
      <w:proofErr w:type="gramStart"/>
      <w:r>
        <w:t>Managing cover crops p</w:t>
      </w:r>
      <w:r w:rsidR="00D520BE">
        <w:t>rofitably.</w:t>
      </w:r>
      <w:proofErr w:type="gramEnd"/>
      <w:r w:rsidR="00D520BE">
        <w:t xml:space="preserve"> 3</w:t>
      </w:r>
      <w:r w:rsidR="00D520BE" w:rsidRPr="00D520BE">
        <w:rPr>
          <w:vertAlign w:val="superscript"/>
        </w:rPr>
        <w:t>rd</w:t>
      </w:r>
      <w:r>
        <w:t xml:space="preserve"> ed. Sustainable agriculture research and e</w:t>
      </w:r>
      <w:r w:rsidR="00D520BE">
        <w:t>ducation p</w:t>
      </w:r>
      <w:r w:rsidR="00EF074D">
        <w:t xml:space="preserve">rogram handbook series, </w:t>
      </w:r>
      <w:proofErr w:type="gramStart"/>
      <w:r w:rsidR="00EF074D">
        <w:t>b</w:t>
      </w:r>
      <w:r w:rsidR="00D520BE">
        <w:t>k</w:t>
      </w:r>
      <w:proofErr w:type="gramEnd"/>
      <w:r w:rsidR="00D520BE">
        <w:t xml:space="preserve"> 9. </w:t>
      </w:r>
      <w:proofErr w:type="gramStart"/>
      <w:r w:rsidR="00EF074D">
        <w:t>Sustainable Agriculture Research and Education, College Park, MD.</w:t>
      </w:r>
      <w:proofErr w:type="gramEnd"/>
    </w:p>
    <w:p w:rsidR="00A26999" w:rsidRDefault="00A26999" w:rsidP="00EF074D">
      <w:pPr>
        <w:pStyle w:val="NRCSBodyText"/>
        <w:ind w:left="360" w:hanging="360"/>
      </w:pPr>
      <w:proofErr w:type="gramStart"/>
      <w:r>
        <w:t xml:space="preserve">Creamer, N.G., </w:t>
      </w:r>
      <w:r w:rsidR="00293C25">
        <w:t>M.A. Bennett, and B.R. Stinner.</w:t>
      </w:r>
      <w:proofErr w:type="gramEnd"/>
      <w:r w:rsidR="00293C25">
        <w:t xml:space="preserve"> </w:t>
      </w:r>
      <w:r>
        <w:t>1997. Evaluation of cover crop mixtures for use in vegetable production systems. HortSci</w:t>
      </w:r>
      <w:r w:rsidR="00565FC3">
        <w:t>ence</w:t>
      </w:r>
      <w:r>
        <w:t xml:space="preserve"> 32:866-870.</w:t>
      </w:r>
    </w:p>
    <w:p w:rsidR="00A77420" w:rsidRDefault="00A77420" w:rsidP="00EF074D">
      <w:pPr>
        <w:pStyle w:val="NRCSBodyText"/>
        <w:ind w:left="360" w:hanging="360"/>
      </w:pPr>
      <w:proofErr w:type="gramStart"/>
      <w:r>
        <w:t>Elzebroek, T., and K. Wind.</w:t>
      </w:r>
      <w:proofErr w:type="gramEnd"/>
      <w:r w:rsidR="00157D40">
        <w:t xml:space="preserve"> 2008. Guide to cultivated p</w:t>
      </w:r>
      <w:r>
        <w:t>lants. CAB International, Oxfordshire, UK.</w:t>
      </w:r>
    </w:p>
    <w:p w:rsidR="002352E1" w:rsidRDefault="006611D9" w:rsidP="00EF074D">
      <w:pPr>
        <w:pStyle w:val="NRCSBodyText"/>
        <w:ind w:left="360" w:hanging="360"/>
      </w:pPr>
      <w:proofErr w:type="gramStart"/>
      <w:r>
        <w:t>Food and Agriculture Organization</w:t>
      </w:r>
      <w:r w:rsidR="002352E1">
        <w:t>.</w:t>
      </w:r>
      <w:proofErr w:type="gramEnd"/>
      <w:r w:rsidR="002352E1">
        <w:t xml:space="preserve"> 2012. [Online] Available at: </w:t>
      </w:r>
      <w:r w:rsidR="002352E1" w:rsidRPr="002352E1">
        <w:t>http://faostat.fao.org</w:t>
      </w:r>
      <w:r w:rsidR="002352E1">
        <w:t xml:space="preserve"> (Accessed 24 April 2012).</w:t>
      </w:r>
      <w:r>
        <w:t xml:space="preserve"> FAO, Rome.</w:t>
      </w:r>
    </w:p>
    <w:p w:rsidR="00012339" w:rsidRDefault="00012339" w:rsidP="00EF074D">
      <w:pPr>
        <w:pStyle w:val="NRCSBodyText"/>
        <w:ind w:left="360" w:hanging="360"/>
      </w:pPr>
      <w:proofErr w:type="gramStart"/>
      <w:r>
        <w:t>Gill, N.T. and</w:t>
      </w:r>
      <w:r w:rsidR="0056660F">
        <w:t xml:space="preserve"> K.C. Vear.</w:t>
      </w:r>
      <w:proofErr w:type="gramEnd"/>
      <w:r w:rsidR="0056660F">
        <w:t xml:space="preserve"> 1980. Agricultural b</w:t>
      </w:r>
      <w:r>
        <w:t>otany. 3</w:t>
      </w:r>
      <w:r w:rsidRPr="00012339">
        <w:rPr>
          <w:vertAlign w:val="superscript"/>
        </w:rPr>
        <w:t>rd</w:t>
      </w:r>
      <w:r>
        <w:t xml:space="preserve"> ed. (K.C. Vear and D.J. Barnard </w:t>
      </w:r>
      <w:proofErr w:type="gramStart"/>
      <w:r>
        <w:t>eds</w:t>
      </w:r>
      <w:proofErr w:type="gramEnd"/>
      <w:r>
        <w:t xml:space="preserve">.) </w:t>
      </w:r>
      <w:proofErr w:type="gramStart"/>
      <w:r>
        <w:t>Gerald Duckworth and Co., Ltd, London.</w:t>
      </w:r>
      <w:proofErr w:type="gramEnd"/>
    </w:p>
    <w:p w:rsidR="00944826" w:rsidRDefault="0056660F" w:rsidP="00EF074D">
      <w:pPr>
        <w:pStyle w:val="NRCSBodyText"/>
        <w:ind w:left="360" w:hanging="360"/>
      </w:pPr>
      <w:proofErr w:type="gramStart"/>
      <w:r>
        <w:lastRenderedPageBreak/>
        <w:t>Hancock, J.F. 2004.</w:t>
      </w:r>
      <w:proofErr w:type="gramEnd"/>
      <w:r>
        <w:t xml:space="preserve"> </w:t>
      </w:r>
      <w:proofErr w:type="gramStart"/>
      <w:r>
        <w:t>Plant evolution and the origin of crop s</w:t>
      </w:r>
      <w:r w:rsidR="00944826">
        <w:t>pecies.</w:t>
      </w:r>
      <w:proofErr w:type="gramEnd"/>
      <w:r w:rsidR="00944826">
        <w:t xml:space="preserve"> </w:t>
      </w:r>
      <w:proofErr w:type="gramStart"/>
      <w:r w:rsidR="00944826">
        <w:t>CABI Publishing, Wallingford, UK and Cambridge, MA.</w:t>
      </w:r>
      <w:proofErr w:type="gramEnd"/>
    </w:p>
    <w:p w:rsidR="00A25B14" w:rsidRDefault="00A25B14" w:rsidP="00EF074D">
      <w:pPr>
        <w:pStyle w:val="NRCSBodyText"/>
        <w:ind w:left="360" w:hanging="360"/>
      </w:pPr>
      <w:proofErr w:type="gramStart"/>
      <w:r>
        <w:t>Hartman</w:t>
      </w:r>
      <w:r w:rsidR="00D804A7">
        <w:t>n</w:t>
      </w:r>
      <w:r>
        <w:t>, H.T., A.M. Kofranek, V.E. Rubatzky, and W.</w:t>
      </w:r>
      <w:r w:rsidR="0056660F">
        <w:t>J. Flocker.</w:t>
      </w:r>
      <w:proofErr w:type="gramEnd"/>
      <w:r w:rsidR="0056660F">
        <w:t xml:space="preserve"> 1988. Plant sci</w:t>
      </w:r>
      <w:r w:rsidR="006611D9">
        <w:t>ence: G</w:t>
      </w:r>
      <w:r w:rsidR="0056660F">
        <w:t>rowth, development and utilization of cultivated p</w:t>
      </w:r>
      <w:r>
        <w:t xml:space="preserve">lants. </w:t>
      </w:r>
      <w:proofErr w:type="gramStart"/>
      <w:r>
        <w:t>2</w:t>
      </w:r>
      <w:r w:rsidRPr="00A25B14">
        <w:rPr>
          <w:vertAlign w:val="superscript"/>
        </w:rPr>
        <w:t>nd</w:t>
      </w:r>
      <w:r w:rsidR="00D804A7">
        <w:t xml:space="preserve"> ed.</w:t>
      </w:r>
      <w:r>
        <w:t xml:space="preserve"> Prentice Hall Career and Technology, Englewood Cliffs, NJ.</w:t>
      </w:r>
      <w:proofErr w:type="gramEnd"/>
    </w:p>
    <w:p w:rsidR="00CE094C" w:rsidRDefault="00CE094C" w:rsidP="00EF074D">
      <w:pPr>
        <w:pStyle w:val="NRCSBodyText"/>
        <w:ind w:left="360" w:hanging="360"/>
      </w:pPr>
      <w:proofErr w:type="gramStart"/>
      <w:r>
        <w:t>Holderbaum, J.F., A.M. Decker, J.J. Meisinger, F.R. Mulford, and L.R. Vough.</w:t>
      </w:r>
      <w:proofErr w:type="gramEnd"/>
      <w:r>
        <w:t xml:space="preserve"> 1990. Fall-seeded legume cover crops for no-tillage corn in the humid east. </w:t>
      </w:r>
      <w:proofErr w:type="gramStart"/>
      <w:r>
        <w:t>Agron.</w:t>
      </w:r>
      <w:proofErr w:type="gramEnd"/>
      <w:r>
        <w:t xml:space="preserve"> J. 82:117-124. </w:t>
      </w:r>
    </w:p>
    <w:p w:rsidR="001E20F6" w:rsidRDefault="001E20F6" w:rsidP="00EF074D">
      <w:pPr>
        <w:pStyle w:val="NRCSBodyText"/>
        <w:ind w:left="360" w:hanging="360"/>
      </w:pPr>
      <w:proofErr w:type="gramStart"/>
      <w:r>
        <w:t>Ingels, C., M. VanHorn, R.L. Bugg, and P.R. Miller.</w:t>
      </w:r>
      <w:proofErr w:type="gramEnd"/>
      <w:r>
        <w:t xml:space="preserve"> 1994. Selecting the right cover crop gives multiple benefits. Cal</w:t>
      </w:r>
      <w:r w:rsidR="00DD59C9">
        <w:t>if</w:t>
      </w:r>
      <w:r>
        <w:t>. Ag</w:t>
      </w:r>
      <w:r w:rsidR="00DD59C9">
        <w:t>ric</w:t>
      </w:r>
      <w:r>
        <w:t xml:space="preserve">. </w:t>
      </w:r>
      <w:r w:rsidR="009F2397">
        <w:t>48(5):43-48.</w:t>
      </w:r>
      <w:r>
        <w:t xml:space="preserve"> </w:t>
      </w:r>
    </w:p>
    <w:p w:rsidR="006762BD" w:rsidRDefault="006762BD" w:rsidP="00EF074D">
      <w:pPr>
        <w:pStyle w:val="NRCSBodyText"/>
        <w:ind w:left="360" w:hanging="360"/>
      </w:pPr>
      <w:proofErr w:type="gramStart"/>
      <w:r>
        <w:t>Keeling, J.W., A.G. Matches, C. Phillip Brown, and T.P. Karnezos.</w:t>
      </w:r>
      <w:proofErr w:type="gramEnd"/>
      <w:r>
        <w:t xml:space="preserve"> 1996. Comparison of interseeded legumes and small grains for cover crop establishment in cotton. </w:t>
      </w:r>
      <w:proofErr w:type="gramStart"/>
      <w:r>
        <w:t>Agron.</w:t>
      </w:r>
      <w:proofErr w:type="gramEnd"/>
      <w:r>
        <w:t xml:space="preserve"> J. 88:219-222.</w:t>
      </w:r>
    </w:p>
    <w:p w:rsidR="006401C6" w:rsidRPr="006401C6" w:rsidRDefault="006401C6" w:rsidP="006401C6">
      <w:pPr>
        <w:ind w:left="360" w:hanging="360"/>
        <w:jc w:val="left"/>
        <w:rPr>
          <w:sz w:val="20"/>
        </w:rPr>
      </w:pPr>
      <w:proofErr w:type="gramStart"/>
      <w:r w:rsidRPr="006401C6">
        <w:rPr>
          <w:sz w:val="20"/>
        </w:rPr>
        <w:t>Kraft, J. and F.</w:t>
      </w:r>
      <w:r>
        <w:rPr>
          <w:sz w:val="20"/>
        </w:rPr>
        <w:t xml:space="preserve"> Pfleger, 2001.</w:t>
      </w:r>
      <w:proofErr w:type="gramEnd"/>
      <w:r>
        <w:rPr>
          <w:sz w:val="20"/>
        </w:rPr>
        <w:t xml:space="preserve">  </w:t>
      </w:r>
      <w:proofErr w:type="gramStart"/>
      <w:r>
        <w:rPr>
          <w:sz w:val="20"/>
        </w:rPr>
        <w:t>Compendium of pea d</w:t>
      </w:r>
      <w:r w:rsidRPr="006401C6">
        <w:rPr>
          <w:sz w:val="20"/>
        </w:rPr>
        <w:t>is</w:t>
      </w:r>
      <w:r>
        <w:rPr>
          <w:sz w:val="20"/>
        </w:rPr>
        <w:t>eases and pests.</w:t>
      </w:r>
      <w:proofErr w:type="gramEnd"/>
      <w:r>
        <w:rPr>
          <w:sz w:val="20"/>
        </w:rPr>
        <w:t xml:space="preserve">  2</w:t>
      </w:r>
      <w:r w:rsidRPr="006401C6">
        <w:rPr>
          <w:sz w:val="20"/>
          <w:vertAlign w:val="superscript"/>
        </w:rPr>
        <w:t>nd</w:t>
      </w:r>
      <w:r>
        <w:rPr>
          <w:sz w:val="20"/>
        </w:rPr>
        <w:t xml:space="preserve"> ed. APS Press, </w:t>
      </w:r>
      <w:proofErr w:type="gramStart"/>
      <w:r w:rsidRPr="006401C6">
        <w:rPr>
          <w:sz w:val="20"/>
        </w:rPr>
        <w:t>The</w:t>
      </w:r>
      <w:proofErr w:type="gramEnd"/>
      <w:r w:rsidRPr="006401C6">
        <w:rPr>
          <w:sz w:val="20"/>
        </w:rPr>
        <w:t xml:space="preserve"> American Phytopathologica</w:t>
      </w:r>
      <w:r>
        <w:rPr>
          <w:sz w:val="20"/>
        </w:rPr>
        <w:t>l Society, St. Paul, MN</w:t>
      </w:r>
    </w:p>
    <w:p w:rsidR="001C70D7" w:rsidRDefault="001C70D7" w:rsidP="00EF074D">
      <w:pPr>
        <w:pStyle w:val="NRCSBodyText"/>
        <w:ind w:left="360" w:hanging="360"/>
      </w:pPr>
      <w:proofErr w:type="gramStart"/>
      <w:r>
        <w:t>Lupwayi, N.Z., W.A. Rice, and G.W. Clayton.</w:t>
      </w:r>
      <w:proofErr w:type="gramEnd"/>
      <w:r>
        <w:t xml:space="preserve"> 1998. Soil microbial diversity and community structure under wheat as influenced by tillage and crop rotation. Soil Biol. Biochem. 30:1733-1741.</w:t>
      </w:r>
    </w:p>
    <w:p w:rsidR="0092593B" w:rsidRDefault="0092593B" w:rsidP="00EF074D">
      <w:pPr>
        <w:pStyle w:val="NRCSBodyText"/>
        <w:ind w:left="360" w:hanging="360"/>
      </w:pPr>
      <w:proofErr w:type="gramStart"/>
      <w:r>
        <w:t>Mahler, R.L. and D.L. Auld.</w:t>
      </w:r>
      <w:proofErr w:type="gramEnd"/>
      <w:r>
        <w:t xml:space="preserve"> 1989. Evaluation of the green manure potent</w:t>
      </w:r>
      <w:r w:rsidR="0081491E">
        <w:t>ial of Austrian winter peas in n</w:t>
      </w:r>
      <w:r>
        <w:t xml:space="preserve">orthern Idaho. </w:t>
      </w:r>
      <w:proofErr w:type="gramStart"/>
      <w:r>
        <w:t>Agron.</w:t>
      </w:r>
      <w:proofErr w:type="gramEnd"/>
      <w:r>
        <w:t xml:space="preserve"> J. 81:258-264.</w:t>
      </w:r>
    </w:p>
    <w:p w:rsidR="002F7EC5" w:rsidRDefault="002F7EC5" w:rsidP="00EF074D">
      <w:pPr>
        <w:pStyle w:val="NRCSBodyText"/>
        <w:ind w:left="360" w:hanging="360"/>
      </w:pPr>
      <w:proofErr w:type="gramStart"/>
      <w:r>
        <w:t>Mahler, R.L. and H. Hemamda.</w:t>
      </w:r>
      <w:proofErr w:type="gramEnd"/>
      <w:r>
        <w:t xml:space="preserve"> 1993. Evaluation of the nitrogen fertilizer value of plant materials to spring wheat production. </w:t>
      </w:r>
      <w:proofErr w:type="gramStart"/>
      <w:r>
        <w:t>Agron.</w:t>
      </w:r>
      <w:proofErr w:type="gramEnd"/>
      <w:r>
        <w:t xml:space="preserve"> J. 85:305-309.</w:t>
      </w:r>
    </w:p>
    <w:p w:rsidR="00CA654D" w:rsidRDefault="00CA654D" w:rsidP="00EF074D">
      <w:pPr>
        <w:pStyle w:val="NRCSBodyText"/>
        <w:ind w:left="360" w:hanging="360"/>
      </w:pPr>
      <w:r>
        <w:t xml:space="preserve">McGee, R. </w:t>
      </w:r>
      <w:r w:rsidR="004E22DE">
        <w:t xml:space="preserve">2012. </w:t>
      </w:r>
      <w:proofErr w:type="gramStart"/>
      <w:r w:rsidR="004E22DE">
        <w:t>USDA-ARS.</w:t>
      </w:r>
      <w:proofErr w:type="gramEnd"/>
      <w:r w:rsidR="004E22DE">
        <w:t xml:space="preserve"> </w:t>
      </w:r>
      <w:proofErr w:type="gramStart"/>
      <w:r w:rsidR="004E22DE">
        <w:t>P</w:t>
      </w:r>
      <w:r>
        <w:t>ersonal communication.</w:t>
      </w:r>
      <w:proofErr w:type="gramEnd"/>
    </w:p>
    <w:p w:rsidR="00A112D1" w:rsidRDefault="00A112D1" w:rsidP="00EF074D">
      <w:pPr>
        <w:pStyle w:val="NRCSBodyText"/>
        <w:ind w:left="360" w:hanging="360"/>
      </w:pPr>
      <w:proofErr w:type="gramStart"/>
      <w:r>
        <w:t>Murray, G.A. and J.B. Swensen.</w:t>
      </w:r>
      <w:proofErr w:type="gramEnd"/>
      <w:r>
        <w:t xml:space="preserve"> 1985. Seed yield of Austrian winter field peas intercropped with winter cereals. </w:t>
      </w:r>
      <w:proofErr w:type="gramStart"/>
      <w:r>
        <w:t>Agron.</w:t>
      </w:r>
      <w:proofErr w:type="gramEnd"/>
      <w:r>
        <w:t xml:space="preserve"> J. 77:913-916.</w:t>
      </w:r>
    </w:p>
    <w:p w:rsidR="00730FF5" w:rsidRDefault="00730FF5" w:rsidP="00EF074D">
      <w:pPr>
        <w:pStyle w:val="NRCSBodyText"/>
        <w:ind w:left="360" w:hanging="360"/>
      </w:pPr>
      <w:proofErr w:type="gramStart"/>
      <w:r>
        <w:t>Nielsen, D.C., and M.F. Vigil.</w:t>
      </w:r>
      <w:proofErr w:type="gramEnd"/>
      <w:r>
        <w:t xml:space="preserve"> 2005. Legume green fallow effect on soil water content at wheat planting and wheat yield. </w:t>
      </w:r>
      <w:proofErr w:type="gramStart"/>
      <w:r>
        <w:t>Agron.</w:t>
      </w:r>
      <w:proofErr w:type="gramEnd"/>
      <w:r>
        <w:t xml:space="preserve"> J. 97:684-689.</w:t>
      </w:r>
    </w:p>
    <w:p w:rsidR="00775C31" w:rsidRDefault="00775C31" w:rsidP="00EF074D">
      <w:pPr>
        <w:pStyle w:val="NRCSBodyText"/>
        <w:ind w:left="360" w:hanging="360"/>
      </w:pPr>
      <w:r>
        <w:t xml:space="preserve">Olmstead, M.A. 2006. </w:t>
      </w:r>
      <w:proofErr w:type="gramStart"/>
      <w:r>
        <w:t>Cover crops as a floor management strategy for Pacific Northwest vineyards.</w:t>
      </w:r>
      <w:proofErr w:type="gramEnd"/>
      <w:r>
        <w:t xml:space="preserve"> Extension Bulletin EB2010. </w:t>
      </w:r>
      <w:proofErr w:type="gramStart"/>
      <w:r>
        <w:t>Washington State University, Pullman, WA.</w:t>
      </w:r>
      <w:proofErr w:type="gramEnd"/>
    </w:p>
    <w:p w:rsidR="009F15CF" w:rsidRDefault="000819DC" w:rsidP="00EF074D">
      <w:pPr>
        <w:pStyle w:val="NRCSBodyText"/>
        <w:ind w:left="360" w:hanging="360"/>
      </w:pPr>
      <w:proofErr w:type="gramStart"/>
      <w:r>
        <w:t>Ran</w:t>
      </w:r>
      <w:r w:rsidR="009F15CF">
        <w:t>e</w:t>
      </w:r>
      <w:r>
        <w:t>l</w:t>
      </w:r>
      <w:r w:rsidR="009F15CF">
        <w:t>ls, N.N. and M.G. Wagger.</w:t>
      </w:r>
      <w:proofErr w:type="gramEnd"/>
      <w:r w:rsidR="009F15CF">
        <w:t xml:space="preserve"> 1997</w:t>
      </w:r>
      <w:r w:rsidR="009F15CF" w:rsidRPr="009F15CF">
        <w:t xml:space="preserve">. Grass-legume bicultures as winter annual cover crops. </w:t>
      </w:r>
      <w:proofErr w:type="gramStart"/>
      <w:r w:rsidR="009F15CF" w:rsidRPr="009F15CF">
        <w:rPr>
          <w:rStyle w:val="Emphasis"/>
          <w:i w:val="0"/>
        </w:rPr>
        <w:t>Agron.</w:t>
      </w:r>
      <w:proofErr w:type="gramEnd"/>
      <w:r w:rsidR="009F15CF" w:rsidRPr="009F15CF">
        <w:rPr>
          <w:rStyle w:val="Emphasis"/>
          <w:i w:val="0"/>
        </w:rPr>
        <w:t xml:space="preserve"> J.</w:t>
      </w:r>
      <w:r w:rsidR="009F15CF" w:rsidRPr="009F15CF">
        <w:t xml:space="preserve"> 89:659-665.</w:t>
      </w:r>
    </w:p>
    <w:p w:rsidR="007A6E1A" w:rsidRDefault="007A6E1A" w:rsidP="00EF074D">
      <w:pPr>
        <w:pStyle w:val="NRCSBodyText"/>
        <w:ind w:left="360" w:hanging="360"/>
      </w:pPr>
      <w:proofErr w:type="gramStart"/>
      <w:r>
        <w:t>Reinbott, T.M., S.P. Conley, and D.G. Blevins.</w:t>
      </w:r>
      <w:proofErr w:type="gramEnd"/>
      <w:r>
        <w:t xml:space="preserve"> 2003. No-tillage corn and grain sorghum response to cover crop and nitrogen fertilization. </w:t>
      </w:r>
      <w:proofErr w:type="gramStart"/>
      <w:r>
        <w:t>Agron.</w:t>
      </w:r>
      <w:proofErr w:type="gramEnd"/>
      <w:r>
        <w:t xml:space="preserve"> J. 96:1158-1163.</w:t>
      </w:r>
    </w:p>
    <w:p w:rsidR="00DF1575" w:rsidRDefault="00DF1575" w:rsidP="00EF074D">
      <w:pPr>
        <w:pStyle w:val="NRCSBodyText"/>
        <w:ind w:left="360" w:hanging="360"/>
      </w:pPr>
      <w:r>
        <w:t xml:space="preserve">Russell, E.W. 1973. </w:t>
      </w:r>
      <w:r w:rsidR="0056660F">
        <w:t>Soil conditions and plant g</w:t>
      </w:r>
      <w:r>
        <w:t xml:space="preserve">rowth. </w:t>
      </w:r>
      <w:proofErr w:type="gramStart"/>
      <w:r>
        <w:t>10</w:t>
      </w:r>
      <w:r w:rsidRPr="00DF1575">
        <w:rPr>
          <w:vertAlign w:val="superscript"/>
        </w:rPr>
        <w:t>th</w:t>
      </w:r>
      <w:r>
        <w:rPr>
          <w:vertAlign w:val="superscript"/>
        </w:rPr>
        <w:t xml:space="preserve"> </w:t>
      </w:r>
      <w:r>
        <w:t>ed. Longman Inc., New York.</w:t>
      </w:r>
      <w:proofErr w:type="gramEnd"/>
    </w:p>
    <w:p w:rsidR="00B65594" w:rsidRPr="009F15CF" w:rsidRDefault="00B65594" w:rsidP="00EF074D">
      <w:pPr>
        <w:pStyle w:val="NRCSBodyText"/>
        <w:ind w:left="360" w:hanging="360"/>
      </w:pPr>
      <w:proofErr w:type="gramStart"/>
      <w:r>
        <w:t>Schomberg, H.H., R.G. McDaniel, E. Mallard, D.M. Endale, D.S. Fisher, and M.L. Cabrera.</w:t>
      </w:r>
      <w:proofErr w:type="gramEnd"/>
      <w:r>
        <w:t xml:space="preserve"> 2006. Conservation tillage and cover crop influences on cotton production on a southeastern U.S. coastal plain soil. </w:t>
      </w:r>
      <w:proofErr w:type="gramStart"/>
      <w:r>
        <w:t>Agron.</w:t>
      </w:r>
      <w:proofErr w:type="gramEnd"/>
      <w:r>
        <w:t xml:space="preserve"> J. 98:1247-1256. </w:t>
      </w:r>
    </w:p>
    <w:p w:rsidR="007D35D0" w:rsidRDefault="007D35D0" w:rsidP="00EF074D">
      <w:pPr>
        <w:pStyle w:val="NRCSBodyText"/>
        <w:ind w:left="360" w:hanging="360"/>
      </w:pPr>
      <w:r>
        <w:lastRenderedPageBreak/>
        <w:t>Sim</w:t>
      </w:r>
      <w:r w:rsidR="0056660F">
        <w:t xml:space="preserve">monds, N.W. 1976. </w:t>
      </w:r>
      <w:proofErr w:type="gramStart"/>
      <w:r w:rsidR="0056660F">
        <w:t>Evolution of crop p</w:t>
      </w:r>
      <w:r>
        <w:t>lants.</w:t>
      </w:r>
      <w:proofErr w:type="gramEnd"/>
      <w:r>
        <w:t xml:space="preserve"> </w:t>
      </w:r>
      <w:proofErr w:type="gramStart"/>
      <w:r>
        <w:t>Longman, Inc., New York.</w:t>
      </w:r>
      <w:proofErr w:type="gramEnd"/>
    </w:p>
    <w:p w:rsidR="00783CD5" w:rsidRDefault="00783CD5" w:rsidP="00EF074D">
      <w:pPr>
        <w:pStyle w:val="NRCSBodyText"/>
        <w:ind w:left="360" w:hanging="360"/>
      </w:pPr>
      <w:proofErr w:type="gramStart"/>
      <w:r>
        <w:t>Soon, Y.K., G.W. Clayton, and W.A. Rice.</w:t>
      </w:r>
      <w:proofErr w:type="gramEnd"/>
      <w:r>
        <w:t xml:space="preserve"> 2001. Tillage and previous crop effects on dynamics of nitrogen in a wheat-soil system. </w:t>
      </w:r>
      <w:proofErr w:type="gramStart"/>
      <w:r>
        <w:t>Agron.</w:t>
      </w:r>
      <w:proofErr w:type="gramEnd"/>
      <w:r>
        <w:t xml:space="preserve"> J. 93:842-849.</w:t>
      </w:r>
    </w:p>
    <w:p w:rsidR="00D10DFB" w:rsidRDefault="0056660F" w:rsidP="00EF074D">
      <w:pPr>
        <w:pStyle w:val="NRCSBodyText"/>
        <w:ind w:left="360" w:hanging="360"/>
      </w:pPr>
      <w:r>
        <w:t xml:space="preserve">Sullivan, P. 2003. </w:t>
      </w:r>
      <w:proofErr w:type="gramStart"/>
      <w:r>
        <w:t>Overview of cover crops and green m</w:t>
      </w:r>
      <w:r w:rsidR="00D10DFB">
        <w:t>anures.</w:t>
      </w:r>
      <w:proofErr w:type="gramEnd"/>
      <w:r w:rsidR="00EB1FE4">
        <w:t xml:space="preserve"> [Online] </w:t>
      </w:r>
      <w:proofErr w:type="gramStart"/>
      <w:r w:rsidR="00EB1FE4">
        <w:t xml:space="preserve">Available at </w:t>
      </w:r>
      <w:hyperlink r:id="rId17" w:history="1">
        <w:r w:rsidR="00EB1FE4" w:rsidRPr="00EB1FE4">
          <w:rPr>
            <w:rStyle w:val="Hyperlink"/>
            <w:color w:val="auto"/>
            <w:u w:val="none"/>
          </w:rPr>
          <w:t>https://attra.ncat.org/attra-pub/summaries/summary.php?pub=288</w:t>
        </w:r>
      </w:hyperlink>
      <w:r w:rsidR="00EB1FE4" w:rsidRPr="00EB1FE4">
        <w:t>.</w:t>
      </w:r>
      <w:proofErr w:type="gramEnd"/>
      <w:r w:rsidR="00EB1FE4">
        <w:t xml:space="preserve"> </w:t>
      </w:r>
      <w:proofErr w:type="gramStart"/>
      <w:r w:rsidR="00EB1FE4">
        <w:t>(Accessed 9 Nov 2010).</w:t>
      </w:r>
      <w:proofErr w:type="gramEnd"/>
      <w:r w:rsidR="00EB1FE4">
        <w:t xml:space="preserve"> </w:t>
      </w:r>
      <w:proofErr w:type="gramStart"/>
      <w:r w:rsidR="00EB1FE4">
        <w:t>National Sustainable Agriculture Information Service - Appropriate Tech</w:t>
      </w:r>
      <w:r w:rsidR="004B5FF7">
        <w:t>nology Transfer for Rural Areas.</w:t>
      </w:r>
      <w:proofErr w:type="gramEnd"/>
      <w:r w:rsidR="004B5FF7">
        <w:t xml:space="preserve"> </w:t>
      </w:r>
      <w:proofErr w:type="gramStart"/>
      <w:r w:rsidR="004B5FF7">
        <w:t>Fayetteville, AR, Butte MT, and Davis, CA.</w:t>
      </w:r>
      <w:proofErr w:type="gramEnd"/>
    </w:p>
    <w:p w:rsidR="00157D40" w:rsidRDefault="006611D9" w:rsidP="00157D40">
      <w:pPr>
        <w:pStyle w:val="NRCSBodyText"/>
        <w:ind w:left="360" w:hanging="360"/>
      </w:pPr>
      <w:proofErr w:type="gramStart"/>
      <w:r>
        <w:t>USDA-National Agricultural Statistics Service</w:t>
      </w:r>
      <w:r w:rsidR="00157D40">
        <w:t>.</w:t>
      </w:r>
      <w:proofErr w:type="gramEnd"/>
      <w:r w:rsidR="00157D40">
        <w:t xml:space="preserve"> 2011. Press release. [Online] Available at: </w:t>
      </w:r>
      <w:r w:rsidR="00157D40" w:rsidRPr="00DC3B3C">
        <w:t>http://www.nass.usda.gov/Statistics_by_State/Washington/Publications/Current_News_Release/pealent11.pdf</w:t>
      </w:r>
      <w:r w:rsidR="00157D40">
        <w:t>.</w:t>
      </w:r>
      <w:r w:rsidR="00157D40" w:rsidRPr="00DC3B3C">
        <w:t xml:space="preserve"> </w:t>
      </w:r>
      <w:proofErr w:type="gramStart"/>
      <w:r w:rsidR="00157D40">
        <w:t>(Accessed 20 April 2012).</w:t>
      </w:r>
      <w:proofErr w:type="gramEnd"/>
      <w:r w:rsidR="00157D40">
        <w:t xml:space="preserve"> </w:t>
      </w:r>
      <w:proofErr w:type="gramStart"/>
      <w:r w:rsidR="00157D40">
        <w:t>USDA</w:t>
      </w:r>
      <w:r>
        <w:t>-NASS</w:t>
      </w:r>
      <w:r w:rsidR="00157D40">
        <w:t>, Washington, DC.</w:t>
      </w:r>
      <w:proofErr w:type="gramEnd"/>
    </w:p>
    <w:p w:rsidR="00DD59C9" w:rsidRDefault="006611D9" w:rsidP="00DD59C9">
      <w:pPr>
        <w:pStyle w:val="NRCSBodyText"/>
        <w:ind w:left="360" w:hanging="360"/>
      </w:pPr>
      <w:proofErr w:type="gramStart"/>
      <w:r>
        <w:t>USDA-National Agricultural Statistics Service</w:t>
      </w:r>
      <w:r w:rsidR="00DD59C9">
        <w:t>.</w:t>
      </w:r>
      <w:proofErr w:type="gramEnd"/>
      <w:r w:rsidR="00DD59C9">
        <w:t xml:space="preserve"> 2012. [Online] Available at: </w:t>
      </w:r>
      <w:r w:rsidR="00DD59C9" w:rsidRPr="0072792A">
        <w:t>http://www.nass.usda.gov</w:t>
      </w:r>
      <w:r w:rsidR="00DD59C9">
        <w:t xml:space="preserve"> (Accessed 20 April 2012). </w:t>
      </w:r>
      <w:proofErr w:type="gramStart"/>
      <w:r w:rsidR="00DD59C9">
        <w:t>USDA</w:t>
      </w:r>
      <w:r>
        <w:t>-NASS</w:t>
      </w:r>
      <w:r w:rsidR="00DD59C9">
        <w:t>, Washington, DC.</w:t>
      </w:r>
      <w:proofErr w:type="gramEnd"/>
    </w:p>
    <w:p w:rsidR="00456D5D" w:rsidRPr="00BE09C8" w:rsidRDefault="00456D5D" w:rsidP="00EF074D">
      <w:pPr>
        <w:pStyle w:val="NRCSBodyText"/>
        <w:ind w:left="360" w:hanging="360"/>
      </w:pPr>
      <w:r w:rsidRPr="00BE09C8">
        <w:t xml:space="preserve">Vavilov, N.I. 1949. </w:t>
      </w:r>
      <w:proofErr w:type="gramStart"/>
      <w:r w:rsidRPr="00BE09C8">
        <w:t>The origin, variation, immunity and breeding of cultivated plants.</w:t>
      </w:r>
      <w:proofErr w:type="gramEnd"/>
      <w:r w:rsidRPr="00BE09C8">
        <w:t xml:space="preserve"> Chron. Bot. 13:1-54.</w:t>
      </w:r>
    </w:p>
    <w:p w:rsidR="00477D66" w:rsidRPr="00D520BE" w:rsidRDefault="00477D66" w:rsidP="00EF074D">
      <w:pPr>
        <w:pStyle w:val="NRCSBodyText"/>
        <w:ind w:left="360" w:hanging="360"/>
      </w:pPr>
    </w:p>
    <w:p w:rsidR="00477D66" w:rsidRDefault="00DD41E3" w:rsidP="00DE7F41">
      <w:pPr>
        <w:pStyle w:val="NRCSBodyText"/>
        <w:rPr>
          <w:b/>
        </w:rPr>
      </w:pPr>
      <w:r w:rsidRPr="00A90532">
        <w:rPr>
          <w:b/>
        </w:rPr>
        <w:t>Prepared B</w:t>
      </w:r>
      <w:r w:rsidR="00477D66">
        <w:rPr>
          <w:b/>
        </w:rPr>
        <w:t>y</w:t>
      </w:r>
    </w:p>
    <w:p w:rsidR="00477D66" w:rsidRDefault="00477D66" w:rsidP="00DE7F41">
      <w:pPr>
        <w:pStyle w:val="NRCSBodyText"/>
      </w:pPr>
      <w:r>
        <w:rPr>
          <w:i/>
          <w:iCs/>
        </w:rPr>
        <w:t>Pamela L.S. Pavek</w:t>
      </w:r>
      <w:r>
        <w:t xml:space="preserve">, USDA NRCS Plant Materials Center, Pullman, Washington </w:t>
      </w:r>
    </w:p>
    <w:p w:rsidR="00F26813" w:rsidRPr="00A90532" w:rsidRDefault="00F26813" w:rsidP="00721B7E">
      <w:pPr>
        <w:pStyle w:val="Heading3"/>
        <w:rPr>
          <w:i/>
          <w:iCs/>
        </w:rPr>
      </w:pPr>
      <w:r w:rsidRPr="00A90532">
        <w:t>Citation</w:t>
      </w:r>
    </w:p>
    <w:p w:rsidR="00EE4060" w:rsidRDefault="00337447" w:rsidP="001F6B39">
      <w:pPr>
        <w:pStyle w:val="BodytextNRCS"/>
        <w:contextualSpacing/>
      </w:pPr>
      <w:bookmarkStart w:id="6" w:name="OLE_LINK3"/>
      <w:bookmarkStart w:id="7" w:name="OLE_LINK4"/>
      <w:proofErr w:type="gramStart"/>
      <w:r>
        <w:t>Pavek, P.L.S</w:t>
      </w:r>
      <w:r w:rsidR="0013793C">
        <w:t>. 2012</w:t>
      </w:r>
      <w:r w:rsidR="00B7386B">
        <w:t>.</w:t>
      </w:r>
      <w:proofErr w:type="gramEnd"/>
      <w:r w:rsidR="00B7386B">
        <w:t xml:space="preserve"> </w:t>
      </w:r>
      <w:proofErr w:type="gramStart"/>
      <w:r w:rsidR="00EE4060" w:rsidRPr="00514BD8">
        <w:t xml:space="preserve">Plant </w:t>
      </w:r>
      <w:r>
        <w:t>g</w:t>
      </w:r>
      <w:r w:rsidR="00EE4060" w:rsidRPr="00514BD8">
        <w:t xml:space="preserve">uide for </w:t>
      </w:r>
      <w:r w:rsidR="0013793C">
        <w:t>pea</w:t>
      </w:r>
      <w:r w:rsidR="00EE4060">
        <w:t xml:space="preserve"> (</w:t>
      </w:r>
      <w:r w:rsidR="0013793C">
        <w:rPr>
          <w:i/>
        </w:rPr>
        <w:t xml:space="preserve">Pisum sativum </w:t>
      </w:r>
      <w:r w:rsidR="0013793C">
        <w:t>L.</w:t>
      </w:r>
      <w:r w:rsidR="00EE4060" w:rsidRPr="00461496">
        <w:t>)</w:t>
      </w:r>
      <w:r w:rsidR="00EE4060">
        <w:t>.</w:t>
      </w:r>
      <w:proofErr w:type="gramEnd"/>
      <w:r w:rsidR="00EE4060">
        <w:t xml:space="preserve"> </w:t>
      </w:r>
      <w:proofErr w:type="gramStart"/>
      <w:r w:rsidR="00EE4060">
        <w:t xml:space="preserve">USDA-Natural Resources Conservation Service, </w:t>
      </w:r>
      <w:r w:rsidR="0013793C">
        <w:t>Pullman, WA.</w:t>
      </w:r>
      <w:proofErr w:type="gramEnd"/>
    </w:p>
    <w:bookmarkEnd w:id="6"/>
    <w:bookmarkEnd w:id="7"/>
    <w:p w:rsidR="000E3166" w:rsidRPr="0013793C" w:rsidRDefault="000E3166" w:rsidP="000E3166">
      <w:pPr>
        <w:pStyle w:val="NRCSBodyText"/>
        <w:spacing w:before="240"/>
        <w:contextualSpacing/>
      </w:pPr>
      <w:r w:rsidRPr="000E3166">
        <w:t xml:space="preserve">Published </w:t>
      </w:r>
      <w:r w:rsidR="00694CA6">
        <w:t>June</w:t>
      </w:r>
      <w:r w:rsidR="0013793C">
        <w:t xml:space="preserve"> 2012</w:t>
      </w:r>
    </w:p>
    <w:p w:rsidR="00CD49CC" w:rsidRDefault="002375B8" w:rsidP="00DE7F41">
      <w:pPr>
        <w:pStyle w:val="BodytextNRCS"/>
        <w:spacing w:before="120"/>
        <w:contextualSpacing/>
      </w:pPr>
      <w:r w:rsidRPr="000E3166">
        <w:t xml:space="preserve">Edited: </w:t>
      </w:r>
      <w:r w:rsidR="00A53B9F">
        <w:t>3May2012 aym</w:t>
      </w:r>
      <w:r w:rsidR="005E3548">
        <w:t>; 14May2012 aj</w:t>
      </w:r>
      <w:r w:rsidR="00341839">
        <w:t>, 16 May2012 cs</w:t>
      </w:r>
      <w:r w:rsidR="00995F5F">
        <w:t xml:space="preserve">; </w:t>
      </w:r>
      <w:r w:rsidR="00694CA6">
        <w:t>20June</w:t>
      </w:r>
      <w:r w:rsidR="00995F5F">
        <w:t>2012 plsp</w:t>
      </w:r>
    </w:p>
    <w:p w:rsidR="008762E3" w:rsidRPr="000E3166" w:rsidRDefault="008762E3" w:rsidP="00DE7F41">
      <w:pPr>
        <w:pStyle w:val="BodytextNRCS"/>
        <w:spacing w:before="120"/>
        <w:contextualSpacing/>
      </w:pPr>
    </w:p>
    <w:p w:rsidR="008D400F" w:rsidRPr="00E87D06" w:rsidRDefault="008D400F" w:rsidP="000E3166">
      <w:pPr>
        <w:pStyle w:val="BodytextNRCS"/>
        <w:spacing w:before="240"/>
        <w:contextualSpacing/>
      </w:pPr>
      <w:r w:rsidRPr="00E87D06">
        <w:t xml:space="preserve">For more information about this and other plants, please contact your local NRCS field office or Conservation District </w:t>
      </w:r>
      <w:r w:rsidR="00E87D06" w:rsidRPr="00E87D06">
        <w:t xml:space="preserve">at </w:t>
      </w:r>
      <w:hyperlink r:id="rId18" w:tgtFrame="_blank" w:tooltip="USDA NRCS Web site" w:history="1">
        <w:r w:rsidR="00E87D06" w:rsidRPr="00BC6320">
          <w:rPr>
            <w:rStyle w:val="Hyperlink"/>
          </w:rPr>
          <w:t>http://www.nrcs.usda.gov/</w:t>
        </w:r>
      </w:hyperlink>
      <w:r w:rsidR="00E87D06" w:rsidRPr="00E87D06">
        <w:t xml:space="preserve"> and visit the PLANTS Web site at </w:t>
      </w:r>
      <w:hyperlink r:id="rId19"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20" w:tgtFrame="_blank" w:tooltip="Plant Materials Program Web site" w:history="1">
        <w:r w:rsidR="00721E96" w:rsidRPr="00BC6320">
          <w:rPr>
            <w:rStyle w:val="Hyperlink"/>
          </w:rPr>
          <w:t>http://plant-materials.nrcs.usda.gov</w:t>
        </w:r>
      </w:hyperlink>
      <w:r w:rsidR="00721E96" w:rsidRPr="00E87D06">
        <w:t>.</w:t>
      </w:r>
    </w:p>
    <w:p w:rsidR="001B7E2D" w:rsidRDefault="00721E96" w:rsidP="0063641D">
      <w:pPr>
        <w:pStyle w:val="BodytextNRCS"/>
        <w:spacing w:before="240"/>
      </w:pPr>
      <w:proofErr w:type="gramStart"/>
      <w:r>
        <w:t>PLANTS is</w:t>
      </w:r>
      <w:proofErr w:type="gramEnd"/>
      <w:r>
        <w:t xml:space="preserve"> not responsible for the content or availability of other Web sites.</w:t>
      </w:r>
    </w:p>
    <w:p w:rsidR="00D0306E" w:rsidRDefault="00D0306E" w:rsidP="0063641D">
      <w:pPr>
        <w:pStyle w:val="BodytextNRCS"/>
        <w:spacing w:before="240"/>
      </w:pPr>
    </w:p>
    <w:p w:rsidR="001B7E2D" w:rsidRDefault="001B7E2D" w:rsidP="0063641D">
      <w:pPr>
        <w:pStyle w:val="BodytextNRCS"/>
        <w:spacing w:before="240"/>
      </w:pPr>
    </w:p>
    <w:p w:rsidR="001B7E2D" w:rsidRDefault="001B7E2D" w:rsidP="0063641D">
      <w:pPr>
        <w:pStyle w:val="BodytextNRCS"/>
        <w:spacing w:before="240"/>
      </w:pPr>
    </w:p>
    <w:p w:rsidR="001B7E2D" w:rsidRDefault="001B7E2D" w:rsidP="0063641D">
      <w:pPr>
        <w:pStyle w:val="BodytextNRCS"/>
        <w:spacing w:before="240"/>
      </w:pPr>
    </w:p>
    <w:p w:rsidR="001B7E2D" w:rsidRDefault="001B7E2D" w:rsidP="0063641D">
      <w:pPr>
        <w:pStyle w:val="BodytextNRCS"/>
        <w:spacing w:before="240"/>
        <w:rPr>
          <w:b/>
          <w:color w:val="00A886"/>
        </w:rPr>
        <w:sectPr w:rsidR="001B7E2D" w:rsidSect="002F4DFE">
          <w:headerReference w:type="default" r:id="rId21"/>
          <w:footerReference w:type="default" r:id="rId22"/>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742" w:rsidRDefault="002A6742">
      <w:r>
        <w:separator/>
      </w:r>
    </w:p>
  </w:endnote>
  <w:endnote w:type="continuationSeparator" w:id="0">
    <w:p w:rsidR="002A6742" w:rsidRDefault="002A67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590" w:rsidRPr="001F7210" w:rsidRDefault="00A73590"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590" w:rsidRDefault="00A73590"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742" w:rsidRDefault="002A6742">
      <w:r>
        <w:separator/>
      </w:r>
    </w:p>
  </w:footnote>
  <w:footnote w:type="continuationSeparator" w:id="0">
    <w:p w:rsidR="002A6742" w:rsidRDefault="002A67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590" w:rsidRPr="003749B3" w:rsidRDefault="00A73590"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2"/>
  <w:embedSystemFonts/>
  <w:hideSpellingErrors/>
  <w:hideGrammaticalErrors/>
  <w:proofState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914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396980"/>
    <w:rsid w:val="00007042"/>
    <w:rsid w:val="000110E9"/>
    <w:rsid w:val="00012339"/>
    <w:rsid w:val="000145AC"/>
    <w:rsid w:val="00015937"/>
    <w:rsid w:val="00016795"/>
    <w:rsid w:val="000171EC"/>
    <w:rsid w:val="00020E28"/>
    <w:rsid w:val="00022DFB"/>
    <w:rsid w:val="00024DE6"/>
    <w:rsid w:val="000251F0"/>
    <w:rsid w:val="00027BCD"/>
    <w:rsid w:val="000329FB"/>
    <w:rsid w:val="00034B57"/>
    <w:rsid w:val="000418F4"/>
    <w:rsid w:val="000442B7"/>
    <w:rsid w:val="00044CEF"/>
    <w:rsid w:val="000578C2"/>
    <w:rsid w:val="000607FF"/>
    <w:rsid w:val="00061FD0"/>
    <w:rsid w:val="00064698"/>
    <w:rsid w:val="00067D34"/>
    <w:rsid w:val="0007448B"/>
    <w:rsid w:val="00076424"/>
    <w:rsid w:val="000819DC"/>
    <w:rsid w:val="00081A9D"/>
    <w:rsid w:val="000867C9"/>
    <w:rsid w:val="000939C4"/>
    <w:rsid w:val="00095E67"/>
    <w:rsid w:val="000965F0"/>
    <w:rsid w:val="000A1774"/>
    <w:rsid w:val="000A64CF"/>
    <w:rsid w:val="000A69A1"/>
    <w:rsid w:val="000A7FC6"/>
    <w:rsid w:val="000C04E7"/>
    <w:rsid w:val="000C085A"/>
    <w:rsid w:val="000C20DE"/>
    <w:rsid w:val="000C2C03"/>
    <w:rsid w:val="000C7603"/>
    <w:rsid w:val="000D3494"/>
    <w:rsid w:val="000D3A30"/>
    <w:rsid w:val="000D46EC"/>
    <w:rsid w:val="000D4970"/>
    <w:rsid w:val="000D7652"/>
    <w:rsid w:val="000E3166"/>
    <w:rsid w:val="000E35A0"/>
    <w:rsid w:val="000F019C"/>
    <w:rsid w:val="000F1970"/>
    <w:rsid w:val="000F4C63"/>
    <w:rsid w:val="001003C1"/>
    <w:rsid w:val="0010271E"/>
    <w:rsid w:val="0011308D"/>
    <w:rsid w:val="00122FDE"/>
    <w:rsid w:val="00123D41"/>
    <w:rsid w:val="00132136"/>
    <w:rsid w:val="0013503D"/>
    <w:rsid w:val="00136DA6"/>
    <w:rsid w:val="0013793C"/>
    <w:rsid w:val="00140A00"/>
    <w:rsid w:val="00143135"/>
    <w:rsid w:val="00145441"/>
    <w:rsid w:val="001478F1"/>
    <w:rsid w:val="0015196C"/>
    <w:rsid w:val="00157D40"/>
    <w:rsid w:val="00160DB7"/>
    <w:rsid w:val="0016174A"/>
    <w:rsid w:val="00161F74"/>
    <w:rsid w:val="0016240E"/>
    <w:rsid w:val="0016405B"/>
    <w:rsid w:val="0016451F"/>
    <w:rsid w:val="00164EBA"/>
    <w:rsid w:val="00173092"/>
    <w:rsid w:val="00186361"/>
    <w:rsid w:val="00193791"/>
    <w:rsid w:val="001A00F3"/>
    <w:rsid w:val="001A1C82"/>
    <w:rsid w:val="001A4D37"/>
    <w:rsid w:val="001B0207"/>
    <w:rsid w:val="001B1A50"/>
    <w:rsid w:val="001B6C75"/>
    <w:rsid w:val="001B7E2D"/>
    <w:rsid w:val="001C2C1E"/>
    <w:rsid w:val="001C385B"/>
    <w:rsid w:val="001C3CFD"/>
    <w:rsid w:val="001C4209"/>
    <w:rsid w:val="001C61C2"/>
    <w:rsid w:val="001C70D7"/>
    <w:rsid w:val="001C7AF9"/>
    <w:rsid w:val="001C7E30"/>
    <w:rsid w:val="001D074C"/>
    <w:rsid w:val="001D3988"/>
    <w:rsid w:val="001D6A53"/>
    <w:rsid w:val="001E0497"/>
    <w:rsid w:val="001E19F5"/>
    <w:rsid w:val="001E20F6"/>
    <w:rsid w:val="001E4EDC"/>
    <w:rsid w:val="001E5062"/>
    <w:rsid w:val="001E5DEE"/>
    <w:rsid w:val="001F6B39"/>
    <w:rsid w:val="001F7210"/>
    <w:rsid w:val="002073CB"/>
    <w:rsid w:val="002127B5"/>
    <w:rsid w:val="002148DF"/>
    <w:rsid w:val="00215F7C"/>
    <w:rsid w:val="00220F53"/>
    <w:rsid w:val="0022157F"/>
    <w:rsid w:val="00222F37"/>
    <w:rsid w:val="00223734"/>
    <w:rsid w:val="00226C58"/>
    <w:rsid w:val="00232453"/>
    <w:rsid w:val="002352E1"/>
    <w:rsid w:val="0023556E"/>
    <w:rsid w:val="002375B8"/>
    <w:rsid w:val="00237B9D"/>
    <w:rsid w:val="00241F55"/>
    <w:rsid w:val="002543B5"/>
    <w:rsid w:val="0025510B"/>
    <w:rsid w:val="00263943"/>
    <w:rsid w:val="00263A0D"/>
    <w:rsid w:val="0026727E"/>
    <w:rsid w:val="00272129"/>
    <w:rsid w:val="0027391A"/>
    <w:rsid w:val="0027648E"/>
    <w:rsid w:val="00280D6D"/>
    <w:rsid w:val="00280F13"/>
    <w:rsid w:val="0029107C"/>
    <w:rsid w:val="00293979"/>
    <w:rsid w:val="00293C25"/>
    <w:rsid w:val="0029707F"/>
    <w:rsid w:val="002A39CF"/>
    <w:rsid w:val="002A6742"/>
    <w:rsid w:val="002A6B97"/>
    <w:rsid w:val="002B5C39"/>
    <w:rsid w:val="002C3B5E"/>
    <w:rsid w:val="002C45BA"/>
    <w:rsid w:val="002C4BED"/>
    <w:rsid w:val="002C78B6"/>
    <w:rsid w:val="002D4EE7"/>
    <w:rsid w:val="002D5A2B"/>
    <w:rsid w:val="002E0056"/>
    <w:rsid w:val="002E6B0C"/>
    <w:rsid w:val="002E72D9"/>
    <w:rsid w:val="002F4DFE"/>
    <w:rsid w:val="002F7EC5"/>
    <w:rsid w:val="00302C9A"/>
    <w:rsid w:val="00303E9E"/>
    <w:rsid w:val="00307324"/>
    <w:rsid w:val="0031050C"/>
    <w:rsid w:val="00313599"/>
    <w:rsid w:val="0031537B"/>
    <w:rsid w:val="0032662A"/>
    <w:rsid w:val="00331B1C"/>
    <w:rsid w:val="00336D99"/>
    <w:rsid w:val="00337447"/>
    <w:rsid w:val="00341839"/>
    <w:rsid w:val="00341F59"/>
    <w:rsid w:val="00343DD0"/>
    <w:rsid w:val="00354A89"/>
    <w:rsid w:val="00360F12"/>
    <w:rsid w:val="00361590"/>
    <w:rsid w:val="0036648A"/>
    <w:rsid w:val="0036701D"/>
    <w:rsid w:val="00370058"/>
    <w:rsid w:val="00373D3C"/>
    <w:rsid w:val="003749B3"/>
    <w:rsid w:val="0037575F"/>
    <w:rsid w:val="003759E1"/>
    <w:rsid w:val="00376137"/>
    <w:rsid w:val="00377934"/>
    <w:rsid w:val="00380D17"/>
    <w:rsid w:val="00381329"/>
    <w:rsid w:val="003820C8"/>
    <w:rsid w:val="00382623"/>
    <w:rsid w:val="00384275"/>
    <w:rsid w:val="00384BD4"/>
    <w:rsid w:val="00390560"/>
    <w:rsid w:val="00391410"/>
    <w:rsid w:val="00393965"/>
    <w:rsid w:val="00395D33"/>
    <w:rsid w:val="00396980"/>
    <w:rsid w:val="00396C58"/>
    <w:rsid w:val="003A5407"/>
    <w:rsid w:val="003A58E9"/>
    <w:rsid w:val="003B69C2"/>
    <w:rsid w:val="003C015E"/>
    <w:rsid w:val="003C0303"/>
    <w:rsid w:val="003C2D2E"/>
    <w:rsid w:val="003C6444"/>
    <w:rsid w:val="003C6BC8"/>
    <w:rsid w:val="003C7573"/>
    <w:rsid w:val="003D0BA9"/>
    <w:rsid w:val="003D1039"/>
    <w:rsid w:val="003D55DC"/>
    <w:rsid w:val="003E1E4D"/>
    <w:rsid w:val="003E650B"/>
    <w:rsid w:val="003E66FA"/>
    <w:rsid w:val="003F2139"/>
    <w:rsid w:val="004011BB"/>
    <w:rsid w:val="004016C9"/>
    <w:rsid w:val="00402813"/>
    <w:rsid w:val="004032F8"/>
    <w:rsid w:val="00403EF1"/>
    <w:rsid w:val="00404192"/>
    <w:rsid w:val="004052E3"/>
    <w:rsid w:val="004053ED"/>
    <w:rsid w:val="00406E75"/>
    <w:rsid w:val="00415EAB"/>
    <w:rsid w:val="00416D52"/>
    <w:rsid w:val="00422177"/>
    <w:rsid w:val="004235F5"/>
    <w:rsid w:val="004246AC"/>
    <w:rsid w:val="004340C9"/>
    <w:rsid w:val="0043450B"/>
    <w:rsid w:val="004364E5"/>
    <w:rsid w:val="00437F11"/>
    <w:rsid w:val="00441BF3"/>
    <w:rsid w:val="00441EB6"/>
    <w:rsid w:val="0044320D"/>
    <w:rsid w:val="00445D91"/>
    <w:rsid w:val="0044715E"/>
    <w:rsid w:val="004500D1"/>
    <w:rsid w:val="004508EC"/>
    <w:rsid w:val="004529C9"/>
    <w:rsid w:val="00456D5D"/>
    <w:rsid w:val="004572FE"/>
    <w:rsid w:val="00457D06"/>
    <w:rsid w:val="00461496"/>
    <w:rsid w:val="0046432F"/>
    <w:rsid w:val="00476C75"/>
    <w:rsid w:val="00477D66"/>
    <w:rsid w:val="0048212B"/>
    <w:rsid w:val="00483BE7"/>
    <w:rsid w:val="00483D16"/>
    <w:rsid w:val="00485D14"/>
    <w:rsid w:val="00486806"/>
    <w:rsid w:val="004873A8"/>
    <w:rsid w:val="0049420E"/>
    <w:rsid w:val="00494454"/>
    <w:rsid w:val="00494C15"/>
    <w:rsid w:val="004968EE"/>
    <w:rsid w:val="004A249A"/>
    <w:rsid w:val="004A3095"/>
    <w:rsid w:val="004A3998"/>
    <w:rsid w:val="004A50AC"/>
    <w:rsid w:val="004B5FF7"/>
    <w:rsid w:val="004B7755"/>
    <w:rsid w:val="004C328C"/>
    <w:rsid w:val="004C37B4"/>
    <w:rsid w:val="004E22DE"/>
    <w:rsid w:val="004E2BD6"/>
    <w:rsid w:val="004E4F33"/>
    <w:rsid w:val="004F139B"/>
    <w:rsid w:val="004F2702"/>
    <w:rsid w:val="004F75FB"/>
    <w:rsid w:val="004F78CE"/>
    <w:rsid w:val="00511FD1"/>
    <w:rsid w:val="005124C2"/>
    <w:rsid w:val="00513616"/>
    <w:rsid w:val="0051526F"/>
    <w:rsid w:val="005164DA"/>
    <w:rsid w:val="00520FAC"/>
    <w:rsid w:val="005371B4"/>
    <w:rsid w:val="005511D7"/>
    <w:rsid w:val="00552B27"/>
    <w:rsid w:val="00552FC3"/>
    <w:rsid w:val="005567E4"/>
    <w:rsid w:val="00563B0B"/>
    <w:rsid w:val="00564F15"/>
    <w:rsid w:val="00565FC3"/>
    <w:rsid w:val="0056660F"/>
    <w:rsid w:val="0057239B"/>
    <w:rsid w:val="005728C6"/>
    <w:rsid w:val="00574240"/>
    <w:rsid w:val="00580602"/>
    <w:rsid w:val="00580F4D"/>
    <w:rsid w:val="00592CFA"/>
    <w:rsid w:val="005950BD"/>
    <w:rsid w:val="005A2343"/>
    <w:rsid w:val="005A2740"/>
    <w:rsid w:val="005A4C35"/>
    <w:rsid w:val="005B667A"/>
    <w:rsid w:val="005C1698"/>
    <w:rsid w:val="005C5AD9"/>
    <w:rsid w:val="005D0497"/>
    <w:rsid w:val="005E3548"/>
    <w:rsid w:val="005F57D8"/>
    <w:rsid w:val="005F6574"/>
    <w:rsid w:val="005F6BC2"/>
    <w:rsid w:val="00602FA4"/>
    <w:rsid w:val="00604076"/>
    <w:rsid w:val="00614036"/>
    <w:rsid w:val="0061608E"/>
    <w:rsid w:val="0062064A"/>
    <w:rsid w:val="00623FF7"/>
    <w:rsid w:val="00630AD1"/>
    <w:rsid w:val="006333FE"/>
    <w:rsid w:val="00633736"/>
    <w:rsid w:val="00634E80"/>
    <w:rsid w:val="0063641D"/>
    <w:rsid w:val="006368AD"/>
    <w:rsid w:val="006401C6"/>
    <w:rsid w:val="00644FE9"/>
    <w:rsid w:val="00646811"/>
    <w:rsid w:val="006611D9"/>
    <w:rsid w:val="006645A9"/>
    <w:rsid w:val="00666C7B"/>
    <w:rsid w:val="00667B1F"/>
    <w:rsid w:val="006712E3"/>
    <w:rsid w:val="00672CB0"/>
    <w:rsid w:val="0067420A"/>
    <w:rsid w:val="00675EB5"/>
    <w:rsid w:val="006762BD"/>
    <w:rsid w:val="0068523F"/>
    <w:rsid w:val="00685ECB"/>
    <w:rsid w:val="00694CA6"/>
    <w:rsid w:val="00696AC7"/>
    <w:rsid w:val="006A29CA"/>
    <w:rsid w:val="006B4B3E"/>
    <w:rsid w:val="006B716F"/>
    <w:rsid w:val="006C365A"/>
    <w:rsid w:val="006C44A9"/>
    <w:rsid w:val="006C4CB4"/>
    <w:rsid w:val="006D1492"/>
    <w:rsid w:val="006D5C60"/>
    <w:rsid w:val="006D7A42"/>
    <w:rsid w:val="006E513C"/>
    <w:rsid w:val="006E5632"/>
    <w:rsid w:val="006E7AA9"/>
    <w:rsid w:val="006F7A43"/>
    <w:rsid w:val="00704BA1"/>
    <w:rsid w:val="00707E48"/>
    <w:rsid w:val="00712AC4"/>
    <w:rsid w:val="00712AFB"/>
    <w:rsid w:val="00712FE1"/>
    <w:rsid w:val="007160EF"/>
    <w:rsid w:val="00717490"/>
    <w:rsid w:val="007210A5"/>
    <w:rsid w:val="00721B7E"/>
    <w:rsid w:val="00721E96"/>
    <w:rsid w:val="00722A00"/>
    <w:rsid w:val="00724C1D"/>
    <w:rsid w:val="007267E8"/>
    <w:rsid w:val="00727832"/>
    <w:rsid w:val="0072792A"/>
    <w:rsid w:val="00730FF5"/>
    <w:rsid w:val="00732FEF"/>
    <w:rsid w:val="007338BE"/>
    <w:rsid w:val="007355BF"/>
    <w:rsid w:val="00737689"/>
    <w:rsid w:val="00740FE4"/>
    <w:rsid w:val="007478EA"/>
    <w:rsid w:val="00751BD2"/>
    <w:rsid w:val="0075639E"/>
    <w:rsid w:val="00762CF4"/>
    <w:rsid w:val="00762E4D"/>
    <w:rsid w:val="00763908"/>
    <w:rsid w:val="007649A5"/>
    <w:rsid w:val="0076716F"/>
    <w:rsid w:val="00770514"/>
    <w:rsid w:val="0077418F"/>
    <w:rsid w:val="00775C31"/>
    <w:rsid w:val="00777D4B"/>
    <w:rsid w:val="00782C76"/>
    <w:rsid w:val="00783CD5"/>
    <w:rsid w:val="007866F3"/>
    <w:rsid w:val="00793969"/>
    <w:rsid w:val="00797B30"/>
    <w:rsid w:val="007A2B12"/>
    <w:rsid w:val="007A3680"/>
    <w:rsid w:val="007A6E1A"/>
    <w:rsid w:val="007B08BA"/>
    <w:rsid w:val="007B2097"/>
    <w:rsid w:val="007B2E0B"/>
    <w:rsid w:val="007B51E8"/>
    <w:rsid w:val="007C1BB2"/>
    <w:rsid w:val="007C2D43"/>
    <w:rsid w:val="007C6584"/>
    <w:rsid w:val="007C6D83"/>
    <w:rsid w:val="007C7C4C"/>
    <w:rsid w:val="007D2999"/>
    <w:rsid w:val="007D357D"/>
    <w:rsid w:val="007D35D0"/>
    <w:rsid w:val="007E1E05"/>
    <w:rsid w:val="007E33E2"/>
    <w:rsid w:val="007F3743"/>
    <w:rsid w:val="007F62D1"/>
    <w:rsid w:val="00802C98"/>
    <w:rsid w:val="008068CA"/>
    <w:rsid w:val="00813290"/>
    <w:rsid w:val="0081491E"/>
    <w:rsid w:val="00814BFD"/>
    <w:rsid w:val="00814EE8"/>
    <w:rsid w:val="0081582F"/>
    <w:rsid w:val="008175C8"/>
    <w:rsid w:val="00820B95"/>
    <w:rsid w:val="008302D2"/>
    <w:rsid w:val="00830F95"/>
    <w:rsid w:val="00834D93"/>
    <w:rsid w:val="008517EF"/>
    <w:rsid w:val="00855441"/>
    <w:rsid w:val="008620D7"/>
    <w:rsid w:val="00865E08"/>
    <w:rsid w:val="00866649"/>
    <w:rsid w:val="008707F7"/>
    <w:rsid w:val="00870F01"/>
    <w:rsid w:val="00875E9E"/>
    <w:rsid w:val="008762E3"/>
    <w:rsid w:val="008762FE"/>
    <w:rsid w:val="00877873"/>
    <w:rsid w:val="008815F1"/>
    <w:rsid w:val="0089154B"/>
    <w:rsid w:val="00893F38"/>
    <w:rsid w:val="008941D7"/>
    <w:rsid w:val="00894A13"/>
    <w:rsid w:val="008954A2"/>
    <w:rsid w:val="008A0809"/>
    <w:rsid w:val="008A4BFE"/>
    <w:rsid w:val="008A72B4"/>
    <w:rsid w:val="008B3C33"/>
    <w:rsid w:val="008C2D66"/>
    <w:rsid w:val="008D3195"/>
    <w:rsid w:val="008D400F"/>
    <w:rsid w:val="008E0F25"/>
    <w:rsid w:val="008E6018"/>
    <w:rsid w:val="008E7D96"/>
    <w:rsid w:val="008F2C6B"/>
    <w:rsid w:val="008F3D5A"/>
    <w:rsid w:val="009027B9"/>
    <w:rsid w:val="0090772D"/>
    <w:rsid w:val="00913491"/>
    <w:rsid w:val="00916BBA"/>
    <w:rsid w:val="0092593B"/>
    <w:rsid w:val="009322AB"/>
    <w:rsid w:val="009344D2"/>
    <w:rsid w:val="009359A8"/>
    <w:rsid w:val="00935CCC"/>
    <w:rsid w:val="009372DC"/>
    <w:rsid w:val="00944826"/>
    <w:rsid w:val="009467F1"/>
    <w:rsid w:val="00964586"/>
    <w:rsid w:val="0097178C"/>
    <w:rsid w:val="00982214"/>
    <w:rsid w:val="00985DE3"/>
    <w:rsid w:val="00993DF8"/>
    <w:rsid w:val="00995F5F"/>
    <w:rsid w:val="009B0DBD"/>
    <w:rsid w:val="009B14EF"/>
    <w:rsid w:val="009B6529"/>
    <w:rsid w:val="009C340E"/>
    <w:rsid w:val="009C54E9"/>
    <w:rsid w:val="009E2A3B"/>
    <w:rsid w:val="009E2AA7"/>
    <w:rsid w:val="009E4155"/>
    <w:rsid w:val="009E6D42"/>
    <w:rsid w:val="009F15CF"/>
    <w:rsid w:val="009F2397"/>
    <w:rsid w:val="009F6703"/>
    <w:rsid w:val="00A009FA"/>
    <w:rsid w:val="00A0283E"/>
    <w:rsid w:val="00A06FE6"/>
    <w:rsid w:val="00A112D1"/>
    <w:rsid w:val="00A11C8D"/>
    <w:rsid w:val="00A12175"/>
    <w:rsid w:val="00A12D26"/>
    <w:rsid w:val="00A1624E"/>
    <w:rsid w:val="00A168C8"/>
    <w:rsid w:val="00A230A6"/>
    <w:rsid w:val="00A25B14"/>
    <w:rsid w:val="00A26999"/>
    <w:rsid w:val="00A27C54"/>
    <w:rsid w:val="00A32E73"/>
    <w:rsid w:val="00A339BF"/>
    <w:rsid w:val="00A34218"/>
    <w:rsid w:val="00A35A6F"/>
    <w:rsid w:val="00A36A2B"/>
    <w:rsid w:val="00A3764F"/>
    <w:rsid w:val="00A41356"/>
    <w:rsid w:val="00A4621E"/>
    <w:rsid w:val="00A53B9F"/>
    <w:rsid w:val="00A57E30"/>
    <w:rsid w:val="00A602C3"/>
    <w:rsid w:val="00A63BAF"/>
    <w:rsid w:val="00A66325"/>
    <w:rsid w:val="00A67DAC"/>
    <w:rsid w:val="00A73590"/>
    <w:rsid w:val="00A7589A"/>
    <w:rsid w:val="00A77420"/>
    <w:rsid w:val="00A80236"/>
    <w:rsid w:val="00A8423D"/>
    <w:rsid w:val="00A8458A"/>
    <w:rsid w:val="00A87B3A"/>
    <w:rsid w:val="00A87BE1"/>
    <w:rsid w:val="00A90532"/>
    <w:rsid w:val="00A9539E"/>
    <w:rsid w:val="00AA459F"/>
    <w:rsid w:val="00AA465B"/>
    <w:rsid w:val="00AB23B1"/>
    <w:rsid w:val="00AB6588"/>
    <w:rsid w:val="00AC201A"/>
    <w:rsid w:val="00AC2D89"/>
    <w:rsid w:val="00AC5FEB"/>
    <w:rsid w:val="00AD30BE"/>
    <w:rsid w:val="00AD4843"/>
    <w:rsid w:val="00AD4AFA"/>
    <w:rsid w:val="00AE0888"/>
    <w:rsid w:val="00AE5B2D"/>
    <w:rsid w:val="00AE7297"/>
    <w:rsid w:val="00AF5889"/>
    <w:rsid w:val="00AF5A99"/>
    <w:rsid w:val="00AF79E3"/>
    <w:rsid w:val="00B02C0D"/>
    <w:rsid w:val="00B10385"/>
    <w:rsid w:val="00B1076B"/>
    <w:rsid w:val="00B129E7"/>
    <w:rsid w:val="00B15B14"/>
    <w:rsid w:val="00B47D28"/>
    <w:rsid w:val="00B52E33"/>
    <w:rsid w:val="00B54048"/>
    <w:rsid w:val="00B62C8D"/>
    <w:rsid w:val="00B65594"/>
    <w:rsid w:val="00B65C8B"/>
    <w:rsid w:val="00B67C76"/>
    <w:rsid w:val="00B701AF"/>
    <w:rsid w:val="00B72ADF"/>
    <w:rsid w:val="00B7386B"/>
    <w:rsid w:val="00B755F2"/>
    <w:rsid w:val="00B83602"/>
    <w:rsid w:val="00B841F9"/>
    <w:rsid w:val="00B8425D"/>
    <w:rsid w:val="00B84F46"/>
    <w:rsid w:val="00B8696C"/>
    <w:rsid w:val="00B93BEF"/>
    <w:rsid w:val="00BA5353"/>
    <w:rsid w:val="00BA6721"/>
    <w:rsid w:val="00BB22A9"/>
    <w:rsid w:val="00BB29E5"/>
    <w:rsid w:val="00BC08A9"/>
    <w:rsid w:val="00BC6320"/>
    <w:rsid w:val="00BD00AC"/>
    <w:rsid w:val="00BD616F"/>
    <w:rsid w:val="00BE09C8"/>
    <w:rsid w:val="00BE198D"/>
    <w:rsid w:val="00BE43AE"/>
    <w:rsid w:val="00BE5356"/>
    <w:rsid w:val="00BE6387"/>
    <w:rsid w:val="00BF0A8B"/>
    <w:rsid w:val="00BF0FD8"/>
    <w:rsid w:val="00BF44A8"/>
    <w:rsid w:val="00BF58DA"/>
    <w:rsid w:val="00BF6D7E"/>
    <w:rsid w:val="00C00A03"/>
    <w:rsid w:val="00C05D65"/>
    <w:rsid w:val="00C1728B"/>
    <w:rsid w:val="00C2542E"/>
    <w:rsid w:val="00C53336"/>
    <w:rsid w:val="00C55C16"/>
    <w:rsid w:val="00C564B6"/>
    <w:rsid w:val="00C71B7B"/>
    <w:rsid w:val="00C736EF"/>
    <w:rsid w:val="00C80C73"/>
    <w:rsid w:val="00C81773"/>
    <w:rsid w:val="00C934E0"/>
    <w:rsid w:val="00CA1DF8"/>
    <w:rsid w:val="00CA2A5E"/>
    <w:rsid w:val="00CA2D48"/>
    <w:rsid w:val="00CA650E"/>
    <w:rsid w:val="00CA654D"/>
    <w:rsid w:val="00CA6B4F"/>
    <w:rsid w:val="00CB0A05"/>
    <w:rsid w:val="00CC4272"/>
    <w:rsid w:val="00CD0969"/>
    <w:rsid w:val="00CD2F46"/>
    <w:rsid w:val="00CD49CC"/>
    <w:rsid w:val="00CE094C"/>
    <w:rsid w:val="00CE0F41"/>
    <w:rsid w:val="00CE2142"/>
    <w:rsid w:val="00CE38AF"/>
    <w:rsid w:val="00CE52D7"/>
    <w:rsid w:val="00CE7C18"/>
    <w:rsid w:val="00CF06F8"/>
    <w:rsid w:val="00CF7EC1"/>
    <w:rsid w:val="00D0306E"/>
    <w:rsid w:val="00D07BA3"/>
    <w:rsid w:val="00D10DFB"/>
    <w:rsid w:val="00D309D9"/>
    <w:rsid w:val="00D43CD9"/>
    <w:rsid w:val="00D520BE"/>
    <w:rsid w:val="00D52A4B"/>
    <w:rsid w:val="00D5761B"/>
    <w:rsid w:val="00D6080E"/>
    <w:rsid w:val="00D62438"/>
    <w:rsid w:val="00D62818"/>
    <w:rsid w:val="00D65B65"/>
    <w:rsid w:val="00D7175D"/>
    <w:rsid w:val="00D7785E"/>
    <w:rsid w:val="00D804A7"/>
    <w:rsid w:val="00D86E58"/>
    <w:rsid w:val="00D90CA5"/>
    <w:rsid w:val="00D934E3"/>
    <w:rsid w:val="00D967D9"/>
    <w:rsid w:val="00D973B0"/>
    <w:rsid w:val="00DA08FB"/>
    <w:rsid w:val="00DB2B66"/>
    <w:rsid w:val="00DB659A"/>
    <w:rsid w:val="00DB76BC"/>
    <w:rsid w:val="00DC0138"/>
    <w:rsid w:val="00DC12E5"/>
    <w:rsid w:val="00DC3B3C"/>
    <w:rsid w:val="00DC56B6"/>
    <w:rsid w:val="00DD200B"/>
    <w:rsid w:val="00DD41E3"/>
    <w:rsid w:val="00DD4CFF"/>
    <w:rsid w:val="00DD59C9"/>
    <w:rsid w:val="00DD7772"/>
    <w:rsid w:val="00DE677F"/>
    <w:rsid w:val="00DE7F41"/>
    <w:rsid w:val="00DF0D0C"/>
    <w:rsid w:val="00DF1575"/>
    <w:rsid w:val="00DF21DB"/>
    <w:rsid w:val="00DF2459"/>
    <w:rsid w:val="00E01BF0"/>
    <w:rsid w:val="00E14C58"/>
    <w:rsid w:val="00E16378"/>
    <w:rsid w:val="00E16926"/>
    <w:rsid w:val="00E23C7F"/>
    <w:rsid w:val="00E2523E"/>
    <w:rsid w:val="00E3421E"/>
    <w:rsid w:val="00E53261"/>
    <w:rsid w:val="00E6028D"/>
    <w:rsid w:val="00E62883"/>
    <w:rsid w:val="00E636E1"/>
    <w:rsid w:val="00E64926"/>
    <w:rsid w:val="00E717F3"/>
    <w:rsid w:val="00E769BD"/>
    <w:rsid w:val="00E82EEB"/>
    <w:rsid w:val="00E84230"/>
    <w:rsid w:val="00E87D06"/>
    <w:rsid w:val="00E90A43"/>
    <w:rsid w:val="00E9203C"/>
    <w:rsid w:val="00E9212E"/>
    <w:rsid w:val="00E93233"/>
    <w:rsid w:val="00E96F43"/>
    <w:rsid w:val="00EA6457"/>
    <w:rsid w:val="00EA6923"/>
    <w:rsid w:val="00EB1FE4"/>
    <w:rsid w:val="00EB2804"/>
    <w:rsid w:val="00EB2AE7"/>
    <w:rsid w:val="00EB4C4B"/>
    <w:rsid w:val="00EC09B6"/>
    <w:rsid w:val="00EC2687"/>
    <w:rsid w:val="00ED012D"/>
    <w:rsid w:val="00ED033C"/>
    <w:rsid w:val="00ED13F3"/>
    <w:rsid w:val="00ED1ACA"/>
    <w:rsid w:val="00ED3EA0"/>
    <w:rsid w:val="00ED507A"/>
    <w:rsid w:val="00EE0BA9"/>
    <w:rsid w:val="00EE3490"/>
    <w:rsid w:val="00EE4060"/>
    <w:rsid w:val="00EE5A03"/>
    <w:rsid w:val="00EF074D"/>
    <w:rsid w:val="00EF40D0"/>
    <w:rsid w:val="00EF50F1"/>
    <w:rsid w:val="00EF5803"/>
    <w:rsid w:val="00EF7E0C"/>
    <w:rsid w:val="00F05E32"/>
    <w:rsid w:val="00F06EA6"/>
    <w:rsid w:val="00F075FC"/>
    <w:rsid w:val="00F11469"/>
    <w:rsid w:val="00F1350F"/>
    <w:rsid w:val="00F15FC4"/>
    <w:rsid w:val="00F17542"/>
    <w:rsid w:val="00F206DA"/>
    <w:rsid w:val="00F26813"/>
    <w:rsid w:val="00F26F3E"/>
    <w:rsid w:val="00F31162"/>
    <w:rsid w:val="00F43617"/>
    <w:rsid w:val="00F43778"/>
    <w:rsid w:val="00F437D7"/>
    <w:rsid w:val="00F45F92"/>
    <w:rsid w:val="00F47874"/>
    <w:rsid w:val="00F47C9B"/>
    <w:rsid w:val="00F5018D"/>
    <w:rsid w:val="00F52763"/>
    <w:rsid w:val="00F52BD1"/>
    <w:rsid w:val="00F55443"/>
    <w:rsid w:val="00F5569A"/>
    <w:rsid w:val="00F725B1"/>
    <w:rsid w:val="00F72ADF"/>
    <w:rsid w:val="00F76655"/>
    <w:rsid w:val="00F802DB"/>
    <w:rsid w:val="00F80CAE"/>
    <w:rsid w:val="00F8418F"/>
    <w:rsid w:val="00F84C8F"/>
    <w:rsid w:val="00F85B7C"/>
    <w:rsid w:val="00F9482A"/>
    <w:rsid w:val="00FA009D"/>
    <w:rsid w:val="00FA19DC"/>
    <w:rsid w:val="00FB030E"/>
    <w:rsid w:val="00FB101C"/>
    <w:rsid w:val="00FB200B"/>
    <w:rsid w:val="00FB3088"/>
    <w:rsid w:val="00FB3F8F"/>
    <w:rsid w:val="00FB6A3C"/>
    <w:rsid w:val="00FC6152"/>
    <w:rsid w:val="00FC6B62"/>
    <w:rsid w:val="00FC7518"/>
    <w:rsid w:val="00FC788A"/>
    <w:rsid w:val="00FD1C05"/>
    <w:rsid w:val="00FD21C0"/>
    <w:rsid w:val="00FD225F"/>
    <w:rsid w:val="00FD2384"/>
    <w:rsid w:val="00FD5E60"/>
    <w:rsid w:val="00FE072D"/>
    <w:rsid w:val="00FE1F37"/>
    <w:rsid w:val="00FE2757"/>
    <w:rsid w:val="00FE4138"/>
    <w:rsid w:val="00FF0390"/>
    <w:rsid w:val="00FF09A5"/>
    <w:rsid w:val="00FF1521"/>
    <w:rsid w:val="00FF35AA"/>
    <w:rsid w:val="00FF66B7"/>
    <w:rsid w:val="00FF7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14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styleId="Emphasis">
    <w:name w:val="Emphasis"/>
    <w:basedOn w:val="DefaultParagraphFont"/>
    <w:uiPriority w:val="20"/>
    <w:qFormat/>
    <w:rsid w:val="00477D66"/>
    <w:rPr>
      <w:i/>
      <w:iCs/>
    </w:rPr>
  </w:style>
  <w:style w:type="table" w:styleId="TableGrid">
    <w:name w:val="Table Grid"/>
    <w:basedOn w:val="TableNormal"/>
    <w:rsid w:val="00717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820B95"/>
    <w:pPr>
      <w:spacing w:after="200"/>
    </w:pPr>
    <w:rPr>
      <w:b/>
      <w:bCs/>
      <w:color w:val="4F81BD" w:themeColor="accent1"/>
      <w:sz w:val="18"/>
      <w:szCs w:val="18"/>
    </w:rPr>
  </w:style>
  <w:style w:type="paragraph" w:styleId="Revision">
    <w:name w:val="Revision"/>
    <w:hidden/>
    <w:uiPriority w:val="99"/>
    <w:semiHidden/>
    <w:rsid w:val="00016795"/>
    <w:rPr>
      <w:sz w:val="24"/>
    </w:rPr>
  </w:style>
</w:styles>
</file>

<file path=word/webSettings.xml><?xml version="1.0" encoding="utf-8"?>
<w:webSettings xmlns:r="http://schemas.openxmlformats.org/officeDocument/2006/relationships" xmlns:w="http://schemas.openxmlformats.org/wordprocessingml/2006/main">
  <w:divs>
    <w:div w:id="556626568">
      <w:bodyDiv w:val="1"/>
      <w:marLeft w:val="0"/>
      <w:marRight w:val="0"/>
      <w:marTop w:val="0"/>
      <w:marBottom w:val="0"/>
      <w:divBdr>
        <w:top w:val="none" w:sz="0" w:space="0" w:color="auto"/>
        <w:left w:val="none" w:sz="0" w:space="0" w:color="auto"/>
        <w:bottom w:val="none" w:sz="0" w:space="0" w:color="auto"/>
        <w:right w:val="none" w:sz="0" w:space="0" w:color="auto"/>
      </w:divBdr>
    </w:div>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372148295">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743866127">
      <w:bodyDiv w:val="1"/>
      <w:marLeft w:val="0"/>
      <w:marRight w:val="0"/>
      <w:marTop w:val="0"/>
      <w:marBottom w:val="0"/>
      <w:divBdr>
        <w:top w:val="none" w:sz="0" w:space="0" w:color="auto"/>
        <w:left w:val="none" w:sz="0" w:space="0" w:color="auto"/>
        <w:bottom w:val="none" w:sz="0" w:space="0" w:color="auto"/>
        <w:right w:val="none" w:sz="0" w:space="0" w:color="auto"/>
      </w:divBdr>
    </w:div>
    <w:div w:id="1782333248">
      <w:bodyDiv w:val="1"/>
      <w:marLeft w:val="0"/>
      <w:marRight w:val="0"/>
      <w:marTop w:val="0"/>
      <w:marBottom w:val="0"/>
      <w:divBdr>
        <w:top w:val="none" w:sz="0" w:space="0" w:color="auto"/>
        <w:left w:val="none" w:sz="0" w:space="0" w:color="auto"/>
        <w:bottom w:val="none" w:sz="0" w:space="0" w:color="auto"/>
        <w:right w:val="none" w:sz="0" w:space="0" w:color="auto"/>
      </w:divBdr>
    </w:div>
    <w:div w:id="194866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nrcs.usda.gov/"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attra.ncat.org/attra-pub/summaries/summary.php?pub=288"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plants.us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Local%20Settings\Temporary%20Internet%20Files\Content.Outlook\4P8EHUOA\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documentManagement>
    <AssignedTo xmlns="http://schemas.microsoft.com/sharepoint/v3">
      <UserInfo>
        <DisplayName>Pavek, Pamela - NRCS, Pullman, WA</DisplayName>
        <AccountId>9271</AccountId>
        <AccountType/>
      </UserInfo>
    </AssignedTo>
    <TaskStatus xmlns="http://schemas.microsoft.com/sharepoint/v3/fields">Waiting on someone else</TaskStatus>
    <TaskDueDate xmlns="http://schemas.microsoft.com/sharepoint/v3/fields">2012-05-24T04:00:00+00:00</TaskDueDate>
    <Priority xmlns="http://schemas.microsoft.com/sharepoint/v3">(1) High</Priorit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D14656-905F-4704-80E7-8D584B629BDD}">
  <ds:schemaRefs>
    <ds:schemaRef ds:uri="http://schemas.microsoft.com/sharepoint/v3/contenttype/forms"/>
  </ds:schemaRefs>
</ds:datastoreItem>
</file>

<file path=customXml/itemProps2.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3.xml><?xml version="1.0" encoding="utf-8"?>
<ds:datastoreItem xmlns:ds="http://schemas.openxmlformats.org/officeDocument/2006/customXml" ds:itemID="{7246CB2E-7DB6-42FB-B3B7-FB1E1A97D122}">
  <ds:schemaRefs>
    <ds:schemaRef ds:uri="http://schemas.microsoft.com/office/2006/metadata/propertie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79DCA7E9-2C7E-412D-9415-4318F7336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46DC921-A050-4B91-BBBA-ECA335BCE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TotalTime>
  <Pages>6</Pages>
  <Words>4080</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pea, (Pisum sativum) </vt:lpstr>
    </vt:vector>
  </TitlesOfParts>
  <Manager>Mark Stannard, USDA NRCS Pullman Plant Materials Center</Manager>
  <Company>USDA NRCS National Plant Materials Center</Company>
  <LinksUpToDate>false</LinksUpToDate>
  <CharactersWithSpaces>27288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(Pisum sativum) </dc:title>
  <dc:subject>Plant Guide for Garden Pea, Pisum Sativum</dc:subject>
  <dc:creator>Pamela Pavek, USDA NRCS Pullman Plant Materials Center</dc:creator>
  <cp:keywords>cover crop, green manure crop, nitrogen fixing crop, rotational crop</cp:keywords>
  <cp:lastModifiedBy>julie.depue</cp:lastModifiedBy>
  <cp:revision>3</cp:revision>
  <cp:lastPrinted>2012-06-20T17:52:00Z</cp:lastPrinted>
  <dcterms:created xsi:type="dcterms:W3CDTF">2012-07-16T19:56:00Z</dcterms:created>
  <dcterms:modified xsi:type="dcterms:W3CDTF">2013-02-05T21:06:00Z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0x0101002FEDF32B6638C9479EF0E8F980A57D8C</vt:lpwstr>
  </property>
</Properties>
</file>