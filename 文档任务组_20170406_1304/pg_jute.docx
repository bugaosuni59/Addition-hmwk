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F2310" w:rsidP="00FB030E">
      <w:pPr>
        <w:pStyle w:val="Title"/>
        <w:rPr>
          <w:sz w:val="24"/>
          <w:szCs w:val="24"/>
        </w:rPr>
      </w:pPr>
      <w:r>
        <w:rPr>
          <w:bCs w:val="0"/>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signature_color copy.jpg" style="position:absolute;left:0;text-align:left;margin-left:5.75pt;margin-top:-.35pt;width:148.2pt;height:45.15pt;z-index:251657728;visibility:visible">
            <v:imagedata r:id="rId7" o:title="signature_color copy"/>
          </v:shape>
        </w:pict>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8"/>
          <w:type w:val="continuous"/>
          <w:pgSz w:w="12240" w:h="15840" w:code="1"/>
          <w:pgMar w:top="1080" w:right="1080" w:bottom="1080" w:left="1080" w:header="720" w:footer="720" w:gutter="0"/>
          <w:cols w:space="720"/>
          <w:titlePg/>
          <w:docGrid w:linePitch="326"/>
        </w:sectPr>
      </w:pPr>
      <w:r w:rsidRPr="003759E1">
        <w:t>Plant Guide</w:t>
      </w:r>
    </w:p>
    <w:p w:rsidR="00445BF2" w:rsidRPr="00445BF2" w:rsidRDefault="00445BF2" w:rsidP="00445BF2">
      <w:pPr>
        <w:pStyle w:val="Heading1"/>
      </w:pPr>
      <w:r w:rsidRPr="00445BF2">
        <w:lastRenderedPageBreak/>
        <w:t>Poverty rush</w:t>
      </w:r>
    </w:p>
    <w:p w:rsidR="00445BF2" w:rsidRPr="00065485" w:rsidRDefault="00445BF2" w:rsidP="00445BF2">
      <w:pPr>
        <w:pStyle w:val="Heading2"/>
        <w:rPr>
          <w:i w:val="0"/>
        </w:rPr>
      </w:pPr>
      <w:r>
        <w:t>Juncus tenuis</w:t>
      </w:r>
      <w:r w:rsidRPr="00561A8A">
        <w:t xml:space="preserve"> </w:t>
      </w:r>
      <w:r>
        <w:rPr>
          <w:i w:val="0"/>
        </w:rPr>
        <w:t>Willd.</w:t>
      </w:r>
    </w:p>
    <w:p w:rsidR="00445BF2" w:rsidRDefault="00445BF2" w:rsidP="00445BF2">
      <w:pPr>
        <w:pStyle w:val="PlantSymbol"/>
      </w:pPr>
      <w:r w:rsidRPr="00561A8A">
        <w:t xml:space="preserve">Plant Symbol = </w:t>
      </w:r>
      <w:r>
        <w:t>JUTE</w:t>
      </w:r>
    </w:p>
    <w:p w:rsidR="00445BF2" w:rsidRDefault="00445BF2" w:rsidP="00445BF2">
      <w:pPr>
        <w:pStyle w:val="PlantSymbol"/>
      </w:pPr>
    </w:p>
    <w:p w:rsidR="00445BF2" w:rsidRPr="00986839" w:rsidRDefault="00445BF2" w:rsidP="00445BF2">
      <w:pPr>
        <w:pStyle w:val="PlantSymbol"/>
        <w:jc w:val="left"/>
        <w:rPr>
          <w:sz w:val="20"/>
        </w:rPr>
      </w:pPr>
      <w:r w:rsidRPr="00986839">
        <w:rPr>
          <w:sz w:val="20"/>
        </w:rPr>
        <w:t xml:space="preserve">Contributed by: </w:t>
      </w:r>
      <w:smartTag w:uri="urn:schemas-microsoft-com:office:smarttags" w:element="place">
        <w:smartTag w:uri="urn:schemas-microsoft-com:office:smarttags" w:element="City">
          <w:r w:rsidRPr="00986839">
            <w:rPr>
              <w:sz w:val="20"/>
            </w:rPr>
            <w:t>USDA NRCS Corvallis Plant Materials Center</w:t>
          </w:r>
        </w:smartTag>
        <w:r w:rsidR="00FB58E0">
          <w:rPr>
            <w:sz w:val="20"/>
          </w:rPr>
          <w:t xml:space="preserve">, </w:t>
        </w:r>
        <w:smartTag w:uri="urn:schemas-microsoft-com:office:smarttags" w:element="State">
          <w:r w:rsidR="00FB58E0">
            <w:rPr>
              <w:sz w:val="20"/>
            </w:rPr>
            <w:t>Oregon</w:t>
          </w:r>
        </w:smartTag>
      </w:smartTag>
    </w:p>
    <w:p w:rsidR="006C2F56" w:rsidRDefault="000858D8" w:rsidP="006C2F56">
      <w:pPr>
        <w:pStyle w:val="Heading3"/>
        <w:keepNext/>
      </w:pPr>
      <w:r>
        <w:pict>
          <v:shape id="_x0000_i1025" type="#_x0000_t75" alt="Poverty rush in bloom at the Corvallis Plant Materials Center" style="width:222.1pt;height:147.65pt" o:bordertopcolor="black" o:borderleftcolor="black" o:borderbottomcolor="black" o:borderrightcolor="black" o:allowoverlap="f">
            <v:imagedata r:id="rId9" o:title="DSC_0569"/>
            <w10:bordertop type="single" width="6"/>
            <w10:borderleft type="single" width="6"/>
            <w10:borderbottom type="single" width="6"/>
            <w10:borderright type="single" width="6"/>
          </v:shape>
        </w:pict>
      </w:r>
    </w:p>
    <w:p w:rsidR="006C2F56" w:rsidRDefault="006C2F56" w:rsidP="006C2F56">
      <w:pPr>
        <w:pStyle w:val="Caption"/>
        <w:jc w:val="left"/>
        <w:rPr>
          <w:b w:val="0"/>
          <w:i/>
          <w:sz w:val="16"/>
          <w:szCs w:val="16"/>
        </w:rPr>
      </w:pPr>
    </w:p>
    <w:p w:rsidR="00445BF2" w:rsidRPr="006C2F56" w:rsidRDefault="006C2F56" w:rsidP="006C2F56">
      <w:pPr>
        <w:pStyle w:val="Caption"/>
        <w:jc w:val="left"/>
        <w:rPr>
          <w:b w:val="0"/>
          <w:i/>
          <w:sz w:val="16"/>
          <w:szCs w:val="16"/>
        </w:rPr>
      </w:pPr>
      <w:r w:rsidRPr="006C2F56">
        <w:rPr>
          <w:b w:val="0"/>
          <w:i/>
          <w:sz w:val="16"/>
          <w:szCs w:val="16"/>
        </w:rPr>
        <w:t xml:space="preserve">Poverty rush in bloom at the </w:t>
      </w:r>
      <w:smartTag w:uri="urn:schemas-microsoft-com:office:smarttags" w:element="place">
        <w:smartTag w:uri="urn:schemas-microsoft-com:office:smarttags" w:element="PlaceName">
          <w:r w:rsidRPr="006C2F56">
            <w:rPr>
              <w:b w:val="0"/>
              <w:i/>
              <w:sz w:val="16"/>
              <w:szCs w:val="16"/>
            </w:rPr>
            <w:t>Corvallis</w:t>
          </w:r>
        </w:smartTag>
        <w:r w:rsidRPr="006C2F56">
          <w:rPr>
            <w:b w:val="0"/>
            <w:i/>
            <w:sz w:val="16"/>
            <w:szCs w:val="16"/>
          </w:rPr>
          <w:t xml:space="preserve"> </w:t>
        </w:r>
        <w:smartTag w:uri="urn:schemas-microsoft-com:office:smarttags" w:element="PlaceName">
          <w:r w:rsidRPr="006C2F56">
            <w:rPr>
              <w:b w:val="0"/>
              <w:i/>
              <w:sz w:val="16"/>
              <w:szCs w:val="16"/>
            </w:rPr>
            <w:t>Plant</w:t>
          </w:r>
        </w:smartTag>
        <w:r w:rsidRPr="006C2F56">
          <w:rPr>
            <w:b w:val="0"/>
            <w:i/>
            <w:sz w:val="16"/>
            <w:szCs w:val="16"/>
          </w:rPr>
          <w:t xml:space="preserve"> </w:t>
        </w:r>
        <w:smartTag w:uri="urn:schemas-microsoft-com:office:smarttags" w:element="PlaceName">
          <w:r w:rsidRPr="006C2F56">
            <w:rPr>
              <w:b w:val="0"/>
              <w:i/>
              <w:sz w:val="16"/>
              <w:szCs w:val="16"/>
            </w:rPr>
            <w:t>Materials</w:t>
          </w:r>
        </w:smartTag>
        <w:r w:rsidRPr="006C2F56">
          <w:rPr>
            <w:b w:val="0"/>
            <w:i/>
            <w:sz w:val="16"/>
            <w:szCs w:val="16"/>
          </w:rPr>
          <w:t xml:space="preserve"> </w:t>
        </w:r>
        <w:smartTag w:uri="urn:schemas-microsoft-com:office:smarttags" w:element="PlaceType">
          <w:r w:rsidRPr="006C2F56">
            <w:rPr>
              <w:b w:val="0"/>
              <w:i/>
              <w:sz w:val="16"/>
              <w:szCs w:val="16"/>
            </w:rPr>
            <w:t>Center</w:t>
          </w:r>
        </w:smartTag>
      </w:smartTag>
      <w:r w:rsidR="00FB58E0">
        <w:rPr>
          <w:b w:val="0"/>
          <w:i/>
          <w:sz w:val="16"/>
          <w:szCs w:val="16"/>
        </w:rPr>
        <w:t>.</w:t>
      </w:r>
      <w:r>
        <w:rPr>
          <w:b w:val="0"/>
          <w:i/>
          <w:sz w:val="16"/>
          <w:szCs w:val="16"/>
        </w:rPr>
        <w:t xml:space="preserve"> Photo by Amy Bartow, 2010 </w:t>
      </w:r>
    </w:p>
    <w:p w:rsidR="00712AC4" w:rsidRDefault="000F1970" w:rsidP="007866F3">
      <w:pPr>
        <w:pStyle w:val="Heading3"/>
      </w:pPr>
      <w:r w:rsidRPr="00A90532">
        <w:t>Alternate Names</w:t>
      </w:r>
    </w:p>
    <w:p w:rsidR="00445BF2" w:rsidRPr="00445BF2" w:rsidRDefault="00FB58E0" w:rsidP="000A11A0">
      <w:pPr>
        <w:pStyle w:val="NRCSBodyText"/>
        <w:spacing w:after="120"/>
      </w:pPr>
      <w:r w:rsidRPr="00445BF2">
        <w:rPr>
          <w:i/>
        </w:rPr>
        <w:t xml:space="preserve">Alternate </w:t>
      </w:r>
      <w:r w:rsidR="00445BF2" w:rsidRPr="00445BF2">
        <w:rPr>
          <w:i/>
        </w:rPr>
        <w:t>Common Names</w:t>
      </w:r>
      <w:r w:rsidR="00445BF2" w:rsidRPr="00445BF2">
        <w:t>: Slender rush, path rush, field rush, slender yard rush, wiregrass</w:t>
      </w:r>
    </w:p>
    <w:p w:rsidR="00445BF2" w:rsidRPr="005652FE" w:rsidRDefault="00FB58E0" w:rsidP="00445BF2">
      <w:pPr>
        <w:pStyle w:val="NRCSBodyText"/>
      </w:pPr>
      <w:r>
        <w:rPr>
          <w:i/>
        </w:rPr>
        <w:t xml:space="preserve">Alternate </w:t>
      </w:r>
      <w:r w:rsidR="00445BF2">
        <w:rPr>
          <w:i/>
        </w:rPr>
        <w:t xml:space="preserve">Scientific Names: Juncus macer </w:t>
      </w:r>
      <w:r w:rsidR="00445BF2">
        <w:t xml:space="preserve">Gray, </w:t>
      </w:r>
      <w:r w:rsidR="00445BF2">
        <w:rPr>
          <w:i/>
        </w:rPr>
        <w:t xml:space="preserve">Juncus tenuis </w:t>
      </w:r>
      <w:r w:rsidR="00445BF2">
        <w:t xml:space="preserve">Willd. var. </w:t>
      </w:r>
      <w:r w:rsidR="00445BF2">
        <w:rPr>
          <w:i/>
        </w:rPr>
        <w:t>multicornis</w:t>
      </w:r>
      <w:r w:rsidR="00445BF2">
        <w:t xml:space="preserve"> E. May., </w:t>
      </w:r>
      <w:r w:rsidR="00445BF2">
        <w:rPr>
          <w:i/>
        </w:rPr>
        <w:t>Juncus tenuis</w:t>
      </w:r>
      <w:r w:rsidR="00445BF2">
        <w:t xml:space="preserve"> Willd. var. </w:t>
      </w:r>
      <w:r w:rsidR="00445BF2">
        <w:rPr>
          <w:i/>
        </w:rPr>
        <w:t>williamsii</w:t>
      </w:r>
      <w:r w:rsidR="00445BF2">
        <w:t xml:space="preserve"> Fernald</w:t>
      </w:r>
    </w:p>
    <w:p w:rsidR="00CD49CC" w:rsidRDefault="00CD49CC" w:rsidP="007866F3">
      <w:pPr>
        <w:pStyle w:val="Heading3"/>
      </w:pPr>
      <w:r w:rsidRPr="00A90532">
        <w:t>Uses</w:t>
      </w:r>
    </w:p>
    <w:p w:rsidR="009E0473" w:rsidRDefault="00445BF2" w:rsidP="00445BF2">
      <w:pPr>
        <w:pStyle w:val="NRCSBodyText"/>
      </w:pPr>
      <w:bookmarkStart w:id="0" w:name="OLE_LINK1"/>
      <w:r>
        <w:rPr>
          <w:i/>
        </w:rPr>
        <w:t>Erosion Control</w:t>
      </w:r>
      <w:r>
        <w:t>: Poverty rush is ideal for streambank or drainage stabilization due to its bunched growth form, and ability to grow in saturated and compacted soils.</w:t>
      </w:r>
      <w:r w:rsidR="009E0473">
        <w:t xml:space="preserve"> </w:t>
      </w:r>
    </w:p>
    <w:p w:rsidR="009E0473" w:rsidRDefault="009E0473" w:rsidP="00445BF2">
      <w:pPr>
        <w:pStyle w:val="NRCSBodyText"/>
      </w:pPr>
    </w:p>
    <w:p w:rsidR="00445BF2" w:rsidRDefault="005D76F1" w:rsidP="00445BF2">
      <w:pPr>
        <w:pStyle w:val="NRCSBodyText"/>
      </w:pPr>
      <w:r>
        <w:rPr>
          <w:i/>
        </w:rPr>
        <w:t>Biofilters</w:t>
      </w:r>
      <w:r w:rsidR="009E0473">
        <w:rPr>
          <w:i/>
        </w:rPr>
        <w:t xml:space="preserve">: </w:t>
      </w:r>
      <w:r w:rsidR="009E0473" w:rsidRPr="009E0473">
        <w:t xml:space="preserve">Poverty rush </w:t>
      </w:r>
      <w:r>
        <w:t>can be</w:t>
      </w:r>
      <w:r w:rsidR="009E0473">
        <w:t xml:space="preserve"> used in the bottom of constructed bioswales as a groudlayer.</w:t>
      </w:r>
      <w:r>
        <w:t xml:space="preserve"> It is also used in the scrub shrub layer as a ground cover in constructed wetlands (Jurries, 2003). </w:t>
      </w:r>
    </w:p>
    <w:p w:rsidR="00445BF2" w:rsidRDefault="00445BF2" w:rsidP="00445BF2">
      <w:pPr>
        <w:pStyle w:val="NRCSBodyText"/>
      </w:pPr>
    </w:p>
    <w:p w:rsidR="00FB58E0" w:rsidRDefault="00445BF2" w:rsidP="00445BF2">
      <w:pPr>
        <w:pStyle w:val="NRCSBodyText"/>
      </w:pPr>
      <w:r>
        <w:rPr>
          <w:i/>
        </w:rPr>
        <w:t>Groundcover</w:t>
      </w:r>
      <w:r w:rsidR="00FB58E0">
        <w:rPr>
          <w:i/>
        </w:rPr>
        <w:t>/Landscaping</w:t>
      </w:r>
      <w:r>
        <w:rPr>
          <w:i/>
        </w:rPr>
        <w:t>:</w:t>
      </w:r>
      <w:r>
        <w:t xml:space="preserve"> Poverty rush is </w:t>
      </w:r>
      <w:r w:rsidR="00FB58E0">
        <w:t xml:space="preserve">also useful </w:t>
      </w:r>
      <w:r>
        <w:t>as a groundcover, or water plant in a rain garden due to its ability to grow in compacted and saturated soils.</w:t>
      </w:r>
    </w:p>
    <w:p w:rsidR="00FB58E0" w:rsidRDefault="00FB58E0" w:rsidP="00445BF2">
      <w:pPr>
        <w:pStyle w:val="NRCSBodyText"/>
      </w:pPr>
    </w:p>
    <w:p w:rsidR="001347DF" w:rsidRDefault="00FB58E0" w:rsidP="00445BF2">
      <w:pPr>
        <w:pStyle w:val="NRCSBodyText"/>
      </w:pPr>
      <w:r w:rsidRPr="00FB58E0">
        <w:rPr>
          <w:i/>
        </w:rPr>
        <w:t>Wildlife</w:t>
      </w:r>
      <w:r>
        <w:t xml:space="preserve">: </w:t>
      </w:r>
      <w:r w:rsidR="00D104C4">
        <w:t>Some upland gamebirds and granivorous songbirds feed on the seeds of poverty rush.</w:t>
      </w:r>
      <w:r w:rsidR="001347DF">
        <w:t xml:space="preserve"> In addition, </w:t>
      </w:r>
      <w:r w:rsidR="005B6902">
        <w:t xml:space="preserve">poverty rush is used as material for nest construction, and as cover for foraging animals. </w:t>
      </w:r>
      <w:r w:rsidR="00D104C4">
        <w:t>Mamalian herbivores typically avoid poverty rush as the plant material becomes stringy and tough when mature</w:t>
      </w:r>
      <w:r w:rsidR="001347DF">
        <w:t xml:space="preserve"> (Hilty, 2011)</w:t>
      </w:r>
      <w:r w:rsidR="00D104C4">
        <w:t xml:space="preserve">. </w:t>
      </w:r>
    </w:p>
    <w:p w:rsidR="00445BF2" w:rsidRPr="009A3ECA" w:rsidRDefault="00445BF2" w:rsidP="00445BF2">
      <w:pPr>
        <w:pStyle w:val="NRCSBodyText"/>
        <w:numPr>
          <w:ins w:id="1" w:author="Robert" w:date="2012-04-02T09:34:00Z"/>
        </w:numPr>
      </w:pPr>
      <w:r>
        <w:t xml:space="preserve">  </w:t>
      </w:r>
    </w:p>
    <w:p w:rsidR="007866F3" w:rsidRDefault="00CD49CC" w:rsidP="007866F3">
      <w:pPr>
        <w:pStyle w:val="Heading3"/>
      </w:pPr>
      <w:r w:rsidRPr="00A90532">
        <w:lastRenderedPageBreak/>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7866F3" w:rsidRDefault="000D3A30" w:rsidP="007866F3">
      <w:pPr>
        <w:pStyle w:val="Heading3"/>
      </w:pPr>
      <w:r w:rsidRPr="00A90532">
        <w:t>Weediness</w:t>
      </w:r>
    </w:p>
    <w:p w:rsidR="000D3A30" w:rsidRDefault="000D3A30" w:rsidP="007866F3">
      <w:pPr>
        <w:pStyle w:val="BodytextNRCS"/>
      </w:pPr>
      <w:r w:rsidRPr="00351146">
        <w:t>This</w:t>
      </w:r>
      <w:r>
        <w:t xml:space="preserve"> plant may become weedy or invasive in some regions or habitats and may displace desirable vegetation if not properly managed.  Please consult with your local NRCS Field Office, Cooperative Extension Service office, state natural resource, or state agriculture department</w:t>
      </w:r>
      <w:r w:rsidR="00B377E1">
        <w:t xml:space="preserve"> regarding its status and use. </w:t>
      </w:r>
      <w:r>
        <w:t xml:space="preserve">Weed information is also available from the PLANTS Web site at </w:t>
      </w:r>
      <w:r w:rsidR="00BC6320" w:rsidRPr="0000444C">
        <w:t>http://plants.usda.gov/</w:t>
      </w:r>
      <w:r>
        <w:t>.  Please consult the Related Web Sites on the Plant Profile for this species for further information.</w:t>
      </w:r>
    </w:p>
    <w:p w:rsidR="00CD49CC" w:rsidRPr="00A90532" w:rsidRDefault="00CD49CC" w:rsidP="007866F3">
      <w:pPr>
        <w:pStyle w:val="Heading3"/>
        <w:rPr>
          <w:i/>
          <w:iCs/>
        </w:rPr>
      </w:pPr>
      <w:r w:rsidRPr="00A90532">
        <w:t>Description</w:t>
      </w:r>
    </w:p>
    <w:p w:rsidR="00AE4E19" w:rsidRDefault="002375B8" w:rsidP="00AE4E19">
      <w:pPr>
        <w:pStyle w:val="NRCSInstructionComments"/>
        <w:rPr>
          <w:i w:val="0"/>
        </w:rPr>
      </w:pPr>
      <w:r w:rsidRPr="00AE4E19">
        <w:t>General:</w:t>
      </w:r>
      <w:r w:rsidR="00721E96">
        <w:t xml:space="preserve">  </w:t>
      </w:r>
      <w:r w:rsidR="00AE4E19">
        <w:rPr>
          <w:i w:val="0"/>
        </w:rPr>
        <w:t xml:space="preserve">Poverty rush is a tufted perennial of the </w:t>
      </w:r>
      <w:r w:rsidR="00FB58E0">
        <w:rPr>
          <w:i w:val="0"/>
        </w:rPr>
        <w:t xml:space="preserve">rush </w:t>
      </w:r>
      <w:r w:rsidR="00AE4E19">
        <w:rPr>
          <w:i w:val="0"/>
        </w:rPr>
        <w:t>family (Juncaceae) with fibrous roots that grows 6-28 inches tall. The stems are slender</w:t>
      </w:r>
      <w:r w:rsidR="00FB58E0">
        <w:rPr>
          <w:i w:val="0"/>
        </w:rPr>
        <w:t>,</w:t>
      </w:r>
      <w:r w:rsidR="00AE4E19">
        <w:rPr>
          <w:i w:val="0"/>
        </w:rPr>
        <w:t xml:space="preserve"> rounded and bright green. Leaves are borne on the lower 1/5 of the stem, and are 0.4 inch wide, flat, and without blades. The two involucral bracts are longer than the inflorescence, and the lower bract can appear to be a continuation of the stem. Inflorescence is diffuse, 0.4-3 inches long, branched, and terminal with 10-50 singly borne flowers. Tepals are green to straw-colored, 1.5-2 inches long with a green midrib and white margins. Fruit is a straw-colored</w:t>
      </w:r>
      <w:r w:rsidR="00FB58E0">
        <w:rPr>
          <w:i w:val="0"/>
        </w:rPr>
        <w:t>,</w:t>
      </w:r>
      <w:r w:rsidR="00AE4E19">
        <w:rPr>
          <w:i w:val="0"/>
        </w:rPr>
        <w:t xml:space="preserve"> oblong to oval capsule that is subequal or shorter than the tepals, with an abruptly round and dimpled tip. The seeds are small and elliptical with a ridge along the entire length on both sides. Bloom period is June to September</w:t>
      </w:r>
      <w:r w:rsidR="000858D8">
        <w:rPr>
          <w:i w:val="0"/>
        </w:rPr>
        <w:t xml:space="preserve"> (Pojar and Mac</w:t>
      </w:r>
      <w:r w:rsidR="003F3ADF">
        <w:rPr>
          <w:i w:val="0"/>
        </w:rPr>
        <w:t>K</w:t>
      </w:r>
      <w:r w:rsidR="000858D8">
        <w:rPr>
          <w:i w:val="0"/>
        </w:rPr>
        <w:t>innon, 1994)</w:t>
      </w:r>
      <w:r w:rsidR="00AE4E19">
        <w:rPr>
          <w:i w:val="0"/>
        </w:rPr>
        <w:t xml:space="preserve">. </w:t>
      </w:r>
    </w:p>
    <w:p w:rsidR="00343832" w:rsidRDefault="00343832" w:rsidP="00AE4E19">
      <w:pPr>
        <w:pStyle w:val="NRCSInstructionComments"/>
        <w:rPr>
          <w:i w:val="0"/>
        </w:rPr>
      </w:pPr>
    </w:p>
    <w:p w:rsidR="006C2F56" w:rsidRDefault="000858D8" w:rsidP="006C2F56">
      <w:pPr>
        <w:pStyle w:val="NRCSInstructionComments"/>
        <w:keepNext/>
        <w:jc w:val="center"/>
      </w:pPr>
      <w:r w:rsidRPr="00343832">
        <w:rPr>
          <w:i w:val="0"/>
        </w:rPr>
        <w:pict>
          <v:shape id="_x0000_i1026" type="#_x0000_t75" alt="Line drawing of poverty rush" style="width:125.7pt;height:189.15pt">
            <v:imagedata r:id="rId10" o:title="jute_011_lvd"/>
          </v:shape>
        </w:pict>
      </w:r>
    </w:p>
    <w:p w:rsidR="00343832" w:rsidRPr="006C2F56" w:rsidRDefault="006C2F56" w:rsidP="006C2F56">
      <w:pPr>
        <w:pStyle w:val="Caption"/>
        <w:jc w:val="left"/>
        <w:rPr>
          <w:b w:val="0"/>
          <w:i/>
          <w:sz w:val="16"/>
          <w:szCs w:val="16"/>
        </w:rPr>
      </w:pPr>
      <w:r w:rsidRPr="006C2F56">
        <w:rPr>
          <w:b w:val="0"/>
          <w:i/>
          <w:sz w:val="16"/>
          <w:szCs w:val="16"/>
        </w:rPr>
        <w:t xml:space="preserve">Poverty rush, </w:t>
      </w:r>
      <w:r w:rsidR="00FB58E0">
        <w:rPr>
          <w:b w:val="0"/>
          <w:i/>
          <w:sz w:val="16"/>
          <w:szCs w:val="16"/>
        </w:rPr>
        <w:t>i</w:t>
      </w:r>
      <w:r w:rsidRPr="006C2F56">
        <w:rPr>
          <w:b w:val="0"/>
          <w:i/>
          <w:sz w:val="16"/>
          <w:szCs w:val="16"/>
        </w:rPr>
        <w:t xml:space="preserve">mage </w:t>
      </w:r>
      <w:r w:rsidR="00FB58E0">
        <w:rPr>
          <w:b w:val="0"/>
          <w:i/>
          <w:sz w:val="16"/>
          <w:szCs w:val="16"/>
        </w:rPr>
        <w:t>c</w:t>
      </w:r>
      <w:r w:rsidRPr="006C2F56">
        <w:rPr>
          <w:b w:val="0"/>
          <w:i/>
          <w:sz w:val="16"/>
          <w:szCs w:val="16"/>
        </w:rPr>
        <w:t xml:space="preserve">ourtesy of USDA </w:t>
      </w:r>
      <w:r w:rsidR="00FB58E0">
        <w:rPr>
          <w:b w:val="0"/>
          <w:i/>
          <w:sz w:val="16"/>
          <w:szCs w:val="16"/>
        </w:rPr>
        <w:t>PLANTS</w:t>
      </w:r>
      <w:r w:rsidRPr="006C2F56">
        <w:rPr>
          <w:b w:val="0"/>
          <w:i/>
          <w:sz w:val="16"/>
          <w:szCs w:val="16"/>
        </w:rPr>
        <w:t>, 2012</w:t>
      </w:r>
    </w:p>
    <w:p w:rsidR="002375B8" w:rsidRDefault="002375B8" w:rsidP="00D027FA">
      <w:pPr>
        <w:pStyle w:val="NRCSBodyText"/>
        <w:spacing w:before="240"/>
      </w:pPr>
      <w:r w:rsidRPr="002375B8">
        <w:rPr>
          <w:i/>
        </w:rPr>
        <w:lastRenderedPageBreak/>
        <w:t>Distribution</w:t>
      </w:r>
      <w:r>
        <w:t>:</w:t>
      </w:r>
      <w:r w:rsidR="00D027FA">
        <w:t xml:space="preserve"> </w:t>
      </w:r>
      <w:r w:rsidR="00AE4E19">
        <w:t>Poverty rush is mainly found at low to middle elevations south of latitude 55˚ N.</w:t>
      </w:r>
      <w:r w:rsidR="00AE4E19" w:rsidRPr="00775546">
        <w:t xml:space="preserve"> </w:t>
      </w:r>
      <w:r w:rsidR="00AE4E19">
        <w:t xml:space="preserve">It is native throughout all fifty </w:t>
      </w:r>
      <w:smartTag w:uri="urn:schemas-microsoft-com:office:smarttags" w:element="country-region">
        <w:r w:rsidR="00685618">
          <w:t>United S</w:t>
        </w:r>
        <w:r w:rsidR="00AE4E19">
          <w:t>tates</w:t>
        </w:r>
      </w:smartTag>
      <w:r w:rsidR="00AE4E19">
        <w:t xml:space="preserve">, most of </w:t>
      </w:r>
      <w:smartTag w:uri="urn:schemas-microsoft-com:office:smarttags" w:element="country-region">
        <w:r w:rsidR="00AE4E19">
          <w:t>Canada</w:t>
        </w:r>
      </w:smartTag>
      <w:r w:rsidR="00AE4E19">
        <w:t xml:space="preserve">, and parts of northern </w:t>
      </w:r>
      <w:smartTag w:uri="urn:schemas-microsoft-com:office:smarttags" w:element="place">
        <w:r w:rsidR="00AE4E19">
          <w:t>Europe</w:t>
        </w:r>
      </w:smartTag>
      <w:r w:rsidR="00AE4E19">
        <w:t xml:space="preserve">. </w:t>
      </w:r>
      <w:r w:rsidRPr="00964586">
        <w:t>For current distribution, please consult the Plant Profile page for this species on the PLANTS Web site.</w:t>
      </w:r>
    </w:p>
    <w:p w:rsidR="00DE7F41" w:rsidRPr="000F0A39" w:rsidRDefault="002375B8" w:rsidP="000F0A39">
      <w:pPr>
        <w:pStyle w:val="Heading3"/>
        <w:rPr>
          <w:b w:val="0"/>
        </w:rPr>
      </w:pPr>
      <w:r w:rsidRPr="000F0A39">
        <w:rPr>
          <w:b w:val="0"/>
          <w:i/>
        </w:rPr>
        <w:t>Habitat</w:t>
      </w:r>
      <w:r w:rsidRPr="000F0A39">
        <w:rPr>
          <w:b w:val="0"/>
        </w:rPr>
        <w:t>:</w:t>
      </w:r>
      <w:r w:rsidR="006B4B3E" w:rsidRPr="000F0A39">
        <w:rPr>
          <w:b w:val="0"/>
        </w:rPr>
        <w:t xml:space="preserve"> </w:t>
      </w:r>
      <w:r w:rsidR="00D027FA" w:rsidRPr="000F0A39">
        <w:rPr>
          <w:b w:val="0"/>
        </w:rPr>
        <w:t xml:space="preserve">Poverty rush grows on freshwater sites </w:t>
      </w:r>
      <w:r w:rsidR="00685618">
        <w:rPr>
          <w:b w:val="0"/>
        </w:rPr>
        <w:t>that have</w:t>
      </w:r>
      <w:r w:rsidR="00685618" w:rsidRPr="000F0A39">
        <w:rPr>
          <w:b w:val="0"/>
        </w:rPr>
        <w:t xml:space="preserve"> </w:t>
      </w:r>
      <w:r w:rsidR="00D027FA" w:rsidRPr="000F0A39">
        <w:rPr>
          <w:b w:val="0"/>
        </w:rPr>
        <w:t>saturated soil conditions during the winter and dry conditions during the summer. It is common in disturbed areas with seeps and springs, such as prairies, meadows, shaded roads, and ditches.</w:t>
      </w:r>
    </w:p>
    <w:p w:rsidR="00FF0D2A" w:rsidRDefault="00FF0D2A" w:rsidP="000F0A39">
      <w:pPr>
        <w:pStyle w:val="Heading3"/>
      </w:pPr>
    </w:p>
    <w:p w:rsidR="000F0A39" w:rsidRPr="000F0A39" w:rsidRDefault="0080529D" w:rsidP="000F0A39">
      <w:pPr>
        <w:pStyle w:val="Heading3"/>
      </w:pPr>
      <w:r w:rsidRPr="000F0A39">
        <w:t>Ethnobotany</w:t>
      </w:r>
    </w:p>
    <w:p w:rsidR="0080529D" w:rsidRPr="000F0A39" w:rsidRDefault="0080529D" w:rsidP="000F0A39">
      <w:pPr>
        <w:pStyle w:val="Heading3"/>
        <w:rPr>
          <w:b w:val="0"/>
        </w:rPr>
      </w:pPr>
      <w:r w:rsidRPr="000F0A39">
        <w:rPr>
          <w:b w:val="0"/>
        </w:rPr>
        <w:t>Poverty rush was used medicinally by the Native American Cherokee in an infusion used as a wash to strengthen babies, and prevent against lameness. Additionally, it was used in a decoction to dislodge spoiled saliva</w:t>
      </w:r>
      <w:r w:rsidR="003061BD">
        <w:rPr>
          <w:b w:val="0"/>
        </w:rPr>
        <w:t xml:space="preserve"> (Hamel </w:t>
      </w:r>
      <w:r w:rsidR="00685618">
        <w:rPr>
          <w:b w:val="0"/>
        </w:rPr>
        <w:t xml:space="preserve">and </w:t>
      </w:r>
      <w:r w:rsidR="003061BD">
        <w:rPr>
          <w:b w:val="0"/>
        </w:rPr>
        <w:t>Chiltoskey, 1975)</w:t>
      </w:r>
      <w:r w:rsidRPr="000F0A39">
        <w:rPr>
          <w:b w:val="0"/>
        </w:rPr>
        <w:t xml:space="preserve">. Native American Iroquois runners and lacrosse players used poverty rush </w:t>
      </w:r>
      <w:r w:rsidR="00685618">
        <w:rPr>
          <w:b w:val="0"/>
        </w:rPr>
        <w:t>in</w:t>
      </w:r>
      <w:r w:rsidR="00685618" w:rsidRPr="000F0A39">
        <w:rPr>
          <w:b w:val="0"/>
        </w:rPr>
        <w:t xml:space="preserve"> </w:t>
      </w:r>
      <w:r w:rsidRPr="000F0A39">
        <w:rPr>
          <w:b w:val="0"/>
        </w:rPr>
        <w:t>a decoction or infusion to induce vomiting, or as a wash</w:t>
      </w:r>
      <w:r w:rsidR="003061BD">
        <w:rPr>
          <w:b w:val="0"/>
        </w:rPr>
        <w:t xml:space="preserve"> (Herrick, 1977)</w:t>
      </w:r>
      <w:r w:rsidRPr="000F0A39">
        <w:rPr>
          <w:b w:val="0"/>
        </w:rPr>
        <w:t xml:space="preserve">. </w:t>
      </w:r>
    </w:p>
    <w:p w:rsidR="000F0A39" w:rsidRDefault="000F0A39" w:rsidP="000F0A39">
      <w:pPr>
        <w:pStyle w:val="Heading3"/>
        <w:rPr>
          <w:b w:val="0"/>
        </w:rPr>
      </w:pPr>
    </w:p>
    <w:p w:rsidR="0080529D" w:rsidRPr="000F0A39" w:rsidRDefault="0080529D" w:rsidP="000F0A39">
      <w:pPr>
        <w:pStyle w:val="Heading3"/>
        <w:rPr>
          <w:b w:val="0"/>
        </w:rPr>
      </w:pPr>
      <w:r w:rsidRPr="000F0A39">
        <w:rPr>
          <w:b w:val="0"/>
        </w:rPr>
        <w:t xml:space="preserve">Native American Cherokee used </w:t>
      </w:r>
      <w:r w:rsidR="000F0A39">
        <w:rPr>
          <w:b w:val="0"/>
        </w:rPr>
        <w:t xml:space="preserve">poverty rush stems and </w:t>
      </w:r>
      <w:r w:rsidRPr="000F0A39">
        <w:rPr>
          <w:b w:val="0"/>
        </w:rPr>
        <w:t>plant material as cordage to bind dough in oak leaves for baking bread</w:t>
      </w:r>
      <w:r w:rsidR="003061BD">
        <w:rPr>
          <w:b w:val="0"/>
        </w:rPr>
        <w:t xml:space="preserve"> (Hamel </w:t>
      </w:r>
      <w:r w:rsidR="00685618">
        <w:rPr>
          <w:b w:val="0"/>
        </w:rPr>
        <w:t xml:space="preserve">and </w:t>
      </w:r>
      <w:r w:rsidR="003061BD">
        <w:rPr>
          <w:b w:val="0"/>
        </w:rPr>
        <w:t>Chiltoskey, 1975)</w:t>
      </w:r>
      <w:r w:rsidRPr="000F0A39">
        <w:rPr>
          <w:b w:val="0"/>
        </w:rPr>
        <w:t xml:space="preserve">. </w:t>
      </w:r>
    </w:p>
    <w:p w:rsidR="00CD49CC" w:rsidRPr="00DE7F41" w:rsidRDefault="00CD49CC" w:rsidP="00DE7F41">
      <w:pPr>
        <w:pStyle w:val="BodytextNRCS"/>
        <w:spacing w:before="240"/>
        <w:rPr>
          <w:b/>
        </w:rPr>
      </w:pPr>
      <w:r w:rsidRPr="00DE7F41">
        <w:rPr>
          <w:b/>
        </w:rPr>
        <w:t>Adaptation</w:t>
      </w:r>
    </w:p>
    <w:p w:rsidR="00DE7F41" w:rsidRPr="00F57E24" w:rsidRDefault="00F57E24" w:rsidP="00DE7F41">
      <w:pPr>
        <w:pStyle w:val="NRCSBodyText"/>
      </w:pPr>
      <w:r w:rsidRPr="00F57E24">
        <w:t>Poverty rush has an ability to grow in wet, compacted, clayey soils</w:t>
      </w:r>
      <w:r>
        <w:t xml:space="preserve"> and proliferates in highly trafficked and/or rocky areas.</w:t>
      </w:r>
      <w:r w:rsidR="00685618">
        <w:t xml:space="preserve">  </w:t>
      </w:r>
      <w:r w:rsidR="00685618" w:rsidRPr="00685618">
        <w:t>Poverty rush typically prefers full sun to light shade with wet to mesic soil moisture levels, and heavy clay loam, clay, or gravelly soils (Hilty, 2011).</w:t>
      </w:r>
      <w:r w:rsidR="00685618" w:rsidRPr="00685618">
        <w:rPr>
          <w:b/>
        </w:rPr>
        <w:t xml:space="preserve"> </w:t>
      </w:r>
      <w:r>
        <w:t xml:space="preserve"> </w:t>
      </w:r>
    </w:p>
    <w:p w:rsidR="00CD49CC" w:rsidRPr="00721B7E" w:rsidRDefault="00CD49CC" w:rsidP="00721B7E">
      <w:pPr>
        <w:pStyle w:val="Heading3"/>
      </w:pPr>
      <w:r w:rsidRPr="00721B7E">
        <w:t>Establishment</w:t>
      </w:r>
    </w:p>
    <w:p w:rsidR="00DE7A94" w:rsidRDefault="00800C7B" w:rsidP="00DE7A94">
      <w:pPr>
        <w:pStyle w:val="Heading3"/>
        <w:rPr>
          <w:b w:val="0"/>
        </w:rPr>
      </w:pPr>
      <w:r>
        <w:rPr>
          <w:b w:val="0"/>
        </w:rPr>
        <w:t>Poverty rush is best established by seed on restoration sites.</w:t>
      </w:r>
      <w:r w:rsidR="00C26B39">
        <w:rPr>
          <w:b w:val="0"/>
        </w:rPr>
        <w:t xml:space="preserve"> </w:t>
      </w:r>
      <w:r w:rsidR="00DE7A94" w:rsidRPr="00DE7A94">
        <w:rPr>
          <w:b w:val="0"/>
        </w:rPr>
        <w:t>For direct se</w:t>
      </w:r>
      <w:r w:rsidR="005F2406">
        <w:rPr>
          <w:b w:val="0"/>
        </w:rPr>
        <w:t>eding</w:t>
      </w:r>
      <w:r w:rsidR="00DE7A94" w:rsidRPr="00DE7A94">
        <w:rPr>
          <w:b w:val="0"/>
        </w:rPr>
        <w:t xml:space="preserve">, </w:t>
      </w:r>
      <w:r w:rsidR="005F2406">
        <w:rPr>
          <w:b w:val="0"/>
        </w:rPr>
        <w:t xml:space="preserve">poverty rush </w:t>
      </w:r>
      <w:r w:rsidR="00DE7A94" w:rsidRPr="00DE7A94">
        <w:rPr>
          <w:b w:val="0"/>
        </w:rPr>
        <w:t>seeds should be surface sown</w:t>
      </w:r>
      <w:r w:rsidR="00110D8D">
        <w:rPr>
          <w:b w:val="0"/>
        </w:rPr>
        <w:t xml:space="preserve"> </w:t>
      </w:r>
      <w:r w:rsidR="005D76F1">
        <w:rPr>
          <w:b w:val="0"/>
        </w:rPr>
        <w:t xml:space="preserve">in the fall, </w:t>
      </w:r>
      <w:r w:rsidR="00DE7A94" w:rsidRPr="00DE7A94">
        <w:rPr>
          <w:b w:val="0"/>
        </w:rPr>
        <w:t xml:space="preserve">at a rate of </w:t>
      </w:r>
      <w:r w:rsidR="009E7B4C">
        <w:rPr>
          <w:b w:val="0"/>
        </w:rPr>
        <w:t>200-400</w:t>
      </w:r>
      <w:r w:rsidR="00DE7A94" w:rsidRPr="00DE7A94">
        <w:rPr>
          <w:b w:val="0"/>
        </w:rPr>
        <w:t xml:space="preserve"> seeds per square foot, or </w:t>
      </w:r>
      <w:r w:rsidR="009E7B4C">
        <w:rPr>
          <w:b w:val="0"/>
        </w:rPr>
        <w:t>0.5-</w:t>
      </w:r>
      <w:r w:rsidR="00DE7A94" w:rsidRPr="00DE7A94">
        <w:rPr>
          <w:b w:val="0"/>
        </w:rPr>
        <w:t>1 pound per acre.</w:t>
      </w:r>
      <w:r>
        <w:rPr>
          <w:b w:val="0"/>
        </w:rPr>
        <w:t xml:space="preserve"> </w:t>
      </w:r>
      <w:r w:rsidR="005C65B5">
        <w:rPr>
          <w:b w:val="0"/>
        </w:rPr>
        <w:t xml:space="preserve">Seed of this species is quite small and averages 20,000,000 seeds per </w:t>
      </w:r>
      <w:r w:rsidR="003F3ADF">
        <w:rPr>
          <w:b w:val="0"/>
        </w:rPr>
        <w:t>pound</w:t>
      </w:r>
      <w:r w:rsidR="005C65B5">
        <w:rPr>
          <w:b w:val="0"/>
        </w:rPr>
        <w:t xml:space="preserve">. </w:t>
      </w:r>
      <w:r w:rsidR="000A11A0">
        <w:rPr>
          <w:b w:val="0"/>
        </w:rPr>
        <w:t xml:space="preserve"> </w:t>
      </w:r>
    </w:p>
    <w:p w:rsidR="002832E8" w:rsidRDefault="002832E8" w:rsidP="00721B7E">
      <w:pPr>
        <w:pStyle w:val="Heading3"/>
      </w:pPr>
    </w:p>
    <w:p w:rsidR="00721B7E" w:rsidRPr="00721B7E" w:rsidRDefault="00CD49CC" w:rsidP="00721B7E">
      <w:pPr>
        <w:pStyle w:val="Heading3"/>
      </w:pPr>
      <w:r w:rsidRPr="00721B7E">
        <w:t>Management</w:t>
      </w:r>
    </w:p>
    <w:p w:rsidR="00CE70AC" w:rsidRPr="002A0AA6" w:rsidRDefault="00CE70AC" w:rsidP="00CE70AC">
      <w:pPr>
        <w:pStyle w:val="NRCSBodyText"/>
      </w:pPr>
      <w:r>
        <w:t xml:space="preserve">Management actions are minimal for poverty rush. If established </w:t>
      </w:r>
      <w:r w:rsidR="002832E8">
        <w:t>in</w:t>
      </w:r>
      <w:r>
        <w:t xml:space="preserve"> the</w:t>
      </w:r>
      <w:r w:rsidR="002832E8">
        <w:t xml:space="preserve"> fall, </w:t>
      </w:r>
      <w:r>
        <w:t xml:space="preserve">irrigation is unnecessary. </w:t>
      </w:r>
    </w:p>
    <w:p w:rsidR="00721B7E" w:rsidRDefault="00CD49CC" w:rsidP="00721B7E">
      <w:pPr>
        <w:pStyle w:val="Heading3"/>
      </w:pPr>
      <w:r w:rsidRPr="00A90532">
        <w:t>Pests and Potential Problems</w:t>
      </w:r>
    </w:p>
    <w:p w:rsidR="00C333C8" w:rsidRDefault="00C333C8" w:rsidP="00721B7E">
      <w:pPr>
        <w:pStyle w:val="Heading3"/>
      </w:pPr>
      <w:r w:rsidRPr="00C333C8">
        <w:rPr>
          <w:b w:val="0"/>
        </w:rPr>
        <w:t>No significant pests are associated with this species. However, some rust has been observed on plants, which</w:t>
      </w:r>
      <w:r>
        <w:t xml:space="preserve"> </w:t>
      </w:r>
      <w:r w:rsidRPr="00C333C8">
        <w:rPr>
          <w:b w:val="0"/>
        </w:rPr>
        <w:t>does not seem to affect seed production.</w:t>
      </w:r>
      <w:r>
        <w:t xml:space="preserve"> </w:t>
      </w:r>
    </w:p>
    <w:p w:rsidR="00C333C8" w:rsidRDefault="00C333C8" w:rsidP="00721B7E">
      <w:pPr>
        <w:pStyle w:val="Heading3"/>
      </w:pPr>
    </w:p>
    <w:p w:rsidR="00CD49CC" w:rsidRPr="00721B7E" w:rsidRDefault="00CD49CC" w:rsidP="00721B7E">
      <w:pPr>
        <w:pStyle w:val="Heading3"/>
      </w:pPr>
      <w:r w:rsidRPr="00721B7E">
        <w:t>Environmental Concerns</w:t>
      </w:r>
    </w:p>
    <w:p w:rsidR="00DE7F41" w:rsidRPr="00C333C8" w:rsidRDefault="00C333C8" w:rsidP="00DE7F41">
      <w:pPr>
        <w:pStyle w:val="NRCSBodyText"/>
      </w:pPr>
      <w:r>
        <w:t>None.</w:t>
      </w:r>
    </w:p>
    <w:p w:rsidR="000D3A30" w:rsidRPr="00A90532" w:rsidRDefault="000D3A30" w:rsidP="000A11A0">
      <w:pPr>
        <w:pStyle w:val="Heading3"/>
        <w:keepNext/>
        <w:rPr>
          <w:i/>
          <w:iCs/>
        </w:rPr>
      </w:pPr>
      <w:r w:rsidRPr="00A90532">
        <w:t>Control</w:t>
      </w:r>
    </w:p>
    <w:p w:rsidR="000D3A30" w:rsidRDefault="000D3A30" w:rsidP="00721B7E">
      <w:pPr>
        <w:pStyle w:val="BodytextNRCS"/>
      </w:pPr>
      <w:r>
        <w:t>Please contact your local agricultural extension specialist or county weed specialist to learn what works best in your area and</w:t>
      </w:r>
      <w:r w:rsidR="00CC4F9E">
        <w:t xml:space="preserve"> how to use it safely. </w:t>
      </w:r>
      <w:r>
        <w:t xml:space="preserve">Always read label and safety instructions for each control method.  </w:t>
      </w:r>
    </w:p>
    <w:p w:rsidR="00721B7E" w:rsidRDefault="002375B8" w:rsidP="003F3ADF">
      <w:pPr>
        <w:pStyle w:val="Heading3"/>
        <w:keepNext/>
      </w:pPr>
      <w:r w:rsidRPr="00A90532">
        <w:lastRenderedPageBreak/>
        <w:t>Seed and Plant Production</w:t>
      </w:r>
    </w:p>
    <w:p w:rsidR="00DE7F41" w:rsidRDefault="008B6DDB" w:rsidP="00DE7F41">
      <w:pPr>
        <w:pStyle w:val="NRCSBodyText"/>
      </w:pPr>
      <w:r>
        <w:rPr>
          <w:i/>
        </w:rPr>
        <w:t xml:space="preserve">Field </w:t>
      </w:r>
      <w:r w:rsidR="00B44A07">
        <w:rPr>
          <w:i/>
        </w:rPr>
        <w:t>Establishment</w:t>
      </w:r>
      <w:r w:rsidR="00110D8D">
        <w:rPr>
          <w:i/>
        </w:rPr>
        <w:t xml:space="preserve"> </w:t>
      </w:r>
      <w:r w:rsidR="000A11A0">
        <w:rPr>
          <w:i/>
        </w:rPr>
        <w:t>&amp;</w:t>
      </w:r>
      <w:r w:rsidR="00110D8D">
        <w:rPr>
          <w:i/>
        </w:rPr>
        <w:t xml:space="preserve"> Management</w:t>
      </w:r>
      <w:r w:rsidR="00B44A07">
        <w:rPr>
          <w:i/>
        </w:rPr>
        <w:t xml:space="preserve">: </w:t>
      </w:r>
      <w:r w:rsidR="00672267">
        <w:t>Seeds are non-dormant and germinate in the spring as soils warm. It is recommended to establish seed increase fields from plugs to avoid competition from weeds and the need for irrigation. Plugs are grown in a greenhouse over</w:t>
      </w:r>
      <w:r w:rsidR="00110D8D">
        <w:t xml:space="preserve"> </w:t>
      </w:r>
      <w:r w:rsidR="00672267">
        <w:t xml:space="preserve">winter, and </w:t>
      </w:r>
      <w:r w:rsidR="00F739C5">
        <w:t xml:space="preserve">are </w:t>
      </w:r>
      <w:r w:rsidR="00672267">
        <w:t>transplanted out into fields covered with weed fabric on a 1 foot by 1 foot spacing in the spring. Transplanting plugs creates cleaner fields and results in an established productive field in the first growing season.</w:t>
      </w:r>
      <w:r w:rsidR="00110D8D">
        <w:t xml:space="preserve">  Weed control is primarily accomplished through the use of weed fabric on seed production fields, and when necessary can be performed by hand on any site. No herbicides are labeled for use on poverty rush, and some </w:t>
      </w:r>
      <w:r w:rsidR="00110D8D">
        <w:rPr>
          <w:i/>
        </w:rPr>
        <w:t>Juncus</w:t>
      </w:r>
      <w:r w:rsidR="00110D8D">
        <w:t xml:space="preserve"> species can be harmed by broadleaf herbicides. Plant material is typically removed from seed production fields at the time of harvest. However, if stubble is high, fields can be mowed in late summer or early fall when plants are dormant.</w:t>
      </w:r>
    </w:p>
    <w:p w:rsidR="008B6DDB" w:rsidRDefault="008B6DDB" w:rsidP="00DE7F41">
      <w:pPr>
        <w:pStyle w:val="NRCSBodyText"/>
      </w:pPr>
    </w:p>
    <w:p w:rsidR="008B6DDB" w:rsidRDefault="008B6DDB" w:rsidP="00DE7F41">
      <w:pPr>
        <w:pStyle w:val="NRCSBodyText"/>
      </w:pPr>
      <w:r>
        <w:rPr>
          <w:i/>
        </w:rPr>
        <w:t>Harvest Method:</w:t>
      </w:r>
      <w:r>
        <w:t xml:space="preserve"> </w:t>
      </w:r>
      <w:r w:rsidR="00BD739D">
        <w:t>Poverty rush is ready to be harvested when the seeds are ripe, but the capsules have not yet opened to release them. This time roughly coincides with the seeds turning from yellow to rust colored, and increasing in firmness. Fields of poverty rush are typically very even in maturity, and hand checking the seed ripeness can indicate the best time to harvest</w:t>
      </w:r>
      <w:r w:rsidR="00484D96">
        <w:t>.</w:t>
      </w:r>
      <w:r w:rsidR="000A11A0">
        <w:t xml:space="preserve"> </w:t>
      </w:r>
      <w:r w:rsidR="00484D96">
        <w:t xml:space="preserve">Harvest is typically in early July in the Willamette Valley of Oregon. </w:t>
      </w:r>
      <w:r w:rsidR="00BD739D">
        <w:t>Plant material should be swathed and placed on tarps</w:t>
      </w:r>
      <w:r w:rsidR="000A11A0">
        <w:t xml:space="preserve"> or in a tub</w:t>
      </w:r>
      <w:r w:rsidR="00BD739D">
        <w:t xml:space="preserve"> to dry. As material dries, capsules will open and much of the seed will accumulate on the tarp</w:t>
      </w:r>
      <w:r w:rsidR="000A11A0">
        <w:t xml:space="preserve"> or bottom of the tub</w:t>
      </w:r>
      <w:r w:rsidR="00BD739D">
        <w:t xml:space="preserve">. </w:t>
      </w:r>
    </w:p>
    <w:p w:rsidR="00BD739D" w:rsidRDefault="00BD739D" w:rsidP="00DE7F41">
      <w:pPr>
        <w:pStyle w:val="NRCSBodyText"/>
      </w:pPr>
    </w:p>
    <w:p w:rsidR="00846F90" w:rsidRDefault="00BD739D" w:rsidP="00DE7F41">
      <w:pPr>
        <w:pStyle w:val="NRCSBodyText"/>
      </w:pPr>
      <w:r>
        <w:rPr>
          <w:i/>
        </w:rPr>
        <w:t>Seed Cleaning:</w:t>
      </w:r>
      <w:r>
        <w:t xml:space="preserve"> </w:t>
      </w:r>
      <w:r w:rsidR="00AB4887">
        <w:t>Once the seeds have dried and shattered</w:t>
      </w:r>
      <w:r w:rsidR="000A11A0">
        <w:t>,</w:t>
      </w:r>
      <w:r w:rsidR="00AB4887">
        <w:t xml:space="preserve"> the plant material can be threshed by hand to release large amounts of seed into a receptacle. The remaining plant material can be run through a brush machine to remove more stubborn seeds from the plants. Following brushing, the material can be combined with the seed from the tarp/tub/receptacle and an air screen machine can be used to remove any stems, chaff, or other debris. Seeds are very small and can be cleaned to high rates of purity if plant material is not ground up finely in the threshing or brushing process. Mechanized combines and threshers should be avoided with this species as the tiny seeds can easily be blown away and lost in machinery. </w:t>
      </w:r>
    </w:p>
    <w:p w:rsidR="00846F90" w:rsidRDefault="00846F90" w:rsidP="00DE7F41">
      <w:pPr>
        <w:pStyle w:val="NRCSBodyText"/>
      </w:pPr>
    </w:p>
    <w:p w:rsidR="00343832" w:rsidRDefault="00846F90" w:rsidP="00DE7F41">
      <w:pPr>
        <w:pStyle w:val="NRCSBodyText"/>
      </w:pPr>
      <w:r>
        <w:rPr>
          <w:i/>
        </w:rPr>
        <w:t>Yield &amp; Longevity:</w:t>
      </w:r>
      <w:r>
        <w:t xml:space="preserve"> Poverty rush does not produce seed in the first year following transplanting from plugs. </w:t>
      </w:r>
      <w:r w:rsidR="000A11A0">
        <w:t>Second</w:t>
      </w:r>
      <w:r>
        <w:t xml:space="preserve"> year </w:t>
      </w:r>
      <w:r w:rsidR="000A11A0">
        <w:t>yields can be</w:t>
      </w:r>
      <w:r>
        <w:t xml:space="preserve"> approximately 5-20 lb per acre. Subsequent years yield larger amounts of seed</w:t>
      </w:r>
      <w:r w:rsidR="000A11A0">
        <w:t>,</w:t>
      </w:r>
      <w:r>
        <w:t xml:space="preserve"> averaging 300-900 lb per acre. Plants appear to be long-lived, even on upland sites, and should produce seed for over 5 years. Weed fabric may need to be trimmed back from plant crowns as they expand in the first few years of production.</w:t>
      </w:r>
    </w:p>
    <w:p w:rsidR="00343832" w:rsidRDefault="00343832" w:rsidP="00DE7F41">
      <w:pPr>
        <w:pStyle w:val="NRCSBodyText"/>
      </w:pPr>
    </w:p>
    <w:p w:rsidR="00C56084" w:rsidRDefault="00C56084" w:rsidP="00C56084">
      <w:pPr>
        <w:pStyle w:val="NRCSBodyText"/>
        <w:keepNext/>
      </w:pPr>
      <w:r>
        <w:lastRenderedPageBreak/>
        <w:pict>
          <v:shape id="_x0000_i1027" type="#_x0000_t75" alt="Poverty rush seeds" style="width:234.3pt;height:156.2pt">
            <v:imagedata r:id="rId11" o:title="jute_008_lhp"/>
          </v:shape>
        </w:pict>
      </w:r>
    </w:p>
    <w:p w:rsidR="00C56084" w:rsidRDefault="00C56084" w:rsidP="00C56084">
      <w:pPr>
        <w:pStyle w:val="Caption"/>
        <w:jc w:val="left"/>
        <w:rPr>
          <w:b w:val="0"/>
          <w:i/>
          <w:sz w:val="16"/>
          <w:szCs w:val="16"/>
        </w:rPr>
      </w:pPr>
    </w:p>
    <w:p w:rsidR="00C56084" w:rsidRPr="00C56084" w:rsidRDefault="00C56084" w:rsidP="00C56084">
      <w:pPr>
        <w:pStyle w:val="Caption"/>
        <w:jc w:val="left"/>
        <w:rPr>
          <w:b w:val="0"/>
          <w:i/>
          <w:sz w:val="16"/>
          <w:szCs w:val="16"/>
        </w:rPr>
      </w:pPr>
      <w:r w:rsidRPr="00C56084">
        <w:rPr>
          <w:b w:val="0"/>
          <w:i/>
          <w:sz w:val="16"/>
          <w:szCs w:val="16"/>
        </w:rPr>
        <w:t xml:space="preserve">Poverty rush seeds, </w:t>
      </w:r>
      <w:r w:rsidR="000A11A0">
        <w:rPr>
          <w:b w:val="0"/>
          <w:i/>
          <w:sz w:val="16"/>
          <w:szCs w:val="16"/>
        </w:rPr>
        <w:t>p</w:t>
      </w:r>
      <w:r w:rsidRPr="00C56084">
        <w:rPr>
          <w:b w:val="0"/>
          <w:i/>
          <w:sz w:val="16"/>
          <w:szCs w:val="16"/>
        </w:rPr>
        <w:t xml:space="preserve">hoto </w:t>
      </w:r>
      <w:r w:rsidR="000A11A0">
        <w:rPr>
          <w:b w:val="0"/>
          <w:i/>
          <w:sz w:val="16"/>
          <w:szCs w:val="16"/>
        </w:rPr>
        <w:t>c</w:t>
      </w:r>
      <w:r w:rsidRPr="00C56084">
        <w:rPr>
          <w:b w:val="0"/>
          <w:i/>
          <w:sz w:val="16"/>
          <w:szCs w:val="16"/>
        </w:rPr>
        <w:t xml:space="preserve">ourtesy of USDA </w:t>
      </w:r>
      <w:r w:rsidR="000A11A0">
        <w:rPr>
          <w:b w:val="0"/>
          <w:i/>
          <w:sz w:val="16"/>
          <w:szCs w:val="16"/>
        </w:rPr>
        <w:t>PLANTS</w:t>
      </w:r>
      <w:r w:rsidRPr="00C56084">
        <w:rPr>
          <w:b w:val="0"/>
          <w:i/>
          <w:sz w:val="16"/>
          <w:szCs w:val="16"/>
        </w:rPr>
        <w:t>, 2012</w:t>
      </w:r>
    </w:p>
    <w:p w:rsidR="008B6DDB" w:rsidRDefault="00846F90" w:rsidP="00DE7F41">
      <w:pPr>
        <w:pStyle w:val="NRCSBodyText"/>
      </w:pPr>
      <w:r>
        <w:t xml:space="preserve"> </w:t>
      </w:r>
      <w:r w:rsidR="00AB4887">
        <w:t xml:space="preserve"> </w:t>
      </w:r>
    </w:p>
    <w:p w:rsidR="008B6DDB" w:rsidRPr="000968E2" w:rsidRDefault="008B6DDB" w:rsidP="00DE7F41">
      <w:pPr>
        <w:pStyle w:val="NRCSBodyText"/>
        <w:rPr>
          <w:i/>
        </w:rPr>
      </w:pPr>
    </w:p>
    <w:p w:rsidR="00DE7F41" w:rsidRDefault="00CD49CC" w:rsidP="00FF0D2A">
      <w:pPr>
        <w:pStyle w:val="Heading3"/>
        <w:rPr>
          <w:b w:val="0"/>
        </w:rPr>
      </w:pPr>
      <w:r w:rsidRPr="00A90532">
        <w:t>Cultivars, Improved, and Selected Materials (and area of origin)</w:t>
      </w:r>
    </w:p>
    <w:p w:rsidR="00FF0D2A" w:rsidRPr="002B0120" w:rsidRDefault="00FF0D2A" w:rsidP="00FF0D2A">
      <w:pPr>
        <w:pStyle w:val="NRCSBodyText"/>
      </w:pPr>
      <w:r>
        <w:t xml:space="preserve">None, but seed is sometimes available from commercial sources in the </w:t>
      </w:r>
      <w:smartTag w:uri="urn:schemas-microsoft-com:office:smarttags" w:element="place">
        <w:smartTag w:uri="urn:schemas-microsoft-com:office:smarttags" w:element="country-region">
          <w:r>
            <w:t>United States</w:t>
          </w:r>
        </w:smartTag>
      </w:smartTag>
      <w:r>
        <w:t>.</w:t>
      </w:r>
    </w:p>
    <w:p w:rsidR="002375B8" w:rsidRPr="00A90532" w:rsidRDefault="002375B8" w:rsidP="00721B7E">
      <w:pPr>
        <w:pStyle w:val="Heading3"/>
        <w:rPr>
          <w:i/>
          <w:iCs/>
        </w:rPr>
      </w:pPr>
      <w:r w:rsidRPr="00A90532">
        <w:t>References</w:t>
      </w:r>
    </w:p>
    <w:p w:rsidR="00111C34" w:rsidRDefault="00111C34" w:rsidP="00111C34">
      <w:pPr>
        <w:pStyle w:val="NRCSInstructionComment"/>
        <w:tabs>
          <w:tab w:val="left" w:pos="720"/>
        </w:tabs>
        <w:rPr>
          <w:i w:val="0"/>
        </w:rPr>
      </w:pPr>
      <w:r w:rsidRPr="00111C34">
        <w:rPr>
          <w:i w:val="0"/>
        </w:rPr>
        <w:t xml:space="preserve">Hamel, P.B., and M.U. Chiltosky. 1975. Cherokee plants </w:t>
      </w:r>
      <w:r>
        <w:rPr>
          <w:i w:val="0"/>
        </w:rPr>
        <w:tab/>
      </w:r>
      <w:r w:rsidRPr="00111C34">
        <w:rPr>
          <w:i w:val="0"/>
        </w:rPr>
        <w:t xml:space="preserve">and their uses- a 400 year history. Herald </w:t>
      </w:r>
      <w:r>
        <w:rPr>
          <w:i w:val="0"/>
        </w:rPr>
        <w:tab/>
      </w:r>
      <w:r w:rsidRPr="00111C34">
        <w:rPr>
          <w:i w:val="0"/>
        </w:rPr>
        <w:t xml:space="preserve">Publishing, </w:t>
      </w:r>
      <w:r w:rsidR="008730C6">
        <w:rPr>
          <w:i w:val="0"/>
        </w:rPr>
        <w:t>Sylva</w:t>
      </w:r>
      <w:r w:rsidR="000A11A0">
        <w:rPr>
          <w:i w:val="0"/>
        </w:rPr>
        <w:t>, NC</w:t>
      </w:r>
      <w:r w:rsidRPr="00111C34">
        <w:rPr>
          <w:i w:val="0"/>
        </w:rPr>
        <w:t>.</w:t>
      </w:r>
    </w:p>
    <w:p w:rsidR="0000444C" w:rsidRDefault="00111C34" w:rsidP="00111C34">
      <w:pPr>
        <w:pStyle w:val="NRCSInstructionComment"/>
        <w:tabs>
          <w:tab w:val="left" w:pos="720"/>
        </w:tabs>
        <w:rPr>
          <w:i w:val="0"/>
        </w:rPr>
      </w:pPr>
      <w:r>
        <w:rPr>
          <w:i w:val="0"/>
        </w:rPr>
        <w:t xml:space="preserve">Herrick, J.W. 1977. </w:t>
      </w:r>
      <w:r w:rsidR="00EC5241">
        <w:rPr>
          <w:i w:val="0"/>
        </w:rPr>
        <w:t>Iroquois</w:t>
      </w:r>
      <w:r>
        <w:rPr>
          <w:i w:val="0"/>
        </w:rPr>
        <w:t xml:space="preserve"> medical botany. </w:t>
      </w:r>
      <w:smartTag w:uri="urn:schemas-microsoft-com:office:smarttags" w:element="PlaceName">
        <w:r>
          <w:rPr>
            <w:i w:val="0"/>
          </w:rPr>
          <w:t>Ph.D.</w:t>
        </w:r>
      </w:smartTag>
      <w:r>
        <w:rPr>
          <w:i w:val="0"/>
        </w:rPr>
        <w:t xml:space="preserve"> </w:t>
      </w:r>
      <w:smartTag w:uri="urn:schemas-microsoft-com:office:smarttags" w:element="PlaceName">
        <w:r>
          <w:rPr>
            <w:i w:val="0"/>
          </w:rPr>
          <w:t>diss.</w:t>
        </w:r>
      </w:smartTag>
      <w:r>
        <w:rPr>
          <w:i w:val="0"/>
        </w:rPr>
        <w:t xml:space="preserve"> </w:t>
      </w:r>
      <w:r>
        <w:rPr>
          <w:i w:val="0"/>
        </w:rPr>
        <w:tab/>
        <w:t xml:space="preserve">State </w:t>
      </w:r>
      <w:smartTag w:uri="urn:schemas-microsoft-com:office:smarttags" w:element="PlaceType">
        <w:r>
          <w:rPr>
            <w:i w:val="0"/>
          </w:rPr>
          <w:t>Univ.</w:t>
        </w:r>
      </w:smartTag>
      <w:r>
        <w:rPr>
          <w:i w:val="0"/>
        </w:rPr>
        <w:t xml:space="preserve"> of </w:t>
      </w:r>
      <w:smartTag w:uri="urn:schemas-microsoft-com:office:smarttags" w:element="PlaceName">
        <w:r>
          <w:rPr>
            <w:i w:val="0"/>
          </w:rPr>
          <w:t>New York</w:t>
        </w:r>
      </w:smartTag>
      <w:r>
        <w:rPr>
          <w:i w:val="0"/>
        </w:rPr>
        <w:t xml:space="preserve">, </w:t>
      </w:r>
      <w:smartTag w:uri="urn:schemas-microsoft-com:office:smarttags" w:element="City">
        <w:smartTag w:uri="urn:schemas-microsoft-com:office:smarttags" w:element="place">
          <w:r>
            <w:rPr>
              <w:i w:val="0"/>
            </w:rPr>
            <w:t>Albany</w:t>
          </w:r>
        </w:smartTag>
      </w:smartTag>
      <w:r>
        <w:rPr>
          <w:i w:val="0"/>
        </w:rPr>
        <w:t>.</w:t>
      </w:r>
    </w:p>
    <w:p w:rsidR="00B678DA" w:rsidRDefault="0000444C" w:rsidP="00111C34">
      <w:pPr>
        <w:pStyle w:val="NRCSInstructionComment"/>
        <w:tabs>
          <w:tab w:val="left" w:pos="720"/>
        </w:tabs>
        <w:rPr>
          <w:i w:val="0"/>
        </w:rPr>
      </w:pPr>
      <w:r>
        <w:rPr>
          <w:i w:val="0"/>
        </w:rPr>
        <w:t xml:space="preserve">Hilty, </w:t>
      </w:r>
      <w:r w:rsidR="00524009">
        <w:rPr>
          <w:i w:val="0"/>
        </w:rPr>
        <w:t xml:space="preserve">J. 2011. Path rush [Online]. Available at </w:t>
      </w:r>
      <w:r w:rsidR="00524009">
        <w:rPr>
          <w:i w:val="0"/>
        </w:rPr>
        <w:tab/>
      </w:r>
      <w:r w:rsidR="00524009" w:rsidRPr="00524009">
        <w:rPr>
          <w:i w:val="0"/>
        </w:rPr>
        <w:t>http://www.illinoiswildflowers.info/grasses/plant</w:t>
      </w:r>
      <w:r w:rsidR="00524009">
        <w:rPr>
          <w:i w:val="0"/>
        </w:rPr>
        <w:lastRenderedPageBreak/>
        <w:tab/>
      </w:r>
      <w:r w:rsidR="00524009" w:rsidRPr="00524009">
        <w:rPr>
          <w:i w:val="0"/>
        </w:rPr>
        <w:t>s/path_rush.htm</w:t>
      </w:r>
      <w:r w:rsidR="00524009">
        <w:rPr>
          <w:i w:val="0"/>
        </w:rPr>
        <w:t xml:space="preserve"> (modified 2 Dec 2011; accessed</w:t>
      </w:r>
      <w:r w:rsidR="00524009">
        <w:rPr>
          <w:i w:val="0"/>
        </w:rPr>
        <w:tab/>
        <w:t xml:space="preserve">3 Mar 2012). </w:t>
      </w:r>
      <w:smartTag w:uri="urn:schemas-microsoft-com:office:smarttags" w:element="State">
        <w:r w:rsidR="00524009">
          <w:rPr>
            <w:i w:val="0"/>
          </w:rPr>
          <w:t>Illinois</w:t>
        </w:r>
      </w:smartTag>
      <w:r w:rsidR="00524009">
        <w:rPr>
          <w:i w:val="0"/>
        </w:rPr>
        <w:t xml:space="preserve"> Wildflowers</w:t>
      </w:r>
      <w:r w:rsidR="000A11A0">
        <w:rPr>
          <w:i w:val="0"/>
        </w:rPr>
        <w:t>,</w:t>
      </w:r>
      <w:r w:rsidR="00524009">
        <w:rPr>
          <w:i w:val="0"/>
        </w:rPr>
        <w:t xml:space="preserve"> </w:t>
      </w:r>
      <w:smartTag w:uri="urn:schemas-microsoft-com:office:smarttags" w:element="place">
        <w:smartTag w:uri="urn:schemas-microsoft-com:office:smarttags" w:element="City">
          <w:r w:rsidR="00524009">
            <w:rPr>
              <w:i w:val="0"/>
            </w:rPr>
            <w:t>Urbana</w:t>
          </w:r>
        </w:smartTag>
        <w:r w:rsidR="00524009">
          <w:rPr>
            <w:i w:val="0"/>
          </w:rPr>
          <w:t>,</w:t>
        </w:r>
        <w:r w:rsidR="00524009">
          <w:rPr>
            <w:i w:val="0"/>
          </w:rPr>
          <w:tab/>
        </w:r>
        <w:smartTag w:uri="urn:schemas-microsoft-com:office:smarttags" w:element="State">
          <w:r w:rsidR="00524009">
            <w:rPr>
              <w:i w:val="0"/>
            </w:rPr>
            <w:t>IL</w:t>
          </w:r>
        </w:smartTag>
      </w:smartTag>
      <w:r w:rsidR="00524009">
        <w:rPr>
          <w:i w:val="0"/>
        </w:rPr>
        <w:t>.</w:t>
      </w:r>
      <w:r w:rsidR="00111C34" w:rsidRPr="00111C34">
        <w:rPr>
          <w:i w:val="0"/>
        </w:rPr>
        <w:t xml:space="preserve"> </w:t>
      </w:r>
    </w:p>
    <w:p w:rsidR="00830F60" w:rsidRPr="00111C34" w:rsidRDefault="008730C6" w:rsidP="00111C34">
      <w:pPr>
        <w:pStyle w:val="NRCSInstructionComment"/>
        <w:tabs>
          <w:tab w:val="left" w:pos="720"/>
        </w:tabs>
        <w:rPr>
          <w:i w:val="0"/>
        </w:rPr>
      </w:pPr>
      <w:r>
        <w:rPr>
          <w:i w:val="0"/>
        </w:rPr>
        <w:t xml:space="preserve">Pojar, J., and A. MacKinnon. 1994. Plants of the </w:t>
      </w:r>
      <w:smartTag w:uri="urn:schemas-microsoft-com:office:smarttags" w:element="PlaceName">
        <w:r>
          <w:rPr>
            <w:i w:val="0"/>
          </w:rPr>
          <w:t xml:space="preserve">Pacific </w:t>
        </w:r>
        <w:r>
          <w:rPr>
            <w:i w:val="0"/>
          </w:rPr>
          <w:tab/>
          <w:t>Northwest</w:t>
        </w:r>
      </w:smartTag>
      <w:r>
        <w:rPr>
          <w:i w:val="0"/>
        </w:rPr>
        <w:t xml:space="preserve"> </w:t>
      </w:r>
      <w:smartTag w:uri="urn:schemas-microsoft-com:office:smarttags" w:element="PlaceType">
        <w:r>
          <w:rPr>
            <w:i w:val="0"/>
          </w:rPr>
          <w:t>Coast</w:t>
        </w:r>
      </w:smartTag>
      <w:r>
        <w:rPr>
          <w:i w:val="0"/>
        </w:rPr>
        <w:t xml:space="preserve">: </w:t>
      </w:r>
      <w:smartTag w:uri="urn:schemas-microsoft-com:office:smarttags" w:element="place">
        <w:smartTag w:uri="urn:schemas-microsoft-com:office:smarttags" w:element="City">
          <w:r>
            <w:rPr>
              <w:i w:val="0"/>
            </w:rPr>
            <w:t>Washington</w:t>
          </w:r>
        </w:smartTag>
        <w:r>
          <w:rPr>
            <w:i w:val="0"/>
          </w:rPr>
          <w:t xml:space="preserve">, </w:t>
        </w:r>
        <w:smartTag w:uri="urn:schemas-microsoft-com:office:smarttags" w:element="State">
          <w:r>
            <w:rPr>
              <w:i w:val="0"/>
            </w:rPr>
            <w:t>Oregon</w:t>
          </w:r>
        </w:smartTag>
      </w:smartTag>
      <w:r>
        <w:rPr>
          <w:i w:val="0"/>
        </w:rPr>
        <w:t xml:space="preserve">, British </w:t>
      </w:r>
      <w:r>
        <w:rPr>
          <w:i w:val="0"/>
        </w:rPr>
        <w:tab/>
        <w:t xml:space="preserve">Columbia &amp; Alaska. B.C. Ministry of Forests </w:t>
      </w:r>
      <w:r>
        <w:rPr>
          <w:i w:val="0"/>
        </w:rPr>
        <w:tab/>
        <w:t xml:space="preserve">and Lone Pine Publishing. </w:t>
      </w:r>
      <w:smartTag w:uri="urn:schemas-microsoft-com:office:smarttags" w:element="place">
        <w:smartTag w:uri="urn:schemas-microsoft-com:office:smarttags" w:element="City">
          <w:r>
            <w:rPr>
              <w:i w:val="0"/>
            </w:rPr>
            <w:t>Vancouver</w:t>
          </w:r>
        </w:smartTag>
        <w:r>
          <w:rPr>
            <w:i w:val="0"/>
          </w:rPr>
          <w:t xml:space="preserve">, </w:t>
        </w:r>
        <w:smartTag w:uri="urn:schemas-microsoft-com:office:smarttags" w:element="State">
          <w:r>
            <w:rPr>
              <w:i w:val="0"/>
            </w:rPr>
            <w:t xml:space="preserve">British </w:t>
          </w:r>
          <w:r>
            <w:rPr>
              <w:i w:val="0"/>
            </w:rPr>
            <w:tab/>
            <w:t>Columbia</w:t>
          </w:r>
        </w:smartTag>
      </w:smartTag>
      <w:r>
        <w:rPr>
          <w:i w:val="0"/>
        </w:rPr>
        <w:t xml:space="preserve">. </w:t>
      </w:r>
    </w:p>
    <w:p w:rsidR="00111C34" w:rsidRPr="00111C34" w:rsidRDefault="00111C34" w:rsidP="00CE7C18">
      <w:pPr>
        <w:pStyle w:val="NRCSInstructionComment"/>
        <w:rPr>
          <w:i w:val="0"/>
          <w:sz w:val="16"/>
          <w:szCs w:val="16"/>
        </w:rPr>
      </w:pPr>
    </w:p>
    <w:p w:rsidR="00DE7F41" w:rsidRPr="000968E2" w:rsidRDefault="00DD41E3" w:rsidP="00DE7F41">
      <w:pPr>
        <w:pStyle w:val="NRCSBodyText"/>
        <w:rPr>
          <w:i/>
        </w:rPr>
      </w:pPr>
      <w:r w:rsidRPr="00A90532">
        <w:rPr>
          <w:b/>
        </w:rPr>
        <w:t>Prepared By</w:t>
      </w:r>
      <w:r w:rsidR="00721E96">
        <w:t xml:space="preserve">:  </w:t>
      </w:r>
      <w:r w:rsidR="0072530D">
        <w:t xml:space="preserve">Robert C. Hoffman, </w:t>
      </w:r>
      <w:r w:rsidR="003F3ADF">
        <w:t xml:space="preserve">USDA NRCS </w:t>
      </w:r>
      <w:r w:rsidR="0072530D">
        <w:t>Corvallis Plant Materials Center</w:t>
      </w:r>
      <w:r w:rsidR="000A11A0">
        <w:t>, Oregon</w:t>
      </w:r>
    </w:p>
    <w:p w:rsidR="00F26813" w:rsidRPr="00A90532" w:rsidRDefault="00F26813" w:rsidP="00721B7E">
      <w:pPr>
        <w:pStyle w:val="Heading3"/>
        <w:rPr>
          <w:i/>
          <w:iCs/>
        </w:rPr>
      </w:pPr>
      <w:r w:rsidRPr="00A90532">
        <w:t>Citation</w:t>
      </w:r>
    </w:p>
    <w:p w:rsidR="00EE4060" w:rsidRDefault="0072530D" w:rsidP="001F6B39">
      <w:pPr>
        <w:pStyle w:val="BodytextNRCS"/>
      </w:pPr>
      <w:bookmarkStart w:id="2" w:name="OLE_LINK3"/>
      <w:bookmarkStart w:id="3" w:name="OLE_LINK4"/>
      <w:r>
        <w:t>Hoffman</w:t>
      </w:r>
      <w:r w:rsidR="00EE4060">
        <w:t xml:space="preserve">, </w:t>
      </w:r>
      <w:r>
        <w:t>R</w:t>
      </w:r>
      <w:r w:rsidR="003F3ADF">
        <w:t>.</w:t>
      </w:r>
      <w:r>
        <w:t>C</w:t>
      </w:r>
      <w:r w:rsidR="00F47C9B">
        <w:t>.</w:t>
      </w:r>
      <w:r w:rsidR="000A11A0">
        <w:t xml:space="preserve"> </w:t>
      </w:r>
      <w:r>
        <w:t>2012</w:t>
      </w:r>
      <w:r w:rsidR="00EE4060">
        <w:t xml:space="preserve">. </w:t>
      </w:r>
      <w:r w:rsidR="00EE4060" w:rsidRPr="00514BD8">
        <w:t xml:space="preserve">Plant </w:t>
      </w:r>
      <w:r w:rsidR="000A11A0">
        <w:t>g</w:t>
      </w:r>
      <w:r w:rsidR="00EE4060" w:rsidRPr="00514BD8">
        <w:t xml:space="preserve">uide for </w:t>
      </w:r>
      <w:r w:rsidR="00EA4D27">
        <w:t>poverty rush</w:t>
      </w:r>
      <w:r w:rsidR="00EE4060">
        <w:t xml:space="preserve"> (</w:t>
      </w:r>
      <w:r w:rsidR="00EA4D27">
        <w:rPr>
          <w:i/>
        </w:rPr>
        <w:t>Juncus tenuis</w:t>
      </w:r>
      <w:r w:rsidR="00EE4060">
        <w:rPr>
          <w:i/>
        </w:rPr>
        <w:t>)</w:t>
      </w:r>
      <w:r w:rsidR="00EE4060">
        <w:t xml:space="preserve">. USDA-Natural Resources Conservation Service, </w:t>
      </w:r>
      <w:smartTag w:uri="urn:schemas-microsoft-com:office:smarttags" w:element="PlaceName">
        <w:r w:rsidR="00EA4D27">
          <w:t>Plant</w:t>
        </w:r>
      </w:smartTag>
      <w:r w:rsidR="00EA4D27">
        <w:t xml:space="preserve"> </w:t>
      </w:r>
      <w:smartTag w:uri="urn:schemas-microsoft-com:office:smarttags" w:element="PlaceName">
        <w:r w:rsidR="00EA4D27">
          <w:t>Materials</w:t>
        </w:r>
      </w:smartTag>
      <w:r w:rsidR="00EA4D27">
        <w:t xml:space="preserve"> </w:t>
      </w:r>
      <w:smartTag w:uri="urn:schemas-microsoft-com:office:smarttags" w:element="PlaceType">
        <w:r w:rsidR="00EA4D27">
          <w:t>Center</w:t>
        </w:r>
      </w:smartTag>
      <w:r w:rsidR="000A11A0">
        <w:t>,</w:t>
      </w:r>
      <w:r w:rsidR="00EE4060">
        <w:t xml:space="preserve"> </w:t>
      </w:r>
      <w:smartTag w:uri="urn:schemas-microsoft-com:office:smarttags" w:element="place">
        <w:smartTag w:uri="urn:schemas-microsoft-com:office:smarttags" w:element="City">
          <w:r w:rsidR="00EA4D27">
            <w:t>Corvallis</w:t>
          </w:r>
        </w:smartTag>
        <w:r w:rsidR="00EE4060">
          <w:t xml:space="preserve">, </w:t>
        </w:r>
        <w:smartTag w:uri="urn:schemas-microsoft-com:office:smarttags" w:element="State">
          <w:r w:rsidR="000A11A0">
            <w:t>OR</w:t>
          </w:r>
        </w:smartTag>
      </w:smartTag>
      <w:r w:rsidR="00EE4060">
        <w:t>.</w:t>
      </w:r>
    </w:p>
    <w:bookmarkEnd w:id="2"/>
    <w:bookmarkEnd w:id="3"/>
    <w:p w:rsidR="000E3166" w:rsidRPr="00705B62" w:rsidRDefault="000E3166" w:rsidP="000E3166">
      <w:pPr>
        <w:pStyle w:val="NRCSBodyText"/>
        <w:spacing w:before="240"/>
        <w:rPr>
          <w:i/>
        </w:rPr>
      </w:pPr>
      <w:r w:rsidRPr="000E3166">
        <w:t xml:space="preserve">Published </w:t>
      </w:r>
      <w:r w:rsidR="003F3ADF">
        <w:t>May</w:t>
      </w:r>
      <w:r w:rsidR="003F3ADF" w:rsidRPr="00EA4D27">
        <w:t xml:space="preserve"> </w:t>
      </w:r>
      <w:r w:rsidR="00EA4D27" w:rsidRPr="00EA4D27">
        <w:t>2012</w:t>
      </w:r>
    </w:p>
    <w:p w:rsidR="00CD49CC" w:rsidRPr="000E3166" w:rsidRDefault="002375B8" w:rsidP="00DE7F41">
      <w:pPr>
        <w:pStyle w:val="BodytextNRCS"/>
        <w:spacing w:before="120"/>
      </w:pPr>
      <w:r w:rsidRPr="000E3166">
        <w:t xml:space="preserve">Edited: </w:t>
      </w:r>
      <w:r w:rsidR="000A11A0">
        <w:t>21Mar2012 aym</w:t>
      </w:r>
      <w:r w:rsidR="00C32B85">
        <w:t>; 15 October 2012jab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sectPr w:rsidR="000C2C03"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F22" w:rsidRDefault="00255F22">
      <w:r>
        <w:separator/>
      </w:r>
    </w:p>
  </w:endnote>
  <w:endnote w:type="continuationSeparator" w:id="0">
    <w:p w:rsidR="00255F22" w:rsidRDefault="00255F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B54" w:rsidRPr="001F7210" w:rsidRDefault="00796B54"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B54" w:rsidRDefault="00796B54"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F22" w:rsidRDefault="00255F22">
      <w:r>
        <w:separator/>
      </w:r>
    </w:p>
  </w:footnote>
  <w:footnote w:type="continuationSeparator" w:id="0">
    <w:p w:rsidR="00255F22" w:rsidRDefault="00255F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B54" w:rsidRPr="003749B3" w:rsidRDefault="00796B54"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grammar="clean"/>
  <w:attachedTemplate r:id="rId1"/>
  <w:stylePaneFormatFilter w:val="3828"/>
  <w:revisionView w:markup="0"/>
  <w:trackRevisions/>
  <w:doNotTrackMoves/>
  <w:defaultTabStop w:val="720"/>
  <w:drawingGridHorizontalSpacing w:val="120"/>
  <w:displayHorizontalDrawingGridEvery w:val="0"/>
  <w:displayVerticalDrawingGridEvery w:val="0"/>
  <w:noPunctuationKerning/>
  <w:characterSpacingControl w:val="doNotCompress"/>
  <w:hdrShapeDefaults>
    <o:shapedefaults v:ext="edit" spidmax="3074">
      <o:colormru v:ext="edit" colors="#0000b0,#0000c6,#060"/>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424A"/>
    <w:rsid w:val="0000444C"/>
    <w:rsid w:val="00007042"/>
    <w:rsid w:val="000171EC"/>
    <w:rsid w:val="00024DE6"/>
    <w:rsid w:val="000272EA"/>
    <w:rsid w:val="00034B57"/>
    <w:rsid w:val="00044CEF"/>
    <w:rsid w:val="00055A1F"/>
    <w:rsid w:val="000578C2"/>
    <w:rsid w:val="000607FF"/>
    <w:rsid w:val="00061FD0"/>
    <w:rsid w:val="00076424"/>
    <w:rsid w:val="000858D8"/>
    <w:rsid w:val="000867C9"/>
    <w:rsid w:val="00095E67"/>
    <w:rsid w:val="000A11A0"/>
    <w:rsid w:val="000A1774"/>
    <w:rsid w:val="000A69A1"/>
    <w:rsid w:val="000C04E7"/>
    <w:rsid w:val="000C2C03"/>
    <w:rsid w:val="000D3A30"/>
    <w:rsid w:val="000E3166"/>
    <w:rsid w:val="000E35A0"/>
    <w:rsid w:val="000F019C"/>
    <w:rsid w:val="000F0A39"/>
    <w:rsid w:val="000F0CCE"/>
    <w:rsid w:val="000F1970"/>
    <w:rsid w:val="000F4C63"/>
    <w:rsid w:val="00110D8D"/>
    <w:rsid w:val="00111C34"/>
    <w:rsid w:val="0013424A"/>
    <w:rsid w:val="001347DF"/>
    <w:rsid w:val="00136DA6"/>
    <w:rsid w:val="00143135"/>
    <w:rsid w:val="001478F1"/>
    <w:rsid w:val="0016007B"/>
    <w:rsid w:val="00161F74"/>
    <w:rsid w:val="00173092"/>
    <w:rsid w:val="00186361"/>
    <w:rsid w:val="001B0207"/>
    <w:rsid w:val="001B0B0D"/>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5F94"/>
    <w:rsid w:val="002375B8"/>
    <w:rsid w:val="00237B9D"/>
    <w:rsid w:val="00255F22"/>
    <w:rsid w:val="0026727E"/>
    <w:rsid w:val="00272129"/>
    <w:rsid w:val="00276020"/>
    <w:rsid w:val="0027648E"/>
    <w:rsid w:val="00280D6D"/>
    <w:rsid w:val="00280F13"/>
    <w:rsid w:val="002832E8"/>
    <w:rsid w:val="00293979"/>
    <w:rsid w:val="0029707F"/>
    <w:rsid w:val="002A6B97"/>
    <w:rsid w:val="002B5C39"/>
    <w:rsid w:val="002C3B5E"/>
    <w:rsid w:val="002C45BA"/>
    <w:rsid w:val="002D0D78"/>
    <w:rsid w:val="002E6B0C"/>
    <w:rsid w:val="002F4DFE"/>
    <w:rsid w:val="00302C9A"/>
    <w:rsid w:val="003061BD"/>
    <w:rsid w:val="00307324"/>
    <w:rsid w:val="0031050C"/>
    <w:rsid w:val="00313599"/>
    <w:rsid w:val="0032662A"/>
    <w:rsid w:val="00331B1C"/>
    <w:rsid w:val="00341F59"/>
    <w:rsid w:val="00343832"/>
    <w:rsid w:val="00351146"/>
    <w:rsid w:val="00354A89"/>
    <w:rsid w:val="00366E20"/>
    <w:rsid w:val="0036701D"/>
    <w:rsid w:val="003749B3"/>
    <w:rsid w:val="003759E1"/>
    <w:rsid w:val="00376137"/>
    <w:rsid w:val="00377934"/>
    <w:rsid w:val="00380D17"/>
    <w:rsid w:val="00381329"/>
    <w:rsid w:val="00391410"/>
    <w:rsid w:val="00395D33"/>
    <w:rsid w:val="003A5407"/>
    <w:rsid w:val="003B5D35"/>
    <w:rsid w:val="003C6BC8"/>
    <w:rsid w:val="003D0BA9"/>
    <w:rsid w:val="003D55DC"/>
    <w:rsid w:val="003E1E4D"/>
    <w:rsid w:val="003E66FA"/>
    <w:rsid w:val="003F3ADF"/>
    <w:rsid w:val="004011BB"/>
    <w:rsid w:val="004016C9"/>
    <w:rsid w:val="004032F8"/>
    <w:rsid w:val="00403EF1"/>
    <w:rsid w:val="00404192"/>
    <w:rsid w:val="004052E3"/>
    <w:rsid w:val="00416D52"/>
    <w:rsid w:val="004340C9"/>
    <w:rsid w:val="004364E5"/>
    <w:rsid w:val="00437F11"/>
    <w:rsid w:val="00441EB6"/>
    <w:rsid w:val="0044320D"/>
    <w:rsid w:val="00445BF2"/>
    <w:rsid w:val="00445D91"/>
    <w:rsid w:val="0044715E"/>
    <w:rsid w:val="004500D1"/>
    <w:rsid w:val="0046432F"/>
    <w:rsid w:val="0048212B"/>
    <w:rsid w:val="00484D96"/>
    <w:rsid w:val="00485D14"/>
    <w:rsid w:val="00486806"/>
    <w:rsid w:val="004A249A"/>
    <w:rsid w:val="004A3095"/>
    <w:rsid w:val="004A50AC"/>
    <w:rsid w:val="004E2BD6"/>
    <w:rsid w:val="004E4F33"/>
    <w:rsid w:val="004E682F"/>
    <w:rsid w:val="004F2702"/>
    <w:rsid w:val="004F2F70"/>
    <w:rsid w:val="004F75FB"/>
    <w:rsid w:val="004F78CE"/>
    <w:rsid w:val="00502672"/>
    <w:rsid w:val="005124C2"/>
    <w:rsid w:val="00520FAC"/>
    <w:rsid w:val="00524009"/>
    <w:rsid w:val="00552FC3"/>
    <w:rsid w:val="00564F15"/>
    <w:rsid w:val="00570790"/>
    <w:rsid w:val="00592CFA"/>
    <w:rsid w:val="005950BD"/>
    <w:rsid w:val="00595221"/>
    <w:rsid w:val="00596C88"/>
    <w:rsid w:val="005A2740"/>
    <w:rsid w:val="005B6902"/>
    <w:rsid w:val="005C65B5"/>
    <w:rsid w:val="005D76F1"/>
    <w:rsid w:val="005F2406"/>
    <w:rsid w:val="005F57D8"/>
    <w:rsid w:val="005F6574"/>
    <w:rsid w:val="005F6BC2"/>
    <w:rsid w:val="00604076"/>
    <w:rsid w:val="00614036"/>
    <w:rsid w:val="0061608E"/>
    <w:rsid w:val="006333FE"/>
    <w:rsid w:val="00634E80"/>
    <w:rsid w:val="0063641D"/>
    <w:rsid w:val="006566FC"/>
    <w:rsid w:val="00666C7B"/>
    <w:rsid w:val="00672267"/>
    <w:rsid w:val="00677640"/>
    <w:rsid w:val="0068523F"/>
    <w:rsid w:val="00685618"/>
    <w:rsid w:val="006A29CA"/>
    <w:rsid w:val="006B4B3E"/>
    <w:rsid w:val="006B716F"/>
    <w:rsid w:val="006C2F56"/>
    <w:rsid w:val="006C44A9"/>
    <w:rsid w:val="006C4C5A"/>
    <w:rsid w:val="006D1492"/>
    <w:rsid w:val="006D7A42"/>
    <w:rsid w:val="006F7A43"/>
    <w:rsid w:val="00704BA1"/>
    <w:rsid w:val="00707E48"/>
    <w:rsid w:val="00712AC4"/>
    <w:rsid w:val="007210A5"/>
    <w:rsid w:val="00721B7E"/>
    <w:rsid w:val="00721E96"/>
    <w:rsid w:val="00722A00"/>
    <w:rsid w:val="0072530D"/>
    <w:rsid w:val="007267E8"/>
    <w:rsid w:val="00732FEF"/>
    <w:rsid w:val="00740FE4"/>
    <w:rsid w:val="007478EA"/>
    <w:rsid w:val="0076299F"/>
    <w:rsid w:val="00763908"/>
    <w:rsid w:val="007649A5"/>
    <w:rsid w:val="00777D4B"/>
    <w:rsid w:val="007866F3"/>
    <w:rsid w:val="00792E45"/>
    <w:rsid w:val="00793969"/>
    <w:rsid w:val="00796B54"/>
    <w:rsid w:val="00797B30"/>
    <w:rsid w:val="007A3680"/>
    <w:rsid w:val="007B08BA"/>
    <w:rsid w:val="007B2E0B"/>
    <w:rsid w:val="007B51E8"/>
    <w:rsid w:val="007C2D43"/>
    <w:rsid w:val="007D357D"/>
    <w:rsid w:val="007F3743"/>
    <w:rsid w:val="007F62D1"/>
    <w:rsid w:val="00800C7B"/>
    <w:rsid w:val="0080529D"/>
    <w:rsid w:val="0081582F"/>
    <w:rsid w:val="008175C8"/>
    <w:rsid w:val="00830F60"/>
    <w:rsid w:val="00830F95"/>
    <w:rsid w:val="00846F90"/>
    <w:rsid w:val="008517EF"/>
    <w:rsid w:val="00857086"/>
    <w:rsid w:val="008730C6"/>
    <w:rsid w:val="00877873"/>
    <w:rsid w:val="0089154B"/>
    <w:rsid w:val="008A4BFE"/>
    <w:rsid w:val="008A72B4"/>
    <w:rsid w:val="008B3C33"/>
    <w:rsid w:val="008B6DDB"/>
    <w:rsid w:val="008D3706"/>
    <w:rsid w:val="008D400F"/>
    <w:rsid w:val="008E6018"/>
    <w:rsid w:val="008F3D5A"/>
    <w:rsid w:val="008F3DC4"/>
    <w:rsid w:val="009027B9"/>
    <w:rsid w:val="0090562C"/>
    <w:rsid w:val="00906319"/>
    <w:rsid w:val="0090772D"/>
    <w:rsid w:val="00916BBA"/>
    <w:rsid w:val="009170C8"/>
    <w:rsid w:val="00931EE4"/>
    <w:rsid w:val="009322AB"/>
    <w:rsid w:val="009372DC"/>
    <w:rsid w:val="009467F1"/>
    <w:rsid w:val="00964586"/>
    <w:rsid w:val="00982214"/>
    <w:rsid w:val="009E0473"/>
    <w:rsid w:val="009E3C90"/>
    <w:rsid w:val="009E7B4C"/>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7BE1"/>
    <w:rsid w:val="00A90532"/>
    <w:rsid w:val="00AA459F"/>
    <w:rsid w:val="00AB23B1"/>
    <w:rsid w:val="00AB4887"/>
    <w:rsid w:val="00AB6588"/>
    <w:rsid w:val="00AC201A"/>
    <w:rsid w:val="00AC2D89"/>
    <w:rsid w:val="00AD30BE"/>
    <w:rsid w:val="00AD4843"/>
    <w:rsid w:val="00AD4AFA"/>
    <w:rsid w:val="00AE4E19"/>
    <w:rsid w:val="00AE5B2D"/>
    <w:rsid w:val="00AE7297"/>
    <w:rsid w:val="00AF79E3"/>
    <w:rsid w:val="00B1076B"/>
    <w:rsid w:val="00B15B14"/>
    <w:rsid w:val="00B27DDF"/>
    <w:rsid w:val="00B377E1"/>
    <w:rsid w:val="00B44A07"/>
    <w:rsid w:val="00B51B25"/>
    <w:rsid w:val="00B65C8B"/>
    <w:rsid w:val="00B678DA"/>
    <w:rsid w:val="00B67C76"/>
    <w:rsid w:val="00B755F2"/>
    <w:rsid w:val="00B83602"/>
    <w:rsid w:val="00B841F9"/>
    <w:rsid w:val="00B8425D"/>
    <w:rsid w:val="00B93BEF"/>
    <w:rsid w:val="00BC0069"/>
    <w:rsid w:val="00BC08A9"/>
    <w:rsid w:val="00BC6320"/>
    <w:rsid w:val="00BD616F"/>
    <w:rsid w:val="00BD739D"/>
    <w:rsid w:val="00BE198D"/>
    <w:rsid w:val="00BE43AE"/>
    <w:rsid w:val="00BE5356"/>
    <w:rsid w:val="00BE6387"/>
    <w:rsid w:val="00BF44A8"/>
    <w:rsid w:val="00BF6D7E"/>
    <w:rsid w:val="00C00A03"/>
    <w:rsid w:val="00C13B99"/>
    <w:rsid w:val="00C2542E"/>
    <w:rsid w:val="00C26B39"/>
    <w:rsid w:val="00C32B85"/>
    <w:rsid w:val="00C333C8"/>
    <w:rsid w:val="00C55C16"/>
    <w:rsid w:val="00C56084"/>
    <w:rsid w:val="00C71B7B"/>
    <w:rsid w:val="00C81773"/>
    <w:rsid w:val="00C934E0"/>
    <w:rsid w:val="00CA2A5E"/>
    <w:rsid w:val="00CA6B4F"/>
    <w:rsid w:val="00CC4F9E"/>
    <w:rsid w:val="00CD49CC"/>
    <w:rsid w:val="00CE70AC"/>
    <w:rsid w:val="00CE7C18"/>
    <w:rsid w:val="00CF06F8"/>
    <w:rsid w:val="00CF7EC1"/>
    <w:rsid w:val="00D027FA"/>
    <w:rsid w:val="00D07BA3"/>
    <w:rsid w:val="00D104C4"/>
    <w:rsid w:val="00D5761B"/>
    <w:rsid w:val="00D62438"/>
    <w:rsid w:val="00D62818"/>
    <w:rsid w:val="00D7175D"/>
    <w:rsid w:val="00D90CA5"/>
    <w:rsid w:val="00D973B0"/>
    <w:rsid w:val="00DC0138"/>
    <w:rsid w:val="00DC12E5"/>
    <w:rsid w:val="00DD200B"/>
    <w:rsid w:val="00DD41E3"/>
    <w:rsid w:val="00DD7772"/>
    <w:rsid w:val="00DE677F"/>
    <w:rsid w:val="00DE7A94"/>
    <w:rsid w:val="00DE7F41"/>
    <w:rsid w:val="00DF2459"/>
    <w:rsid w:val="00E16378"/>
    <w:rsid w:val="00E23C7F"/>
    <w:rsid w:val="00E2523E"/>
    <w:rsid w:val="00E62883"/>
    <w:rsid w:val="00E636E1"/>
    <w:rsid w:val="00E65B04"/>
    <w:rsid w:val="00E717F3"/>
    <w:rsid w:val="00E84230"/>
    <w:rsid w:val="00E87D06"/>
    <w:rsid w:val="00E90A43"/>
    <w:rsid w:val="00E9203C"/>
    <w:rsid w:val="00E93233"/>
    <w:rsid w:val="00E96F43"/>
    <w:rsid w:val="00EA283D"/>
    <w:rsid w:val="00EA4D27"/>
    <w:rsid w:val="00EA6457"/>
    <w:rsid w:val="00EC5241"/>
    <w:rsid w:val="00ED012D"/>
    <w:rsid w:val="00ED1ACA"/>
    <w:rsid w:val="00ED1CF2"/>
    <w:rsid w:val="00ED3EA0"/>
    <w:rsid w:val="00EE3490"/>
    <w:rsid w:val="00EE4060"/>
    <w:rsid w:val="00EF2310"/>
    <w:rsid w:val="00F11469"/>
    <w:rsid w:val="00F1350F"/>
    <w:rsid w:val="00F206DA"/>
    <w:rsid w:val="00F26813"/>
    <w:rsid w:val="00F26F3E"/>
    <w:rsid w:val="00F43617"/>
    <w:rsid w:val="00F43778"/>
    <w:rsid w:val="00F47874"/>
    <w:rsid w:val="00F47C9B"/>
    <w:rsid w:val="00F52BD1"/>
    <w:rsid w:val="00F57E24"/>
    <w:rsid w:val="00F725B1"/>
    <w:rsid w:val="00F72ADF"/>
    <w:rsid w:val="00F739C5"/>
    <w:rsid w:val="00F76655"/>
    <w:rsid w:val="00F802DB"/>
    <w:rsid w:val="00F80CAE"/>
    <w:rsid w:val="00F8418F"/>
    <w:rsid w:val="00F84C8F"/>
    <w:rsid w:val="00F9482A"/>
    <w:rsid w:val="00FA009D"/>
    <w:rsid w:val="00FB030E"/>
    <w:rsid w:val="00FB58E0"/>
    <w:rsid w:val="00FC36D7"/>
    <w:rsid w:val="00FC6152"/>
    <w:rsid w:val="00FC6B62"/>
    <w:rsid w:val="00FD21C0"/>
    <w:rsid w:val="00FD2384"/>
    <w:rsid w:val="00FD5E60"/>
    <w:rsid w:val="00FE1F37"/>
    <w:rsid w:val="00FE4138"/>
    <w:rsid w:val="00FF0390"/>
    <w:rsid w:val="00FF0D2A"/>
    <w:rsid w:val="00FF66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hapeDefaults>
    <o:shapedefaults v:ext="edit" spidmax="3074">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qFormat/>
    <w:rsid w:val="00793969"/>
    <w:pPr>
      <w:keepNext/>
      <w:outlineLvl w:val="5"/>
    </w:pPr>
    <w:rPr>
      <w:b/>
      <w:sz w:val="18"/>
    </w:rPr>
  </w:style>
  <w:style w:type="paragraph" w:styleId="Heading7">
    <w:name w:val="heading 7"/>
    <w:basedOn w:val="Normal"/>
    <w:next w:val="Normal"/>
    <w:qFormat/>
    <w:rsid w:val="00793969"/>
    <w:pPr>
      <w:keepNext/>
      <w:spacing w:before="80"/>
      <w:outlineLvl w:val="6"/>
    </w:pPr>
    <w:rPr>
      <w:b/>
      <w:color w:val="000000"/>
      <w:sz w:val="22"/>
    </w:rPr>
  </w:style>
  <w:style w:type="paragraph" w:styleId="Heading8">
    <w:name w:val="heading 8"/>
    <w:basedOn w:val="Normal"/>
    <w:next w:val="Normal"/>
    <w:qFormat/>
    <w:rsid w:val="00793969"/>
    <w:pPr>
      <w:keepNext/>
      <w:tabs>
        <w:tab w:val="left" w:pos="2430"/>
      </w:tabs>
      <w:ind w:left="-180"/>
      <w:outlineLvl w:val="7"/>
    </w:pPr>
    <w:rPr>
      <w:i/>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link w:val="DocumentMap"/>
    <w:rsid w:val="003759E1"/>
    <w:rPr>
      <w:rFonts w:ascii="Tahoma" w:hAnsi="Tahoma" w:cs="Tahoma"/>
      <w:sz w:val="16"/>
      <w:szCs w:val="16"/>
    </w:rPr>
  </w:style>
  <w:style w:type="character" w:customStyle="1" w:styleId="Heading3Char">
    <w:name w:val="Heading 3 Char"/>
    <w:aliases w:val="H3 NRCS Char"/>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link w:val="NRCSInstructionComment"/>
    <w:rsid w:val="00CE7C18"/>
    <w:rPr>
      <w:i/>
      <w:color w:val="0000FF"/>
      <w:sz w:val="14"/>
      <w:lang w:val="en-US" w:eastAsia="en-US" w:bidi="ar-SA"/>
    </w:rPr>
  </w:style>
  <w:style w:type="character" w:customStyle="1" w:styleId="PlantSymbolChar">
    <w:name w:val="Plant Symbol Char"/>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NRCSInstructionComments">
    <w:name w:val="NRCS Instruction Comments"/>
    <w:basedOn w:val="NRCSBodyText"/>
    <w:link w:val="NRCSInstructionCommentsChar"/>
    <w:qFormat/>
    <w:rsid w:val="00AE4E19"/>
    <w:rPr>
      <w:i/>
    </w:rPr>
  </w:style>
  <w:style w:type="character" w:customStyle="1" w:styleId="NRCSInstructionCommentsChar">
    <w:name w:val="NRCS Instruction Comments Char"/>
    <w:link w:val="NRCSInstructionComments"/>
    <w:rsid w:val="00AE4E19"/>
    <w:rPr>
      <w:i/>
      <w:color w:val="0000FF"/>
      <w:sz w:val="14"/>
      <w:lang w:val="en-US" w:eastAsia="en-US" w:bidi="ar-SA"/>
    </w:rPr>
  </w:style>
  <w:style w:type="paragraph" w:styleId="Caption">
    <w:name w:val="caption"/>
    <w:basedOn w:val="Normal"/>
    <w:next w:val="Normal"/>
    <w:qFormat/>
    <w:rsid w:val="006C2F56"/>
    <w:rPr>
      <w:b/>
      <w:bCs/>
      <w:sz w:val="20"/>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Robert\Desktop\pg_template_dec_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pg_template_dec_2011.dot</Template>
  <TotalTime>2</TotalTime>
  <Pages>3</Pages>
  <Words>1514</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9819</CharactersWithSpaces>
  <SharedDoc>false</SharedDoc>
  <HLinks>
    <vt:vector size="18"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720897</vt:i4>
      </vt:variant>
      <vt:variant>
        <vt:i4>0</vt:i4>
      </vt:variant>
      <vt:variant>
        <vt:i4>0</vt:i4>
      </vt:variant>
      <vt:variant>
        <vt:i4>5</vt:i4>
      </vt:variant>
      <vt:variant>
        <vt:lpwstr>http://www.nrcs.usda.gov/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Template</dc:title>
  <dc:subject>Plant Guide for Juncus tenuis, poverty rush</dc:subject>
  <dc:creator>Robert Hoffman</dc:creator>
  <cp:keywords>Poverty rush, juncus tenuis, </cp:keywords>
  <cp:lastModifiedBy>amy.bartow</cp:lastModifiedBy>
  <cp:revision>2</cp:revision>
  <cp:lastPrinted>2010-08-20T19:27:00Z</cp:lastPrinted>
  <dcterms:created xsi:type="dcterms:W3CDTF">2012-10-17T14:46:00Z</dcterms:created>
  <dcterms:modified xsi:type="dcterms:W3CDTF">2012-10-17T14:46:00Z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