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946A4E" w:rsidTr="001E06F8">
        <w:tblPrEx>
          <w:tblCellMar>
            <w:top w:w="0" w:type="dxa"/>
            <w:bottom w:w="0" w:type="dxa"/>
          </w:tblCellMar>
        </w:tblPrEx>
        <w:tc>
          <w:tcPr>
            <w:tcW w:w="4410" w:type="dxa"/>
          </w:tcPr>
          <w:p w:rsidR="00946A4E" w:rsidRDefault="00946A4E" w:rsidP="001E06F8">
            <w:pPr>
              <w:pStyle w:val="TitleHeader"/>
              <w:rPr>
                <w:i/>
              </w:rPr>
            </w:pPr>
            <w:r>
              <w:lastRenderedPageBreak/>
              <w:t>Ginkgo</w:t>
            </w:r>
          </w:p>
        </w:tc>
      </w:tr>
      <w:tr w:rsidR="00946A4E" w:rsidTr="001E06F8">
        <w:tblPrEx>
          <w:tblCellMar>
            <w:top w:w="0" w:type="dxa"/>
            <w:bottom w:w="0" w:type="dxa"/>
          </w:tblCellMar>
        </w:tblPrEx>
        <w:tc>
          <w:tcPr>
            <w:tcW w:w="4410" w:type="dxa"/>
          </w:tcPr>
          <w:p w:rsidR="00946A4E" w:rsidRPr="00AE259F" w:rsidRDefault="00AE259F" w:rsidP="001E06F8">
            <w:pPr>
              <w:pStyle w:val="Titlesubheader1"/>
            </w:pPr>
            <w:r>
              <w:rPr>
                <w:i/>
              </w:rPr>
              <w:t>Ginkgo</w:t>
            </w:r>
            <w:r>
              <w:t xml:space="preserve"> species</w:t>
            </w:r>
          </w:p>
        </w:tc>
      </w:tr>
      <w:tr w:rsidR="00946A4E" w:rsidTr="001E06F8">
        <w:tblPrEx>
          <w:tblCellMar>
            <w:top w:w="0" w:type="dxa"/>
            <w:bottom w:w="0" w:type="dxa"/>
          </w:tblCellMar>
        </w:tblPrEx>
        <w:tc>
          <w:tcPr>
            <w:tcW w:w="4410" w:type="dxa"/>
          </w:tcPr>
          <w:p w:rsidR="00946A4E" w:rsidRDefault="00946A4E" w:rsidP="001E06F8">
            <w:pPr>
              <w:pStyle w:val="Titlesubheader2"/>
              <w:rPr>
                <w:i/>
              </w:rPr>
            </w:pPr>
            <w:r>
              <w:t xml:space="preserve">Plant Symbol = </w:t>
            </w:r>
            <w:r>
              <w:rPr>
                <w:rStyle w:val="search1"/>
                <w:color w:val="auto"/>
                <w:szCs w:val="17"/>
              </w:rPr>
              <w:t>GINKG</w:t>
            </w:r>
          </w:p>
        </w:tc>
      </w:tr>
    </w:tbl>
    <w:p w:rsidR="00946A4E" w:rsidRDefault="00946A4E" w:rsidP="00946A4E">
      <w:pPr>
        <w:tabs>
          <w:tab w:val="left" w:pos="2430"/>
        </w:tabs>
        <w:jc w:val="left"/>
        <w:rPr>
          <w:b/>
          <w:sz w:val="20"/>
        </w:rPr>
      </w:pPr>
    </w:p>
    <w:p w:rsidR="00A3218F" w:rsidRPr="00A3218F" w:rsidRDefault="00A3218F" w:rsidP="00946A4E">
      <w:pPr>
        <w:tabs>
          <w:tab w:val="left" w:pos="2430"/>
        </w:tabs>
        <w:jc w:val="left"/>
        <w:rPr>
          <w:i/>
          <w:sz w:val="20"/>
        </w:rPr>
      </w:pPr>
      <w:r w:rsidRPr="00A3218F">
        <w:rPr>
          <w:i/>
          <w:sz w:val="20"/>
        </w:rPr>
        <w:t xml:space="preserve">Contributed by: </w:t>
      </w:r>
      <w:smartTag w:uri="urn:schemas-microsoft-com:office:smarttags" w:element="place">
        <w:smartTag w:uri="urn:schemas-microsoft-com:office:smarttags" w:element="PlaceName">
          <w:r w:rsidRPr="00A3218F">
            <w:rPr>
              <w:i/>
              <w:sz w:val="20"/>
            </w:rPr>
            <w:t>USDA</w:t>
          </w:r>
        </w:smartTag>
        <w:r w:rsidRPr="00A3218F">
          <w:rPr>
            <w:i/>
            <w:sz w:val="20"/>
          </w:rPr>
          <w:t xml:space="preserve"> </w:t>
        </w:r>
        <w:smartTag w:uri="urn:schemas-microsoft-com:office:smarttags" w:element="PlaceName">
          <w:r w:rsidRPr="00A3218F">
            <w:rPr>
              <w:i/>
              <w:sz w:val="20"/>
            </w:rPr>
            <w:t>NRCS</w:t>
          </w:r>
        </w:smartTag>
        <w:r w:rsidRPr="00A3218F">
          <w:rPr>
            <w:i/>
            <w:sz w:val="20"/>
          </w:rPr>
          <w:t xml:space="preserve"> </w:t>
        </w:r>
        <w:smartTag w:uri="urn:schemas-microsoft-com:office:smarttags" w:element="PlaceName">
          <w:r w:rsidRPr="00A3218F">
            <w:rPr>
              <w:i/>
              <w:sz w:val="20"/>
            </w:rPr>
            <w:t>National</w:t>
          </w:r>
        </w:smartTag>
        <w:r w:rsidRPr="00A3218F">
          <w:rPr>
            <w:i/>
            <w:sz w:val="20"/>
          </w:rPr>
          <w:t xml:space="preserve"> </w:t>
        </w:r>
        <w:smartTag w:uri="urn:schemas-microsoft-com:office:smarttags" w:element="PlaceName">
          <w:r w:rsidRPr="00A3218F">
            <w:rPr>
              <w:i/>
              <w:sz w:val="20"/>
            </w:rPr>
            <w:t>Plant</w:t>
          </w:r>
        </w:smartTag>
        <w:r w:rsidRPr="00A3218F">
          <w:rPr>
            <w:i/>
            <w:sz w:val="20"/>
          </w:rPr>
          <w:t xml:space="preserve"> </w:t>
        </w:r>
        <w:smartTag w:uri="urn:schemas-microsoft-com:office:smarttags" w:element="PlaceName">
          <w:r w:rsidRPr="00A3218F">
            <w:rPr>
              <w:i/>
              <w:sz w:val="20"/>
            </w:rPr>
            <w:t>Data</w:t>
          </w:r>
        </w:smartTag>
        <w:r w:rsidRPr="00A3218F">
          <w:rPr>
            <w:i/>
            <w:sz w:val="20"/>
          </w:rPr>
          <w:t xml:space="preserve"> </w:t>
        </w:r>
        <w:smartTag w:uri="urn:schemas-microsoft-com:office:smarttags" w:element="PlaceType">
          <w:r w:rsidRPr="00A3218F">
            <w:rPr>
              <w:i/>
              <w:sz w:val="20"/>
            </w:rPr>
            <w:t>Center</w:t>
          </w:r>
        </w:smartTag>
      </w:smartTag>
    </w:p>
    <w:p w:rsidR="00A3218F" w:rsidRDefault="00A3218F" w:rsidP="00946A4E">
      <w:pPr>
        <w:tabs>
          <w:tab w:val="left" w:pos="2430"/>
        </w:tabs>
        <w:jc w:val="left"/>
        <w:rPr>
          <w:b/>
          <w:sz w:val="20"/>
        </w:rPr>
      </w:pPr>
    </w:p>
    <w:p w:rsidR="00946A4E" w:rsidRDefault="00134B41" w:rsidP="00946A4E">
      <w:pPr>
        <w:tabs>
          <w:tab w:val="left" w:pos="2430"/>
        </w:tabs>
        <w:jc w:val="left"/>
        <w:rPr>
          <w:b/>
          <w:sz w:val="20"/>
        </w:rPr>
      </w:pPr>
      <w:r>
        <w:rPr>
          <w:b/>
          <w:noProof/>
          <w:sz w:val="20"/>
        </w:rPr>
        <w:drawing>
          <wp:inline distT="0" distB="0" distL="0" distR="0">
            <wp:extent cx="2743200" cy="2057400"/>
            <wp:effectExtent l="19050" t="0" r="0" b="0"/>
            <wp:docPr id="2" name="Picture 2" descr="Gink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nkgo"/>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946A4E" w:rsidRPr="00A3218F" w:rsidRDefault="00946A4E" w:rsidP="00946A4E">
      <w:pPr>
        <w:pStyle w:val="Bodytext0"/>
        <w:tabs>
          <w:tab w:val="clear" w:pos="2520"/>
        </w:tabs>
        <w:rPr>
          <w:b/>
          <w:sz w:val="16"/>
          <w:szCs w:val="16"/>
          <w:lang/>
        </w:rPr>
      </w:pPr>
      <w:r w:rsidRPr="00A3218F">
        <w:rPr>
          <w:sz w:val="16"/>
          <w:szCs w:val="16"/>
          <w:lang/>
        </w:rPr>
        <w:t>Wikipedia</w:t>
      </w:r>
      <w:ins w:id="0" w:author="scott.peterson" w:date="2006-08-03T08:02:00Z">
        <w:r w:rsidR="00F37735">
          <w:rPr>
            <w:sz w:val="16"/>
            <w:szCs w:val="16"/>
            <w:lang/>
          </w:rPr>
          <w:t xml:space="preserve"> </w:t>
        </w:r>
      </w:ins>
      <w:r w:rsidRPr="00A3218F">
        <w:rPr>
          <w:sz w:val="16"/>
          <w:szCs w:val="16"/>
          <w:lang/>
        </w:rPr>
        <w:t>® the Wikimedia Foundation, Inc.</w:t>
      </w:r>
    </w:p>
    <w:p w:rsidR="00946A4E" w:rsidRDefault="00946A4E" w:rsidP="00946A4E">
      <w:pPr>
        <w:tabs>
          <w:tab w:val="left" w:pos="2430"/>
        </w:tabs>
        <w:jc w:val="left"/>
        <w:rPr>
          <w:b/>
          <w:sz w:val="20"/>
        </w:rPr>
      </w:pPr>
    </w:p>
    <w:p w:rsidR="00AE259F" w:rsidRDefault="00AE259F" w:rsidP="00946A4E">
      <w:pPr>
        <w:pStyle w:val="Heading1"/>
        <w:jc w:val="left"/>
      </w:pPr>
      <w:r>
        <w:t>Alternative Names</w:t>
      </w:r>
    </w:p>
    <w:p w:rsidR="00AE259F" w:rsidRDefault="00AE259F" w:rsidP="00AE259F">
      <w:pPr>
        <w:jc w:val="left"/>
        <w:rPr>
          <w:sz w:val="20"/>
        </w:rPr>
      </w:pPr>
      <w:r w:rsidRPr="00AE259F">
        <w:rPr>
          <w:i/>
          <w:sz w:val="20"/>
        </w:rPr>
        <w:t>Ginkgo biloba</w:t>
      </w:r>
      <w:r>
        <w:rPr>
          <w:sz w:val="20"/>
        </w:rPr>
        <w:t xml:space="preserve"> L., maidenhair tree</w:t>
      </w:r>
    </w:p>
    <w:p w:rsidR="00AE259F" w:rsidRPr="00AE259F" w:rsidRDefault="00AE259F" w:rsidP="00AE259F">
      <w:pPr>
        <w:jc w:val="left"/>
        <w:rPr>
          <w:sz w:val="20"/>
        </w:rPr>
      </w:pPr>
    </w:p>
    <w:p w:rsidR="00946A4E" w:rsidRDefault="00946A4E" w:rsidP="00946A4E">
      <w:pPr>
        <w:pStyle w:val="Heading1"/>
        <w:jc w:val="left"/>
      </w:pPr>
      <w:r>
        <w:t>Uses</w:t>
      </w:r>
    </w:p>
    <w:p w:rsidR="00E81154" w:rsidRPr="00E81154" w:rsidRDefault="00E81154" w:rsidP="00E81154">
      <w:pPr>
        <w:jc w:val="left"/>
        <w:rPr>
          <w:b/>
          <w:sz w:val="20"/>
        </w:rPr>
      </w:pPr>
      <w:r w:rsidRPr="00E81154">
        <w:rPr>
          <w:b/>
          <w:sz w:val="20"/>
        </w:rPr>
        <w:t>NOTE: Ingesting seeds may be toxic.</w:t>
      </w:r>
    </w:p>
    <w:p w:rsidR="00E81154" w:rsidRPr="00E81154" w:rsidRDefault="00E81154" w:rsidP="00E81154">
      <w:pPr>
        <w:jc w:val="left"/>
        <w:rPr>
          <w:sz w:val="20"/>
        </w:rPr>
      </w:pPr>
    </w:p>
    <w:p w:rsidR="00946A4E" w:rsidRDefault="00946A4E" w:rsidP="00A3218F">
      <w:pPr>
        <w:pStyle w:val="NormalWeb"/>
        <w:spacing w:before="0" w:beforeAutospacing="0" w:after="0" w:afterAutospacing="0"/>
        <w:rPr>
          <w:rFonts w:ascii="Times New Roman" w:hAnsi="Times New Roman"/>
          <w:sz w:val="20"/>
        </w:rPr>
      </w:pPr>
      <w:r>
        <w:rPr>
          <w:rFonts w:ascii="Times New Roman" w:hAnsi="Times New Roman"/>
          <w:i/>
          <w:iCs/>
          <w:color w:val="auto"/>
          <w:sz w:val="20"/>
        </w:rPr>
        <w:t xml:space="preserve">Commercial use: </w:t>
      </w:r>
      <w:r>
        <w:rPr>
          <w:rFonts w:ascii="Times New Roman" w:hAnsi="Times New Roman"/>
          <w:sz w:val="20"/>
        </w:rPr>
        <w:t xml:space="preserve">The Ginkgo wood is of little value due to its scarcity. It is lightweight, brittle, yellow and in </w:t>
      </w:r>
      <w:smartTag w:uri="urn:schemas-microsoft-com:office:smarttags" w:element="country-region">
        <w:r>
          <w:rPr>
            <w:rFonts w:ascii="Times New Roman" w:hAnsi="Times New Roman"/>
            <w:sz w:val="20"/>
          </w:rPr>
          <w:t>China</w:t>
        </w:r>
      </w:smartTag>
      <w:r>
        <w:rPr>
          <w:rFonts w:ascii="Times New Roman" w:hAnsi="Times New Roman"/>
          <w:sz w:val="20"/>
        </w:rPr>
        <w:t xml:space="preserve"> and </w:t>
      </w:r>
      <w:smartTag w:uri="urn:schemas-microsoft-com:office:smarttags" w:element="place">
        <w:smartTag w:uri="urn:schemas-microsoft-com:office:smarttags" w:element="country-region">
          <w:r>
            <w:rPr>
              <w:rFonts w:ascii="Times New Roman" w:hAnsi="Times New Roman"/>
              <w:sz w:val="20"/>
            </w:rPr>
            <w:t>Japan</w:t>
          </w:r>
        </w:smartTag>
      </w:smartTag>
      <w:r>
        <w:rPr>
          <w:rFonts w:ascii="Times New Roman" w:hAnsi="Times New Roman"/>
          <w:sz w:val="20"/>
        </w:rPr>
        <w:t>, is used for chess sets, chopping blocks and firewood. The leaves are harvested for uses as a blood thinner and to treat circulatory illnesses.</w:t>
      </w:r>
    </w:p>
    <w:p w:rsidR="00A3218F" w:rsidRDefault="00A3218F" w:rsidP="00A3218F">
      <w:pPr>
        <w:pStyle w:val="NormalWeb"/>
        <w:spacing w:before="0" w:beforeAutospacing="0" w:after="0" w:afterAutospacing="0"/>
        <w:rPr>
          <w:rFonts w:ascii="Times New Roman" w:hAnsi="Times New Roman"/>
          <w:i/>
          <w:iCs/>
          <w:color w:val="auto"/>
          <w:sz w:val="20"/>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i/>
          <w:iCs/>
          <w:color w:val="auto"/>
          <w:sz w:val="20"/>
        </w:rPr>
        <w:t xml:space="preserve">Medical use: </w:t>
      </w:r>
      <w:r>
        <w:rPr>
          <w:rFonts w:ascii="Times New Roman" w:hAnsi="Times New Roman"/>
          <w:i/>
          <w:iCs/>
          <w:color w:val="auto"/>
          <w:sz w:val="20"/>
          <w:lang/>
        </w:rPr>
        <w:t>T</w:t>
      </w:r>
      <w:r>
        <w:rPr>
          <w:rFonts w:ascii="Times New Roman" w:hAnsi="Times New Roman"/>
          <w:color w:val="auto"/>
          <w:sz w:val="20"/>
          <w:lang/>
        </w:rPr>
        <w:t xml:space="preserve">he extract from the Ginkgo leaves contains </w:t>
      </w:r>
      <w:hyperlink r:id="rId9" w:tooltip="Flavonoid" w:history="1">
        <w:r>
          <w:rPr>
            <w:rStyle w:val="Hyperlink"/>
            <w:rFonts w:ascii="Times New Roman" w:hAnsi="Times New Roman"/>
            <w:color w:val="auto"/>
            <w:sz w:val="20"/>
            <w:u w:val="none"/>
            <w:lang/>
          </w:rPr>
          <w:t>flavonoid</w:t>
        </w:r>
      </w:hyperlink>
      <w:r>
        <w:rPr>
          <w:rFonts w:ascii="Times New Roman" w:hAnsi="Times New Roman"/>
          <w:color w:val="auto"/>
          <w:sz w:val="20"/>
          <w:lang/>
        </w:rPr>
        <w:t xml:space="preserve"> glycosides, and </w:t>
      </w:r>
      <w:hyperlink r:id="rId10" w:tooltip="Ginkgolide" w:history="1">
        <w:r>
          <w:rPr>
            <w:rStyle w:val="Hyperlink"/>
            <w:rFonts w:ascii="Times New Roman" w:hAnsi="Times New Roman"/>
            <w:color w:val="auto"/>
            <w:sz w:val="20"/>
            <w:u w:val="none"/>
            <w:lang/>
          </w:rPr>
          <w:t>ginkgolides</w:t>
        </w:r>
      </w:hyperlink>
      <w:r>
        <w:rPr>
          <w:rFonts w:ascii="Times New Roman" w:hAnsi="Times New Roman"/>
          <w:color w:val="auto"/>
          <w:sz w:val="20"/>
          <w:lang/>
        </w:rPr>
        <w:t xml:space="preserve">. The extract is said to be a </w:t>
      </w:r>
      <w:hyperlink r:id="rId11" w:tooltip="Memory" w:history="1">
        <w:r>
          <w:rPr>
            <w:rStyle w:val="Hyperlink"/>
            <w:rFonts w:ascii="Times New Roman" w:hAnsi="Times New Roman"/>
            <w:color w:val="auto"/>
            <w:sz w:val="20"/>
            <w:u w:val="none"/>
            <w:lang/>
          </w:rPr>
          <w:t>memory</w:t>
        </w:r>
      </w:hyperlink>
      <w:r>
        <w:rPr>
          <w:rFonts w:ascii="Times New Roman" w:hAnsi="Times New Roman"/>
          <w:color w:val="auto"/>
          <w:sz w:val="20"/>
          <w:lang/>
        </w:rPr>
        <w:t xml:space="preserve"> enhancer, and anti-</w:t>
      </w:r>
      <w:hyperlink r:id="rId12" w:tooltip="Vertigo" w:history="1">
        <w:r>
          <w:rPr>
            <w:rStyle w:val="Hyperlink"/>
            <w:rFonts w:ascii="Times New Roman" w:hAnsi="Times New Roman"/>
            <w:color w:val="auto"/>
            <w:sz w:val="20"/>
            <w:u w:val="none"/>
            <w:lang/>
          </w:rPr>
          <w:t>vertigo</w:t>
        </w:r>
      </w:hyperlink>
      <w:r>
        <w:rPr>
          <w:rFonts w:ascii="Times New Roman" w:hAnsi="Times New Roman"/>
          <w:color w:val="auto"/>
          <w:sz w:val="20"/>
          <w:lang/>
        </w:rPr>
        <w:t xml:space="preserve"> agent. There are three effects on the human body: (1) it improves blood flow (including microcirculation in small capillaries) to most tissues and organs; (2) it protects against oxidative cell damage from free radicals (</w:t>
      </w:r>
      <w:hyperlink r:id="rId13" w:tooltip="Antioxidant" w:history="1">
        <w:r>
          <w:rPr>
            <w:rStyle w:val="Hyperlink"/>
            <w:rFonts w:ascii="Times New Roman" w:hAnsi="Times New Roman"/>
            <w:color w:val="auto"/>
            <w:sz w:val="20"/>
            <w:u w:val="none"/>
            <w:lang/>
          </w:rPr>
          <w:t>antioxidant</w:t>
        </w:r>
      </w:hyperlink>
      <w:r>
        <w:rPr>
          <w:rFonts w:ascii="Times New Roman" w:hAnsi="Times New Roman"/>
          <w:color w:val="auto"/>
          <w:sz w:val="20"/>
          <w:lang/>
        </w:rPr>
        <w:t>); and (3) it blocks many of the effects of PAF (platelet aggregation, blood clotting) that have been related to the development of a number of cardiovascular, renal, respiratory and CNS (Central Nervous System) disorders.</w:t>
      </w:r>
    </w:p>
    <w:p w:rsidR="00A3218F" w:rsidRDefault="00A3218F" w:rsidP="00A3218F">
      <w:pPr>
        <w:pStyle w:val="NormalWeb"/>
        <w:spacing w:before="0" w:beforeAutospacing="0" w:after="0" w:afterAutospacing="0"/>
        <w:rPr>
          <w:rFonts w:ascii="Times New Roman" w:hAnsi="Times New Roman"/>
          <w:color w:val="auto"/>
          <w:sz w:val="20"/>
          <w:lang/>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lastRenderedPageBreak/>
        <w:t xml:space="preserve">Ginkgo is also added in small amounts to </w:t>
      </w:r>
      <w:hyperlink r:id="rId14" w:tooltip="Energy drink" w:history="1">
        <w:r>
          <w:rPr>
            <w:rStyle w:val="Hyperlink"/>
            <w:rFonts w:ascii="Times New Roman" w:hAnsi="Times New Roman"/>
            <w:color w:val="auto"/>
            <w:sz w:val="20"/>
            <w:u w:val="none"/>
            <w:lang/>
          </w:rPr>
          <w:t>energy drinks</w:t>
        </w:r>
      </w:hyperlink>
      <w:r>
        <w:rPr>
          <w:rFonts w:ascii="Times New Roman" w:hAnsi="Times New Roman"/>
          <w:color w:val="auto"/>
          <w:sz w:val="20"/>
          <w:lang/>
        </w:rPr>
        <w:t>, but it does not produce a noticeable effect, except as a placebo, or marketing tool from Ginkgo being listed on the label.</w:t>
      </w:r>
    </w:p>
    <w:p w:rsidR="00A3218F" w:rsidRDefault="00A3218F" w:rsidP="00A3218F">
      <w:pPr>
        <w:pStyle w:val="NormalWeb"/>
        <w:spacing w:before="0" w:beforeAutospacing="0" w:after="0" w:afterAutospacing="0"/>
        <w:rPr>
          <w:rFonts w:ascii="Times New Roman" w:hAnsi="Times New Roman"/>
          <w:color w:val="auto"/>
          <w:sz w:val="20"/>
          <w:lang/>
        </w:rPr>
      </w:pPr>
    </w:p>
    <w:p w:rsidR="00946A4E" w:rsidRDefault="00946A4E" w:rsidP="00A3218F">
      <w:pPr>
        <w:pStyle w:val="NormalWeb"/>
        <w:spacing w:before="0" w:beforeAutospacing="0" w:after="0" w:afterAutospacing="0"/>
        <w:rPr>
          <w:rFonts w:ascii="Times New Roman" w:hAnsi="Times New Roman"/>
          <w:sz w:val="20"/>
          <w:lang/>
        </w:rPr>
      </w:pPr>
      <w:r>
        <w:rPr>
          <w:rFonts w:ascii="Times New Roman" w:hAnsi="Times New Roman"/>
          <w:i/>
          <w:iCs/>
          <w:sz w:val="20"/>
          <w:lang/>
        </w:rPr>
        <w:t>Side Effects:</w:t>
      </w:r>
      <w:r>
        <w:rPr>
          <w:rFonts w:ascii="Times New Roman" w:hAnsi="Times New Roman"/>
          <w:sz w:val="20"/>
          <w:lang/>
        </w:rPr>
        <w:t xml:space="preserve"> </w:t>
      </w:r>
      <w:r>
        <w:rPr>
          <w:rFonts w:ascii="Times New Roman" w:hAnsi="Times New Roman"/>
          <w:color w:val="auto"/>
          <w:sz w:val="20"/>
          <w:lang/>
        </w:rPr>
        <w:t xml:space="preserve">There are some undesirable effects of Ginkgo for individuals with blood circulation disorders, and those taking </w:t>
      </w:r>
      <w:hyperlink r:id="rId15" w:tooltip="Anti-coagulant" w:history="1">
        <w:r>
          <w:rPr>
            <w:rStyle w:val="Hyperlink"/>
            <w:rFonts w:ascii="Times New Roman" w:hAnsi="Times New Roman"/>
            <w:color w:val="auto"/>
            <w:sz w:val="20"/>
            <w:u w:val="none"/>
            <w:lang/>
          </w:rPr>
          <w:t>anti-coagulants</w:t>
        </w:r>
      </w:hyperlink>
      <w:r>
        <w:rPr>
          <w:rFonts w:ascii="Times New Roman" w:hAnsi="Times New Roman"/>
          <w:color w:val="auto"/>
          <w:sz w:val="20"/>
          <w:lang/>
        </w:rPr>
        <w:t xml:space="preserve"> (i.e., </w:t>
      </w:r>
      <w:hyperlink r:id="rId16" w:tooltip="Aspirin" w:history="1">
        <w:r>
          <w:rPr>
            <w:rStyle w:val="Hyperlink"/>
            <w:rFonts w:ascii="Times New Roman" w:hAnsi="Times New Roman"/>
            <w:color w:val="auto"/>
            <w:sz w:val="20"/>
            <w:u w:val="none"/>
            <w:lang/>
          </w:rPr>
          <w:t>aspirin</w:t>
        </w:r>
      </w:hyperlink>
      <w:r>
        <w:rPr>
          <w:rFonts w:ascii="Times New Roman" w:hAnsi="Times New Roman"/>
          <w:color w:val="auto"/>
          <w:sz w:val="20"/>
          <w:lang/>
        </w:rPr>
        <w:t xml:space="preserve">, </w:t>
      </w:r>
      <w:hyperlink r:id="rId17" w:tooltip="Warfarin" w:history="1">
        <w:r>
          <w:rPr>
            <w:rStyle w:val="Hyperlink"/>
            <w:rFonts w:ascii="Times New Roman" w:hAnsi="Times New Roman"/>
            <w:color w:val="auto"/>
            <w:sz w:val="20"/>
            <w:u w:val="none"/>
            <w:lang/>
          </w:rPr>
          <w:t>warfarin</w:t>
        </w:r>
      </w:hyperlink>
      <w:r>
        <w:rPr>
          <w:rFonts w:ascii="Times New Roman" w:hAnsi="Times New Roman"/>
          <w:color w:val="auto"/>
          <w:sz w:val="20"/>
          <w:lang/>
        </w:rPr>
        <w:t xml:space="preserve">). Recent studies have found that ginkgo has little or no effect on the anticoagulant properties or pharmacodynamics of warfarin. Ginkgo should not be used by people who are taking the </w:t>
      </w:r>
      <w:hyperlink r:id="rId18" w:tooltip="Anti-depressant" w:history="1">
        <w:r>
          <w:rPr>
            <w:rStyle w:val="Hyperlink"/>
            <w:rFonts w:ascii="Times New Roman" w:hAnsi="Times New Roman"/>
            <w:color w:val="auto"/>
            <w:sz w:val="20"/>
            <w:u w:val="none"/>
            <w:lang/>
          </w:rPr>
          <w:t>anti-depressant</w:t>
        </w:r>
      </w:hyperlink>
      <w:r>
        <w:rPr>
          <w:rFonts w:ascii="Times New Roman" w:hAnsi="Times New Roman"/>
          <w:color w:val="auto"/>
          <w:sz w:val="20"/>
          <w:lang/>
        </w:rPr>
        <w:t xml:space="preserve"> drugs,  </w:t>
      </w:r>
      <w:hyperlink r:id="rId19" w:tooltip="Monoamine oxidase inhibitor" w:history="1">
        <w:r>
          <w:rPr>
            <w:rStyle w:val="Hyperlink"/>
            <w:rFonts w:ascii="Times New Roman" w:hAnsi="Times New Roman"/>
            <w:color w:val="auto"/>
            <w:sz w:val="20"/>
            <w:u w:val="none"/>
            <w:lang/>
          </w:rPr>
          <w:t>monoamine oxidase inhibitors</w:t>
        </w:r>
      </w:hyperlink>
      <w:r>
        <w:rPr>
          <w:rFonts w:ascii="Times New Roman" w:hAnsi="Times New Roman"/>
          <w:color w:val="auto"/>
          <w:sz w:val="20"/>
          <w:lang/>
        </w:rPr>
        <w:t xml:space="preserve"> (MAOI) or by </w:t>
      </w:r>
      <w:hyperlink r:id="rId20" w:tooltip="Pregnant" w:history="1">
        <w:r>
          <w:rPr>
            <w:rStyle w:val="Hyperlink"/>
            <w:rFonts w:ascii="Times New Roman" w:hAnsi="Times New Roman"/>
            <w:color w:val="auto"/>
            <w:sz w:val="20"/>
            <w:u w:val="none"/>
            <w:lang/>
          </w:rPr>
          <w:t>pregnant</w:t>
        </w:r>
      </w:hyperlink>
      <w:r>
        <w:rPr>
          <w:rFonts w:ascii="Times New Roman" w:hAnsi="Times New Roman"/>
          <w:color w:val="auto"/>
          <w:sz w:val="20"/>
          <w:lang/>
        </w:rPr>
        <w:t xml:space="preserve"> women. </w:t>
      </w:r>
      <w:r>
        <w:rPr>
          <w:rFonts w:ascii="Times New Roman" w:hAnsi="Times New Roman"/>
          <w:sz w:val="20"/>
          <w:lang/>
        </w:rPr>
        <w:t>Ginkgo side effects include possible increased risk of bleeding, gastrointestinal discomfort, nausea, vomiting, diarrhea, headaches, dizziness, and restlessness. If any side effects are experienced, stop immediately taking Ginkgo supplements and consult your doctor.</w:t>
      </w:r>
    </w:p>
    <w:p w:rsidR="00E81154" w:rsidRDefault="00E81154" w:rsidP="00A3218F">
      <w:pPr>
        <w:pStyle w:val="NormalWeb"/>
        <w:spacing w:before="0" w:beforeAutospacing="0" w:after="0" w:afterAutospacing="0"/>
        <w:rPr>
          <w:rFonts w:ascii="Times New Roman" w:hAnsi="Times New Roman"/>
          <w:sz w:val="20"/>
          <w:lang/>
        </w:rPr>
      </w:pPr>
    </w:p>
    <w:p w:rsidR="00946A4E" w:rsidRDefault="00946A4E" w:rsidP="00A3218F">
      <w:pPr>
        <w:pStyle w:val="Heading3"/>
        <w:ind w:left="0" w:right="0"/>
        <w:jc w:val="left"/>
        <w:rPr>
          <w:b w:val="0"/>
          <w:bCs/>
          <w:color w:val="auto"/>
          <w:lang/>
        </w:rPr>
      </w:pPr>
      <w:r>
        <w:rPr>
          <w:b w:val="0"/>
          <w:bCs/>
          <w:i/>
          <w:iCs/>
          <w:color w:val="auto"/>
          <w:lang/>
        </w:rPr>
        <w:t xml:space="preserve">Culinary use: </w:t>
      </w:r>
      <w:r>
        <w:rPr>
          <w:b w:val="0"/>
          <w:bCs/>
          <w:color w:val="auto"/>
          <w:lang/>
        </w:rPr>
        <w:t xml:space="preserve">The Ginkgo nut-like gametophytes inside the seeds are a traditional Chinese food often served at weddings. They are believed to have health benefits or have </w:t>
      </w:r>
      <w:hyperlink r:id="rId21" w:tooltip="Aphrodisiac" w:history="1">
        <w:r>
          <w:rPr>
            <w:rStyle w:val="Hyperlink"/>
            <w:b w:val="0"/>
            <w:bCs/>
            <w:color w:val="auto"/>
            <w:u w:val="none"/>
            <w:lang/>
          </w:rPr>
          <w:t>aphrodisiac</w:t>
        </w:r>
      </w:hyperlink>
      <w:r>
        <w:rPr>
          <w:b w:val="0"/>
          <w:bCs/>
          <w:color w:val="auto"/>
          <w:lang/>
        </w:rPr>
        <w:t xml:space="preserve"> qualities. Japanese cooks add Ginkgo seeds to dishes such as </w:t>
      </w:r>
      <w:hyperlink r:id="rId22" w:tooltip="Chawammushi" w:history="1">
        <w:r>
          <w:rPr>
            <w:rStyle w:val="Hyperlink"/>
            <w:b w:val="0"/>
            <w:bCs/>
            <w:color w:val="auto"/>
            <w:u w:val="none"/>
            <w:lang/>
          </w:rPr>
          <w:t>chawammushi</w:t>
        </w:r>
      </w:hyperlink>
      <w:r>
        <w:rPr>
          <w:b w:val="0"/>
          <w:bCs/>
          <w:color w:val="auto"/>
          <w:lang/>
        </w:rPr>
        <w:t>, and cooked seeds are often eaten along with other dishes..</w:t>
      </w:r>
    </w:p>
    <w:p w:rsidR="00946A4E" w:rsidRPr="0005251E" w:rsidRDefault="00946A4E" w:rsidP="00A3218F">
      <w:pPr>
        <w:jc w:val="left"/>
        <w:rPr>
          <w:lang/>
        </w:rPr>
      </w:pPr>
    </w:p>
    <w:p w:rsidR="00946A4E" w:rsidRDefault="00946A4E" w:rsidP="00A3218F">
      <w:pPr>
        <w:pStyle w:val="Heading3"/>
        <w:ind w:left="0" w:right="0"/>
        <w:jc w:val="left"/>
        <w:rPr>
          <w:b w:val="0"/>
          <w:color w:val="auto"/>
          <w:lang/>
        </w:rPr>
      </w:pPr>
      <w:r>
        <w:rPr>
          <w:b w:val="0"/>
          <w:color w:val="auto"/>
          <w:lang/>
        </w:rPr>
        <w:t xml:space="preserve">When eaten by children, in large quantities over a long period of time, the raw gametophyte (meat) of the seed can cause poisoning by MPN (4-methoxypyridoxine), which is heat-stable. Studies have demonstrated that convulsions caused by MPN can be prevented or terminated with pyridoxine. Some people are sensitive to the chemicals in the sarcotesta, the outer fleshy coating. These people should handle the seeds with care by wearing disposable gloves when preparing the seeds for consumption. The symptoms are </w:t>
      </w:r>
      <w:hyperlink r:id="rId23" w:tooltip="Dermatitis" w:history="1">
        <w:r>
          <w:rPr>
            <w:rStyle w:val="Hyperlink"/>
            <w:b w:val="0"/>
            <w:color w:val="auto"/>
            <w:u w:val="none"/>
            <w:lang/>
          </w:rPr>
          <w:t>dermatitis</w:t>
        </w:r>
      </w:hyperlink>
      <w:r>
        <w:rPr>
          <w:b w:val="0"/>
          <w:color w:val="auto"/>
          <w:lang/>
        </w:rPr>
        <w:t xml:space="preserve"> or </w:t>
      </w:r>
      <w:hyperlink r:id="rId24" w:tooltip="Blister" w:history="1">
        <w:r>
          <w:rPr>
            <w:rStyle w:val="Hyperlink"/>
            <w:b w:val="0"/>
            <w:color w:val="auto"/>
            <w:u w:val="none"/>
            <w:lang/>
          </w:rPr>
          <w:t>blisters</w:t>
        </w:r>
      </w:hyperlink>
      <w:r>
        <w:rPr>
          <w:b w:val="0"/>
          <w:color w:val="auto"/>
          <w:lang/>
        </w:rPr>
        <w:t xml:space="preserve"> similar to that caused by contact with </w:t>
      </w:r>
      <w:hyperlink r:id="rId25" w:tooltip="Poison-ivy (plant)" w:history="1">
        <w:r>
          <w:rPr>
            <w:rStyle w:val="Hyperlink"/>
            <w:b w:val="0"/>
            <w:color w:val="auto"/>
            <w:u w:val="none"/>
            <w:lang/>
          </w:rPr>
          <w:t>poison ivy</w:t>
        </w:r>
      </w:hyperlink>
      <w:r>
        <w:rPr>
          <w:b w:val="0"/>
          <w:color w:val="auto"/>
          <w:lang/>
        </w:rPr>
        <w:t>. Seeds with the fleshy coating removed are perfectly safe to handle.</w:t>
      </w:r>
    </w:p>
    <w:p w:rsidR="00946A4E" w:rsidRDefault="00946A4E" w:rsidP="00A3218F">
      <w:pPr>
        <w:tabs>
          <w:tab w:val="left" w:pos="2430"/>
        </w:tabs>
        <w:jc w:val="left"/>
        <w:rPr>
          <w:sz w:val="20"/>
        </w:rPr>
      </w:pPr>
    </w:p>
    <w:p w:rsidR="00946A4E" w:rsidRDefault="00946A4E" w:rsidP="00A3218F">
      <w:pPr>
        <w:pStyle w:val="Heading1"/>
        <w:jc w:val="left"/>
      </w:pPr>
      <w:r>
        <w:t>Status</w:t>
      </w:r>
    </w:p>
    <w:p w:rsidR="00946A4E" w:rsidRDefault="00946A4E" w:rsidP="00A3218F">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946A4E" w:rsidRDefault="00946A4E" w:rsidP="00A3218F">
      <w:pPr>
        <w:pStyle w:val="Header3"/>
        <w:keepNext w:val="0"/>
        <w:outlineLvl w:val="9"/>
        <w:rPr>
          <w:bCs w:val="0"/>
        </w:rPr>
      </w:pPr>
    </w:p>
    <w:p w:rsidR="00946A4E" w:rsidRDefault="00946A4E" w:rsidP="00A3218F">
      <w:pPr>
        <w:pStyle w:val="Heading1"/>
        <w:jc w:val="left"/>
      </w:pPr>
      <w:r>
        <w:t>Description</w:t>
      </w:r>
    </w:p>
    <w:p w:rsidR="00946A4E" w:rsidRDefault="00946A4E" w:rsidP="00A3218F">
      <w:pPr>
        <w:pStyle w:val="NormalWeb"/>
        <w:spacing w:before="0" w:beforeAutospacing="0" w:after="0" w:afterAutospacing="0"/>
        <w:rPr>
          <w:rFonts w:ascii="Times New Roman" w:hAnsi="Times New Roman"/>
          <w:sz w:val="20"/>
          <w:lang/>
        </w:rPr>
      </w:pPr>
      <w:r>
        <w:rPr>
          <w:rFonts w:ascii="Times New Roman" w:hAnsi="Times New Roman"/>
          <w:i/>
          <w:iCs/>
          <w:sz w:val="20"/>
        </w:rPr>
        <w:t xml:space="preserve">General: </w:t>
      </w:r>
      <w:r>
        <w:rPr>
          <w:rFonts w:ascii="Times New Roman" w:hAnsi="Times New Roman"/>
          <w:sz w:val="20"/>
        </w:rPr>
        <w:t>The</w:t>
      </w:r>
      <w:r>
        <w:rPr>
          <w:rFonts w:ascii="Times New Roman" w:hAnsi="Times New Roman"/>
          <w:i/>
          <w:iCs/>
          <w:sz w:val="20"/>
        </w:rPr>
        <w:t xml:space="preserve"> </w:t>
      </w:r>
      <w:r>
        <w:rPr>
          <w:rFonts w:ascii="Times New Roman" w:hAnsi="Times New Roman"/>
          <w:sz w:val="20"/>
          <w:lang/>
        </w:rPr>
        <w:t xml:space="preserve">Ginkgo is a medium to large </w:t>
      </w:r>
      <w:r>
        <w:rPr>
          <w:rFonts w:ascii="Times New Roman" w:hAnsi="Times New Roman"/>
          <w:color w:val="auto"/>
          <w:sz w:val="20"/>
          <w:lang/>
        </w:rPr>
        <w:t>tree that</w:t>
      </w:r>
      <w:r>
        <w:rPr>
          <w:rFonts w:ascii="Times New Roman" w:hAnsi="Times New Roman"/>
          <w:sz w:val="20"/>
          <w:lang/>
        </w:rPr>
        <w:t xml:space="preserve"> reaches 20–35m tall, although some specimens in </w:t>
      </w:r>
      <w:smartTag w:uri="urn:schemas-microsoft-com:office:smarttags" w:element="place">
        <w:smartTag w:uri="urn:schemas-microsoft-com:office:smarttags" w:element="country-region">
          <w:r>
            <w:rPr>
              <w:rFonts w:ascii="Times New Roman" w:hAnsi="Times New Roman"/>
              <w:sz w:val="20"/>
              <w:lang/>
            </w:rPr>
            <w:lastRenderedPageBreak/>
            <w:t>China</w:t>
          </w:r>
        </w:smartTag>
      </w:smartTag>
      <w:r>
        <w:rPr>
          <w:rFonts w:ascii="Times New Roman" w:hAnsi="Times New Roman"/>
          <w:sz w:val="20"/>
          <w:lang/>
        </w:rPr>
        <w:t xml:space="preserve"> are over 50m tall. Ginkgo trees often have angular crown and long, somewhat erratic branches. They are usually deep rooted and resistant to wind and snow damage. Young trees are often tall and slender, and sparsely branched, and  the crown becomes broader as the tree ages. Some old Ginkgos produce aerial roots, known as </w:t>
      </w:r>
      <w:r>
        <w:rPr>
          <w:rFonts w:ascii="Times New Roman" w:hAnsi="Times New Roman"/>
          <w:i/>
          <w:iCs/>
          <w:sz w:val="20"/>
          <w:lang/>
        </w:rPr>
        <w:t>chichi</w:t>
      </w:r>
      <w:r>
        <w:rPr>
          <w:rFonts w:ascii="Times New Roman" w:hAnsi="Times New Roman"/>
          <w:sz w:val="20"/>
          <w:lang/>
        </w:rPr>
        <w:t xml:space="preserve"> (Japanese; </w:t>
      </w:r>
      <w:r>
        <w:rPr>
          <w:rFonts w:ascii="Times New Roman" w:hAnsi="Times New Roman"/>
          <w:color w:val="auto"/>
          <w:sz w:val="20"/>
          <w:lang/>
        </w:rPr>
        <w:t>"</w:t>
      </w:r>
      <w:hyperlink r:id="rId26" w:tooltip="Nipple" w:history="1">
        <w:r>
          <w:rPr>
            <w:rStyle w:val="Hyperlink"/>
            <w:rFonts w:ascii="Times New Roman" w:hAnsi="Times New Roman"/>
            <w:color w:val="auto"/>
            <w:sz w:val="20"/>
            <w:u w:val="none"/>
            <w:lang/>
          </w:rPr>
          <w:t>nipples</w:t>
        </w:r>
      </w:hyperlink>
      <w:r>
        <w:rPr>
          <w:rFonts w:ascii="Times New Roman" w:hAnsi="Times New Roman"/>
          <w:sz w:val="20"/>
          <w:lang/>
        </w:rPr>
        <w:t xml:space="preserve">") or </w:t>
      </w:r>
      <w:r>
        <w:rPr>
          <w:rFonts w:ascii="Times New Roman" w:hAnsi="Times New Roman"/>
          <w:i/>
          <w:iCs/>
          <w:sz w:val="20"/>
          <w:lang/>
        </w:rPr>
        <w:t>zhong-ru</w:t>
      </w:r>
      <w:r>
        <w:rPr>
          <w:rFonts w:ascii="Times New Roman" w:hAnsi="Times New Roman"/>
          <w:sz w:val="20"/>
          <w:lang/>
        </w:rPr>
        <w:t xml:space="preserve"> (Chinese), which form on the undersides of large branches and grow downwards. Chichi growth is very slow, and may take hundreds of years to occur. The function, if any, of these thick aerial roots is unknown.</w:t>
      </w:r>
    </w:p>
    <w:p w:rsidR="00A3218F" w:rsidRDefault="00A3218F" w:rsidP="00A3218F">
      <w:pPr>
        <w:pStyle w:val="NormalWeb"/>
        <w:spacing w:before="0" w:beforeAutospacing="0" w:after="0" w:afterAutospacing="0"/>
        <w:rPr>
          <w:rFonts w:ascii="Times New Roman" w:hAnsi="Times New Roman"/>
          <w:sz w:val="20"/>
          <w:lang/>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t xml:space="preserve">Ginkgo branches grow in length by growth of shoots with regularly spaced leaves. From the </w:t>
      </w:r>
      <w:hyperlink r:id="rId27" w:tooltip="Axil" w:history="1">
        <w:r>
          <w:rPr>
            <w:rStyle w:val="Hyperlink"/>
            <w:rFonts w:ascii="Times New Roman" w:hAnsi="Times New Roman"/>
            <w:color w:val="auto"/>
            <w:sz w:val="20"/>
            <w:u w:val="none"/>
            <w:lang/>
          </w:rPr>
          <w:t>axils</w:t>
        </w:r>
      </w:hyperlink>
      <w:r>
        <w:rPr>
          <w:rFonts w:ascii="Times New Roman" w:hAnsi="Times New Roman"/>
          <w:color w:val="auto"/>
          <w:sz w:val="20"/>
          <w:lang/>
        </w:rPr>
        <w:t xml:space="preserve"> of these leaves, "spur shoots" (also known as short shoots) develop on second-year growth. Short shoots have very short internodes (so that several years' growth may only extend them by a centimeter or two) and their leaves are ordinarily unlobed. They are short and knobby, and are arranged regularly on the branches except on first-year growth. Because of the short internodes, leaves appear to be clustered at the tips of short shoots, and reproductive structures are formed only on them. </w:t>
      </w:r>
    </w:p>
    <w:p w:rsidR="00A3218F" w:rsidRDefault="00A3218F" w:rsidP="00A3218F">
      <w:pPr>
        <w:pStyle w:val="NormalWeb"/>
        <w:spacing w:before="0" w:beforeAutospacing="0" w:after="0" w:afterAutospacing="0"/>
        <w:rPr>
          <w:rFonts w:ascii="Times New Roman" w:hAnsi="Times New Roman"/>
          <w:color w:val="auto"/>
          <w:sz w:val="20"/>
          <w:lang/>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sz w:val="20"/>
          <w:lang/>
        </w:rPr>
        <w:t>T</w:t>
      </w:r>
      <w:r>
        <w:rPr>
          <w:rFonts w:ascii="Times New Roman" w:hAnsi="Times New Roman"/>
          <w:color w:val="auto"/>
          <w:sz w:val="20"/>
          <w:lang/>
        </w:rPr>
        <w:t xml:space="preserve">he </w:t>
      </w:r>
      <w:hyperlink r:id="rId28" w:tooltip="Leaf" w:history="1">
        <w:r>
          <w:rPr>
            <w:rStyle w:val="Hyperlink"/>
            <w:rFonts w:ascii="Times New Roman" w:hAnsi="Times New Roman"/>
            <w:color w:val="auto"/>
            <w:sz w:val="20"/>
            <w:u w:val="none"/>
            <w:lang/>
          </w:rPr>
          <w:t>leaves</w:t>
        </w:r>
      </w:hyperlink>
      <w:r>
        <w:rPr>
          <w:rFonts w:ascii="Times New Roman" w:hAnsi="Times New Roman"/>
          <w:color w:val="auto"/>
          <w:sz w:val="20"/>
          <w:lang/>
        </w:rPr>
        <w:t xml:space="preserve"> are unique among seed plants, being fan-shaped with veins radiating out into the leaf blade, sometimes bifurcating (splitting), but never anastomosing to form a network. Two veins enter the leaf blade at the base and fork repeatedy in two.  This is known as dichotomous venation. The leaves are 5-10 cm (rarely to 15 cm) long. The old popular name "Maidenhair tree" is because the leaves resemble some of the pinnae of the </w:t>
      </w:r>
      <w:hyperlink r:id="rId29" w:tooltip="Maidenhair fern" w:history="1">
        <w:r>
          <w:rPr>
            <w:rStyle w:val="Hyperlink"/>
            <w:rFonts w:ascii="Times New Roman" w:hAnsi="Times New Roman"/>
            <w:color w:val="auto"/>
            <w:sz w:val="20"/>
            <w:u w:val="none"/>
            <w:lang/>
          </w:rPr>
          <w:t>Maidenhair fern</w:t>
        </w:r>
      </w:hyperlink>
      <w:r>
        <w:rPr>
          <w:rFonts w:ascii="Times New Roman" w:hAnsi="Times New Roman"/>
          <w:color w:val="auto"/>
          <w:sz w:val="20"/>
          <w:lang/>
        </w:rPr>
        <w:t xml:space="preserve"> </w:t>
      </w:r>
      <w:r>
        <w:rPr>
          <w:rFonts w:ascii="Times New Roman" w:hAnsi="Times New Roman"/>
          <w:i/>
          <w:iCs/>
          <w:color w:val="auto"/>
          <w:sz w:val="20"/>
          <w:lang/>
        </w:rPr>
        <w:t>Adiantum capillus-veneris</w:t>
      </w:r>
      <w:r>
        <w:rPr>
          <w:rFonts w:ascii="Times New Roman" w:hAnsi="Times New Roman"/>
          <w:color w:val="auto"/>
          <w:sz w:val="20"/>
          <w:lang/>
        </w:rPr>
        <w:t>.</w:t>
      </w:r>
    </w:p>
    <w:p w:rsidR="00A3218F" w:rsidRDefault="00A3218F" w:rsidP="00A3218F">
      <w:pPr>
        <w:pStyle w:val="NormalWeb"/>
        <w:spacing w:before="0" w:beforeAutospacing="0" w:after="0" w:afterAutospacing="0"/>
        <w:rPr>
          <w:rFonts w:ascii="Times New Roman" w:eastAsia="Arial Unicode MS" w:hAnsi="Times New Roman"/>
          <w:color w:val="auto"/>
          <w:sz w:val="20"/>
          <w:lang/>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t>Leaves of long shoots are usually notched or lobed, but only from the outer surface between the veins. They are borne both on the more rapidly growing branch tips, where they are alternate and spaced out, and also on the short, stubby spur shoots, where they are clustered at the tips. During summer, the leaves are a deep green, turning to brilliant yellow in the fall. They generally remain yellow for a time, then suddenly drop most of their leaves in what can seem like overnight.</w:t>
      </w:r>
    </w:p>
    <w:p w:rsidR="00A3218F" w:rsidRDefault="00A3218F" w:rsidP="00A3218F">
      <w:pPr>
        <w:pStyle w:val="NormalWeb"/>
        <w:spacing w:before="0" w:beforeAutospacing="0" w:after="0" w:afterAutospacing="0"/>
        <w:rPr>
          <w:rFonts w:ascii="Times New Roman" w:hAnsi="Times New Roman"/>
          <w:color w:val="auto"/>
          <w:sz w:val="20"/>
          <w:lang/>
        </w:rPr>
      </w:pPr>
    </w:p>
    <w:p w:rsidR="00946A4E" w:rsidRDefault="00946A4E" w:rsidP="00A3218F">
      <w:pPr>
        <w:tabs>
          <w:tab w:val="left" w:pos="2430"/>
        </w:tabs>
        <w:jc w:val="left"/>
        <w:rPr>
          <w:sz w:val="20"/>
        </w:rPr>
      </w:pPr>
      <w:r>
        <w:rPr>
          <w:i/>
          <w:sz w:val="20"/>
        </w:rPr>
        <w:t>Distribution</w:t>
      </w:r>
      <w:r>
        <w:rPr>
          <w:sz w:val="20"/>
        </w:rPr>
        <w:t xml:space="preserve">: </w:t>
      </w:r>
    </w:p>
    <w:p w:rsidR="00946A4E" w:rsidRDefault="00946A4E" w:rsidP="00A3218F">
      <w:pPr>
        <w:tabs>
          <w:tab w:val="left" w:pos="2430"/>
        </w:tabs>
        <w:jc w:val="left"/>
        <w:rPr>
          <w:sz w:val="20"/>
        </w:rPr>
      </w:pPr>
      <w:r>
        <w:rPr>
          <w:sz w:val="20"/>
        </w:rPr>
        <w:t>For current distribution, please consult the Plant Profile page for this species on the PLANTS Web site.</w:t>
      </w:r>
    </w:p>
    <w:p w:rsidR="00946A4E" w:rsidRDefault="00946A4E" w:rsidP="00A3218F">
      <w:pPr>
        <w:tabs>
          <w:tab w:val="left" w:pos="2430"/>
        </w:tabs>
        <w:jc w:val="left"/>
        <w:rPr>
          <w:i/>
          <w:sz w:val="20"/>
        </w:rPr>
      </w:pPr>
    </w:p>
    <w:p w:rsidR="00946A4E" w:rsidRDefault="00946A4E" w:rsidP="00A3218F">
      <w:pPr>
        <w:tabs>
          <w:tab w:val="left" w:pos="2430"/>
        </w:tabs>
        <w:jc w:val="left"/>
        <w:rPr>
          <w:sz w:val="20"/>
        </w:rPr>
      </w:pPr>
      <w:r>
        <w:rPr>
          <w:i/>
          <w:sz w:val="20"/>
        </w:rPr>
        <w:t>Habitat</w:t>
      </w:r>
      <w:r>
        <w:rPr>
          <w:sz w:val="20"/>
        </w:rPr>
        <w:t xml:space="preserve">:  The ginkgo is a drought-resistant, adaptable species, and is very cold hardy thriving.  It is also very pH adaptable, tolerates air pollution and soil salt </w:t>
      </w:r>
      <w:r>
        <w:rPr>
          <w:sz w:val="20"/>
        </w:rPr>
        <w:lastRenderedPageBreak/>
        <w:t xml:space="preserve">pollution, making it an ideal candidate for adverse urban conditions. It will grow in almost any conditions, it prefers deep, sandy, moist soil and requires full sun. </w:t>
      </w:r>
    </w:p>
    <w:p w:rsidR="00946A4E" w:rsidRDefault="00946A4E" w:rsidP="00A3218F">
      <w:pPr>
        <w:pStyle w:val="Bodytext0"/>
        <w:tabs>
          <w:tab w:val="clear" w:pos="2520"/>
        </w:tabs>
      </w:pPr>
    </w:p>
    <w:p w:rsidR="00946A4E" w:rsidRDefault="00946A4E" w:rsidP="00A3218F">
      <w:pPr>
        <w:pStyle w:val="Heading1"/>
        <w:jc w:val="left"/>
      </w:pPr>
      <w:r>
        <w:t>Adaptation</w:t>
      </w:r>
    </w:p>
    <w:p w:rsidR="00946A4E" w:rsidRDefault="00946A4E" w:rsidP="00A3218F">
      <w:pPr>
        <w:pStyle w:val="Bodytext0"/>
        <w:tabs>
          <w:tab w:val="clear" w:pos="2520"/>
        </w:tabs>
      </w:pPr>
      <w:r>
        <w:t>Ginkgo is a slow-grower adaptable, hardy tree for use as a specimen or grown in groups for commercial production. It transplants well, establishes easily and is often planted in parks, arboreta and botanical gardens as a point of interest. Male cultivars are preferable, as not only is the odor of the fallen seeds unpleasant, but the abundant crops can also be very messy. Cultivars include 'Fastigiata,' a male form with an upright, columnar habit; '</w:t>
      </w:r>
      <w:smartTag w:uri="urn:schemas-microsoft-com:office:smarttags" w:element="place">
        <w:smartTag w:uri="urn:schemas-microsoft-com:office:smarttags" w:element="City">
          <w:r>
            <w:t>Fairmont</w:t>
          </w:r>
        </w:smartTag>
      </w:smartTag>
      <w:r>
        <w:t>,' a narrow, pyramidal male form; and 'Shangri-la,' a fast-growing form with a compact crown and good fall color.</w:t>
      </w:r>
    </w:p>
    <w:p w:rsidR="00946A4E" w:rsidRDefault="00946A4E" w:rsidP="00A3218F">
      <w:pPr>
        <w:tabs>
          <w:tab w:val="left" w:pos="2430"/>
        </w:tabs>
        <w:jc w:val="left"/>
        <w:rPr>
          <w:sz w:val="20"/>
        </w:rPr>
      </w:pPr>
    </w:p>
    <w:p w:rsidR="00946A4E" w:rsidRDefault="00946A4E" w:rsidP="00A3218F">
      <w:pPr>
        <w:pStyle w:val="Heading1"/>
        <w:jc w:val="left"/>
      </w:pPr>
      <w:r>
        <w:t>Establishment</w:t>
      </w: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t xml:space="preserve">Ginkgos are </w:t>
      </w:r>
      <w:hyperlink r:id="rId30" w:tooltip="Plant sexuality" w:history="1">
        <w:r>
          <w:rPr>
            <w:rStyle w:val="Hyperlink"/>
            <w:rFonts w:ascii="Times New Roman" w:hAnsi="Times New Roman"/>
            <w:color w:val="auto"/>
            <w:sz w:val="20"/>
            <w:u w:val="none"/>
            <w:lang/>
          </w:rPr>
          <w:t>dioecious</w:t>
        </w:r>
      </w:hyperlink>
      <w:r>
        <w:rPr>
          <w:rFonts w:ascii="Times New Roman" w:hAnsi="Times New Roman"/>
          <w:color w:val="auto"/>
          <w:sz w:val="20"/>
          <w:lang/>
        </w:rPr>
        <w:t xml:space="preserve"> with separate female and male sexes. Male plants produce small </w:t>
      </w:r>
      <w:hyperlink r:id="rId31" w:tooltip="Conifer cone" w:history="1">
        <w:r>
          <w:rPr>
            <w:rStyle w:val="Hyperlink"/>
            <w:rFonts w:ascii="Times New Roman" w:hAnsi="Times New Roman"/>
            <w:color w:val="auto"/>
            <w:sz w:val="20"/>
            <w:u w:val="none"/>
            <w:lang/>
          </w:rPr>
          <w:t>pollen cones</w:t>
        </w:r>
      </w:hyperlink>
      <w:r>
        <w:rPr>
          <w:rFonts w:ascii="Times New Roman" w:hAnsi="Times New Roman"/>
          <w:color w:val="auto"/>
          <w:sz w:val="20"/>
          <w:lang/>
        </w:rPr>
        <w:t xml:space="preserve"> with </w:t>
      </w:r>
      <w:hyperlink r:id="rId32" w:tooltip="Sporophyll" w:history="1">
        <w:r>
          <w:rPr>
            <w:rStyle w:val="Hyperlink"/>
            <w:rFonts w:ascii="Times New Roman" w:hAnsi="Times New Roman"/>
            <w:color w:val="auto"/>
            <w:sz w:val="20"/>
            <w:u w:val="none"/>
            <w:lang/>
          </w:rPr>
          <w:t>sporophylls</w:t>
        </w:r>
      </w:hyperlink>
      <w:r>
        <w:rPr>
          <w:rFonts w:ascii="Times New Roman" w:hAnsi="Times New Roman"/>
          <w:color w:val="auto"/>
          <w:sz w:val="20"/>
          <w:lang/>
        </w:rPr>
        <w:t xml:space="preserve">, each bearing two </w:t>
      </w:r>
      <w:hyperlink r:id="rId33" w:tooltip="Microsporangium" w:history="1">
        <w:r>
          <w:rPr>
            <w:rStyle w:val="Hyperlink"/>
            <w:rFonts w:ascii="Times New Roman" w:hAnsi="Times New Roman"/>
            <w:color w:val="auto"/>
            <w:sz w:val="20"/>
            <w:u w:val="none"/>
            <w:lang/>
          </w:rPr>
          <w:t>microsporangia</w:t>
        </w:r>
      </w:hyperlink>
      <w:r>
        <w:rPr>
          <w:rFonts w:ascii="Times New Roman" w:hAnsi="Times New Roman"/>
          <w:color w:val="auto"/>
          <w:sz w:val="20"/>
          <w:lang/>
        </w:rPr>
        <w:t xml:space="preserve"> spirally arranged around a central axis.  Female plants do not produce cones. Two </w:t>
      </w:r>
      <w:hyperlink r:id="rId34" w:tooltip="Ovule" w:history="1">
        <w:r>
          <w:rPr>
            <w:rStyle w:val="Hyperlink"/>
            <w:rFonts w:ascii="Times New Roman" w:hAnsi="Times New Roman"/>
            <w:color w:val="auto"/>
            <w:sz w:val="20"/>
            <w:u w:val="none"/>
            <w:lang/>
          </w:rPr>
          <w:t>ovules</w:t>
        </w:r>
      </w:hyperlink>
      <w:r>
        <w:rPr>
          <w:rFonts w:ascii="Times New Roman" w:hAnsi="Times New Roman"/>
          <w:color w:val="auto"/>
          <w:sz w:val="20"/>
          <w:lang/>
        </w:rPr>
        <w:t xml:space="preserve"> are formed at the end of a stalk, and after </w:t>
      </w:r>
      <w:hyperlink r:id="rId35" w:tooltip="Pollination" w:history="1">
        <w:r>
          <w:rPr>
            <w:rStyle w:val="Hyperlink"/>
            <w:rFonts w:ascii="Times New Roman" w:hAnsi="Times New Roman"/>
            <w:color w:val="auto"/>
            <w:sz w:val="20"/>
            <w:u w:val="none"/>
            <w:lang/>
          </w:rPr>
          <w:t>pollination</w:t>
        </w:r>
      </w:hyperlink>
      <w:r>
        <w:rPr>
          <w:rFonts w:ascii="Times New Roman" w:hAnsi="Times New Roman"/>
          <w:color w:val="auto"/>
          <w:sz w:val="20"/>
          <w:lang/>
        </w:rPr>
        <w:t>, one or both develop into seeds.</w:t>
      </w:r>
    </w:p>
    <w:p w:rsidR="00A3218F" w:rsidRDefault="00A3218F" w:rsidP="00A3218F">
      <w:pPr>
        <w:pStyle w:val="NormalWeb"/>
        <w:spacing w:before="0" w:beforeAutospacing="0" w:after="0" w:afterAutospacing="0"/>
        <w:rPr>
          <w:rFonts w:ascii="Times New Roman" w:hAnsi="Times New Roman"/>
          <w:color w:val="auto"/>
          <w:sz w:val="20"/>
          <w:lang/>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t xml:space="preserve"> The seed is 1.5-2 cm long. Its outer layer, the </w:t>
      </w:r>
      <w:hyperlink r:id="rId36" w:tooltip="Sarcotesta" w:history="1">
        <w:r>
          <w:rPr>
            <w:rStyle w:val="Hyperlink"/>
            <w:rFonts w:ascii="Times New Roman" w:hAnsi="Times New Roman"/>
            <w:color w:val="auto"/>
            <w:sz w:val="20"/>
            <w:u w:val="none"/>
            <w:lang/>
          </w:rPr>
          <w:t>sarcotesta</w:t>
        </w:r>
      </w:hyperlink>
      <w:r>
        <w:rPr>
          <w:rFonts w:ascii="Times New Roman" w:hAnsi="Times New Roman"/>
          <w:color w:val="auto"/>
          <w:sz w:val="20"/>
          <w:lang/>
        </w:rPr>
        <w:t xml:space="preserve"> is light yellow-brown, soft, and </w:t>
      </w:r>
      <w:hyperlink r:id="rId37" w:tooltip="Fruit" w:history="1">
        <w:r>
          <w:rPr>
            <w:rStyle w:val="Hyperlink"/>
            <w:rFonts w:ascii="Times New Roman" w:hAnsi="Times New Roman"/>
            <w:color w:val="auto"/>
            <w:sz w:val="20"/>
            <w:u w:val="none"/>
            <w:lang/>
          </w:rPr>
          <w:t>fruit</w:t>
        </w:r>
      </w:hyperlink>
      <w:r>
        <w:rPr>
          <w:rFonts w:ascii="Times New Roman" w:hAnsi="Times New Roman"/>
          <w:color w:val="auto"/>
          <w:sz w:val="20"/>
          <w:lang/>
        </w:rPr>
        <w:t xml:space="preserve">-like. It is plum like and attractive, but the seedcoat contains </w:t>
      </w:r>
      <w:hyperlink r:id="rId38" w:tooltip="Butanoic acid" w:history="1">
        <w:r>
          <w:rPr>
            <w:rStyle w:val="Hyperlink"/>
            <w:rFonts w:ascii="Times New Roman" w:hAnsi="Times New Roman"/>
            <w:color w:val="auto"/>
            <w:sz w:val="20"/>
            <w:u w:val="none"/>
            <w:lang/>
          </w:rPr>
          <w:t>butanoic acid</w:t>
        </w:r>
      </w:hyperlink>
      <w:r>
        <w:rPr>
          <w:rFonts w:ascii="Times New Roman" w:hAnsi="Times New Roman"/>
          <w:color w:val="auto"/>
          <w:sz w:val="20"/>
          <w:lang/>
        </w:rPr>
        <w:t xml:space="preserve">, and smells like rancid </w:t>
      </w:r>
      <w:hyperlink r:id="rId39" w:tooltip="Butter" w:history="1">
        <w:r>
          <w:rPr>
            <w:rStyle w:val="Hyperlink"/>
            <w:rFonts w:ascii="Times New Roman" w:hAnsi="Times New Roman"/>
            <w:color w:val="auto"/>
            <w:sz w:val="20"/>
            <w:u w:val="none"/>
            <w:lang/>
          </w:rPr>
          <w:t>butter</w:t>
        </w:r>
      </w:hyperlink>
      <w:r>
        <w:rPr>
          <w:rFonts w:ascii="Times New Roman" w:hAnsi="Times New Roman"/>
          <w:color w:val="auto"/>
          <w:sz w:val="20"/>
          <w:lang/>
        </w:rPr>
        <w:t xml:space="preserve">  when fallen on the ground. Beneath the sarcotesta is the hard </w:t>
      </w:r>
      <w:hyperlink r:id="rId40" w:tooltip="Sclerotesta" w:history="1">
        <w:r>
          <w:rPr>
            <w:rStyle w:val="Hyperlink"/>
            <w:rFonts w:ascii="Times New Roman" w:hAnsi="Times New Roman"/>
            <w:color w:val="auto"/>
            <w:sz w:val="20"/>
            <w:u w:val="none"/>
            <w:lang/>
          </w:rPr>
          <w:t>sclerotesta</w:t>
        </w:r>
      </w:hyperlink>
      <w:r>
        <w:rPr>
          <w:rFonts w:ascii="Times New Roman" w:hAnsi="Times New Roman"/>
          <w:color w:val="auto"/>
          <w:sz w:val="20"/>
          <w:lang/>
        </w:rPr>
        <w:t xml:space="preserve">, and a papery </w:t>
      </w:r>
      <w:hyperlink r:id="rId41" w:tooltip="Endotesta" w:history="1">
        <w:r>
          <w:rPr>
            <w:rStyle w:val="Hyperlink"/>
            <w:rFonts w:ascii="Times New Roman" w:hAnsi="Times New Roman"/>
            <w:color w:val="auto"/>
            <w:sz w:val="20"/>
            <w:u w:val="none"/>
            <w:lang/>
          </w:rPr>
          <w:t>endotesta</w:t>
        </w:r>
      </w:hyperlink>
      <w:r>
        <w:rPr>
          <w:rFonts w:ascii="Times New Roman" w:hAnsi="Times New Roman"/>
          <w:color w:val="auto"/>
          <w:sz w:val="20"/>
          <w:lang/>
        </w:rPr>
        <w:t xml:space="preserve"> and </w:t>
      </w:r>
      <w:hyperlink r:id="rId42" w:tooltip="Nucellus" w:history="1">
        <w:r>
          <w:rPr>
            <w:rStyle w:val="Hyperlink"/>
            <w:rFonts w:ascii="Times New Roman" w:hAnsi="Times New Roman"/>
            <w:color w:val="auto"/>
            <w:sz w:val="20"/>
            <w:u w:val="none"/>
            <w:lang/>
          </w:rPr>
          <w:t>nucellus</w:t>
        </w:r>
      </w:hyperlink>
      <w:r>
        <w:rPr>
          <w:rFonts w:ascii="Times New Roman" w:hAnsi="Times New Roman"/>
          <w:color w:val="auto"/>
          <w:sz w:val="20"/>
          <w:lang/>
        </w:rPr>
        <w:t>.</w:t>
      </w:r>
    </w:p>
    <w:p w:rsidR="00A3218F" w:rsidRDefault="00A3218F" w:rsidP="00A3218F">
      <w:pPr>
        <w:pStyle w:val="NormalWeb"/>
        <w:spacing w:before="0" w:beforeAutospacing="0" w:after="0" w:afterAutospacing="0"/>
        <w:rPr>
          <w:rFonts w:ascii="Times New Roman" w:eastAsia="Arial Unicode MS" w:hAnsi="Times New Roman"/>
          <w:color w:val="auto"/>
          <w:sz w:val="20"/>
          <w:lang/>
        </w:rPr>
      </w:pP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t xml:space="preserve">The fertilization of ginkgo seeds is unusual in that it utilizes motile sperm; </w:t>
      </w:r>
      <w:hyperlink r:id="rId43" w:tooltip="Cycad" w:history="1">
        <w:r>
          <w:rPr>
            <w:rStyle w:val="Hyperlink"/>
            <w:rFonts w:ascii="Times New Roman" w:hAnsi="Times New Roman"/>
            <w:color w:val="auto"/>
            <w:sz w:val="20"/>
            <w:u w:val="none"/>
            <w:lang/>
          </w:rPr>
          <w:t>cycads</w:t>
        </w:r>
      </w:hyperlink>
      <w:r>
        <w:rPr>
          <w:rFonts w:ascii="Times New Roman" w:hAnsi="Times New Roman"/>
          <w:color w:val="auto"/>
          <w:sz w:val="20"/>
          <w:lang/>
        </w:rPr>
        <w:t xml:space="preserve"> are the only other seed plants with this feature. It was first discovered by the Japanese botanist </w:t>
      </w:r>
      <w:hyperlink r:id="rId44" w:tooltip="Sakugoro Hirase" w:history="1">
        <w:r>
          <w:rPr>
            <w:rStyle w:val="Hyperlink"/>
            <w:rFonts w:ascii="Times New Roman" w:hAnsi="Times New Roman"/>
            <w:color w:val="auto"/>
            <w:sz w:val="20"/>
            <w:u w:val="none"/>
            <w:lang/>
          </w:rPr>
          <w:t>Sakugoro Hirase</w:t>
        </w:r>
      </w:hyperlink>
      <w:r>
        <w:rPr>
          <w:rFonts w:ascii="Times New Roman" w:hAnsi="Times New Roman"/>
          <w:color w:val="auto"/>
          <w:sz w:val="20"/>
          <w:lang/>
        </w:rPr>
        <w:t xml:space="preserve"> in the early 1900s. When the pollen reaches the pollen chamber, two sperm are produced, one of which goes on to fertilize the ovule.  The fertilization of ginkgo seeds is complete by the time they fall in autumn.</w:t>
      </w:r>
    </w:p>
    <w:p w:rsidR="00A3218F" w:rsidRDefault="00A3218F" w:rsidP="00A3218F">
      <w:pPr>
        <w:pStyle w:val="NormalWeb"/>
        <w:spacing w:before="0" w:beforeAutospacing="0" w:after="0" w:afterAutospacing="0"/>
        <w:rPr>
          <w:rFonts w:ascii="Times New Roman" w:hAnsi="Times New Roman"/>
          <w:color w:val="auto"/>
          <w:sz w:val="20"/>
          <w:lang/>
        </w:rPr>
      </w:pPr>
    </w:p>
    <w:p w:rsidR="00946A4E" w:rsidRDefault="00946A4E" w:rsidP="00A3218F">
      <w:pPr>
        <w:pStyle w:val="Heading1"/>
        <w:jc w:val="left"/>
      </w:pPr>
      <w:r>
        <w:t>Pests and Potential Problems</w:t>
      </w:r>
    </w:p>
    <w:p w:rsidR="00946A4E" w:rsidRDefault="00946A4E" w:rsidP="00A3218F">
      <w:pPr>
        <w:pStyle w:val="NormalWeb"/>
        <w:spacing w:before="0" w:beforeAutospacing="0" w:after="0" w:afterAutospacing="0"/>
        <w:rPr>
          <w:rFonts w:ascii="Times New Roman" w:hAnsi="Times New Roman"/>
          <w:color w:val="auto"/>
          <w:sz w:val="20"/>
          <w:lang/>
        </w:rPr>
      </w:pPr>
      <w:r>
        <w:rPr>
          <w:rFonts w:ascii="Times New Roman" w:hAnsi="Times New Roman"/>
          <w:color w:val="auto"/>
          <w:sz w:val="20"/>
          <w:lang/>
        </w:rPr>
        <w:t xml:space="preserve">The Ginkgo is disease resistance, insect-resistant wood and has the ability to form aerial roots and sprouts.  This  means the Ginkgo lives long, with some specimens claimed to be more than 2,500 years old; a 3,000 year-old. </w:t>
      </w:r>
    </w:p>
    <w:p w:rsidR="00A3218F" w:rsidRDefault="00A3218F" w:rsidP="00A3218F">
      <w:pPr>
        <w:pStyle w:val="NormalWeb"/>
        <w:spacing w:before="0" w:beforeAutospacing="0" w:after="0" w:afterAutospacing="0"/>
        <w:rPr>
          <w:rFonts w:ascii="Times New Roman" w:eastAsia="Arial Unicode MS" w:hAnsi="Times New Roman"/>
          <w:color w:val="auto"/>
          <w:sz w:val="20"/>
          <w:lang/>
        </w:rPr>
      </w:pPr>
    </w:p>
    <w:p w:rsidR="00946A4E" w:rsidRDefault="00946A4E" w:rsidP="00A3218F">
      <w:pPr>
        <w:pStyle w:val="Heading1"/>
        <w:jc w:val="left"/>
      </w:pPr>
      <w:r>
        <w:t>Cultivars, Improved, and Selected Materials (and area of origin)</w:t>
      </w:r>
    </w:p>
    <w:p w:rsidR="00946A4E" w:rsidRDefault="00946A4E" w:rsidP="00A3218F">
      <w:pPr>
        <w:pStyle w:val="Bodytext0"/>
        <w:tabs>
          <w:tab w:val="clear" w:pos="2520"/>
        </w:tabs>
      </w:pPr>
      <w:r>
        <w:t xml:space="preserve">Ginkgos were once native throughout the Northern Hemisphere, but were rendered extinct in North America and </w:t>
      </w:r>
      <w:smartTag w:uri="urn:schemas-microsoft-com:office:smarttags" w:element="place">
        <w:r>
          <w:t>Europe</w:t>
        </w:r>
      </w:smartTag>
      <w:r>
        <w:t xml:space="preserve"> during the Pleistocene Ice Age. </w:t>
      </w:r>
      <w:r>
        <w:lastRenderedPageBreak/>
        <w:t xml:space="preserve">They survived in the </w:t>
      </w:r>
      <w:smartTag w:uri="urn:schemas-microsoft-com:office:smarttags" w:element="PlaceName">
        <w:r>
          <w:t>Yangste</w:t>
        </w:r>
      </w:smartTag>
      <w:r>
        <w:t xml:space="preserve"> </w:t>
      </w:r>
      <w:smartTag w:uri="urn:schemas-microsoft-com:office:smarttags" w:element="PlaceType">
        <w:r>
          <w:t>River</w:t>
        </w:r>
      </w:smartTag>
      <w:r>
        <w:t xml:space="preserve"> valley in eastern </w:t>
      </w:r>
      <w:smartTag w:uri="urn:schemas-microsoft-com:office:smarttags" w:element="place">
        <w:smartTag w:uri="urn:schemas-microsoft-com:office:smarttags" w:element="country-region">
          <w:r>
            <w:t>China</w:t>
          </w:r>
        </w:smartTag>
      </w:smartTag>
      <w:r>
        <w:t xml:space="preserve"> where they still grow today. The ginkgo has been cultivated for centuries in </w:t>
      </w:r>
      <w:smartTag w:uri="urn:schemas-microsoft-com:office:smarttags" w:element="country-region">
        <w:r>
          <w:t>China</w:t>
        </w:r>
      </w:smartTag>
      <w:r>
        <w:t xml:space="preserve"> and </w:t>
      </w:r>
      <w:smartTag w:uri="urn:schemas-microsoft-com:office:smarttags" w:element="country-region">
        <w:r>
          <w:t>Japan</w:t>
        </w:r>
      </w:smartTag>
      <w:r>
        <w:t xml:space="preserve"> and it is a sacred tree in the </w:t>
      </w:r>
      <w:smartTag w:uri="urn:schemas-microsoft-com:office:smarttags" w:element="place">
        <w:r>
          <w:t>Far East</w:t>
        </w:r>
      </w:smartTag>
      <w:r>
        <w:t xml:space="preserve">. It grows well in </w:t>
      </w:r>
      <w:smartTag w:uri="urn:schemas-microsoft-com:office:smarttags" w:element="State">
        <w:r>
          <w:t>Minnesota</w:t>
        </w:r>
      </w:smartTag>
      <w:r>
        <w:t xml:space="preserve">, </w:t>
      </w:r>
      <w:smartTag w:uri="urn:schemas-microsoft-com:office:smarttags" w:element="country-region">
        <w:r>
          <w:t>Georgia</w:t>
        </w:r>
      </w:smartTag>
      <w:r>
        <w:t xml:space="preserve">, and </w:t>
      </w:r>
      <w:smartTag w:uri="urn:schemas-microsoft-com:office:smarttags" w:element="place">
        <w:smartTag w:uri="urn:schemas-microsoft-com:office:smarttags" w:element="State">
          <w:r>
            <w:t>Florida</w:t>
          </w:r>
        </w:smartTag>
      </w:smartTag>
      <w:r>
        <w:t xml:space="preserve"> and in zones 8 and 9 of the southeast. It is a common urban planting in many </w:t>
      </w:r>
      <w:smartTag w:uri="urn:schemas-microsoft-com:office:smarttags" w:element="place">
        <w:smartTag w:uri="urn:schemas-microsoft-com:office:smarttags" w:element="State">
          <w:r>
            <w:t>Iowa</w:t>
          </w:r>
        </w:smartTag>
      </w:smartTag>
      <w:r>
        <w:t xml:space="preserve"> cities.</w:t>
      </w:r>
    </w:p>
    <w:p w:rsidR="00946A4E" w:rsidRDefault="00946A4E" w:rsidP="00A3218F">
      <w:pPr>
        <w:tabs>
          <w:tab w:val="left" w:pos="2430"/>
        </w:tabs>
        <w:jc w:val="left"/>
        <w:rPr>
          <w:sz w:val="20"/>
        </w:rPr>
      </w:pPr>
    </w:p>
    <w:p w:rsidR="00A3218F" w:rsidRDefault="00E81154" w:rsidP="00A3218F">
      <w:pPr>
        <w:tabs>
          <w:tab w:val="left" w:pos="2430"/>
        </w:tabs>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3218F" w:rsidRDefault="00A3218F" w:rsidP="00A3218F">
      <w:pPr>
        <w:tabs>
          <w:tab w:val="left" w:pos="2430"/>
        </w:tabs>
        <w:jc w:val="left"/>
        <w:rPr>
          <w:sz w:val="20"/>
        </w:rPr>
      </w:pPr>
    </w:p>
    <w:p w:rsidR="00946A4E" w:rsidRDefault="00946A4E" w:rsidP="00A3218F">
      <w:pPr>
        <w:pStyle w:val="Heading1"/>
        <w:jc w:val="left"/>
      </w:pPr>
      <w:r>
        <w:t>References</w:t>
      </w: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Bartram, T. 1995</w:t>
      </w:r>
      <w:r>
        <w:rPr>
          <w:rFonts w:ascii="Times New Roman" w:hAnsi="Times New Roman"/>
        </w:rPr>
        <w:t xml:space="preserve"> </w:t>
      </w:r>
      <w:r>
        <w:rPr>
          <w:rFonts w:ascii="Times New Roman" w:hAnsi="Times New Roman"/>
          <w:i/>
          <w:iCs/>
          <w:sz w:val="20"/>
          <w:szCs w:val="20"/>
        </w:rPr>
        <w:t>Encyclopedia of Herbal Medicine</w:t>
      </w:r>
      <w:r>
        <w:rPr>
          <w:rFonts w:ascii="Times New Roman" w:hAnsi="Times New Roman"/>
          <w:sz w:val="20"/>
          <w:szCs w:val="20"/>
        </w:rPr>
        <w:t xml:space="preserve">, Grace Publishers, </w:t>
      </w:r>
      <w:smartTag w:uri="urn:schemas-microsoft-com:office:smarttags" w:element="place">
        <w:r>
          <w:rPr>
            <w:rFonts w:ascii="Times New Roman" w:hAnsi="Times New Roman"/>
            <w:sz w:val="20"/>
            <w:szCs w:val="20"/>
          </w:rPr>
          <w:t>Bournemouth</w:t>
        </w:r>
      </w:smartTag>
      <w:r>
        <w:rPr>
          <w:rFonts w:ascii="Times New Roman" w:hAnsi="Times New Roman"/>
          <w:sz w:val="20"/>
          <w:szCs w:val="20"/>
        </w:rPr>
        <w:t>.</w:t>
      </w:r>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pStyle w:val="NormalWeb"/>
        <w:spacing w:before="0" w:beforeAutospacing="0" w:after="0" w:afterAutospacing="0"/>
        <w:rPr>
          <w:rFonts w:ascii="Times New Roman" w:hAnsi="Times New Roman"/>
          <w:color w:val="auto"/>
          <w:sz w:val="20"/>
          <w:szCs w:val="18"/>
        </w:rPr>
      </w:pPr>
      <w:r>
        <w:rPr>
          <w:rFonts w:ascii="Times New Roman" w:hAnsi="Times New Roman"/>
          <w:color w:val="auto"/>
          <w:sz w:val="20"/>
          <w:szCs w:val="18"/>
        </w:rPr>
        <w:t xml:space="preserve">Blumenthal M, Goldberg A, Brinckman J, Eds. </w:t>
      </w:r>
      <w:r>
        <w:rPr>
          <w:rStyle w:val="Emphasis"/>
          <w:rFonts w:ascii="Times New Roman" w:hAnsi="Times New Roman"/>
          <w:color w:val="auto"/>
          <w:sz w:val="20"/>
          <w:szCs w:val="18"/>
        </w:rPr>
        <w:t>Herbal Medicine: Expanded Commission E Monographs</w:t>
      </w:r>
      <w:r>
        <w:rPr>
          <w:rFonts w:ascii="Times New Roman" w:hAnsi="Times New Roman"/>
          <w:color w:val="auto"/>
          <w:sz w:val="20"/>
          <w:szCs w:val="18"/>
        </w:rPr>
        <w:t xml:space="preserve">. </w:t>
      </w:r>
      <w:smartTag w:uri="urn:schemas-microsoft-com:office:smarttags" w:element="place">
        <w:smartTag w:uri="urn:schemas-microsoft-com:office:smarttags" w:element="City">
          <w:r>
            <w:rPr>
              <w:rFonts w:ascii="Times New Roman" w:hAnsi="Times New Roman"/>
              <w:color w:val="auto"/>
              <w:sz w:val="20"/>
              <w:szCs w:val="18"/>
            </w:rPr>
            <w:t>Newton</w:t>
          </w:r>
        </w:smartTag>
        <w:r>
          <w:rPr>
            <w:rFonts w:ascii="Times New Roman" w:hAnsi="Times New Roman"/>
            <w:color w:val="auto"/>
            <w:sz w:val="20"/>
            <w:szCs w:val="18"/>
          </w:rPr>
          <w:t xml:space="preserve">, </w:t>
        </w:r>
        <w:smartTag w:uri="urn:schemas-microsoft-com:office:smarttags" w:element="State">
          <w:r>
            <w:rPr>
              <w:rFonts w:ascii="Times New Roman" w:hAnsi="Times New Roman"/>
              <w:color w:val="auto"/>
              <w:sz w:val="20"/>
              <w:szCs w:val="18"/>
            </w:rPr>
            <w:t>MA</w:t>
          </w:r>
        </w:smartTag>
      </w:smartTag>
      <w:r>
        <w:rPr>
          <w:rFonts w:ascii="Times New Roman" w:hAnsi="Times New Roman"/>
          <w:color w:val="auto"/>
          <w:sz w:val="20"/>
          <w:szCs w:val="18"/>
        </w:rPr>
        <w:t>: Lippincott Williams &amp; Wilkins; 2000:359-366 pp.</w:t>
      </w:r>
    </w:p>
    <w:p w:rsidR="00A3218F" w:rsidRDefault="00A3218F" w:rsidP="00A3218F">
      <w:pPr>
        <w:pStyle w:val="NormalWeb"/>
        <w:spacing w:before="0" w:beforeAutospacing="0" w:after="0" w:afterAutospacing="0"/>
        <w:rPr>
          <w:rFonts w:ascii="Times New Roman" w:hAnsi="Times New Roman"/>
          <w:color w:val="auto"/>
          <w:sz w:val="20"/>
          <w:szCs w:val="18"/>
        </w:rPr>
      </w:pP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Bremness, L. 1994.</w:t>
      </w:r>
      <w:r>
        <w:rPr>
          <w:rFonts w:ascii="Times New Roman" w:hAnsi="Times New Roman"/>
        </w:rPr>
        <w:t xml:space="preserve"> </w:t>
      </w:r>
      <w:r>
        <w:rPr>
          <w:rFonts w:ascii="Times New Roman" w:hAnsi="Times New Roman"/>
          <w:i/>
          <w:iCs/>
          <w:sz w:val="20"/>
          <w:szCs w:val="20"/>
        </w:rPr>
        <w:t>Herbs</w:t>
      </w:r>
      <w:r>
        <w:rPr>
          <w:rFonts w:ascii="Times New Roman" w:hAnsi="Times New Roman"/>
          <w:sz w:val="20"/>
          <w:szCs w:val="20"/>
        </w:rPr>
        <w:t xml:space="preserve">, Dorling Kindersley Eyewitness Handbook, </w:t>
      </w:r>
      <w:smartTag w:uri="urn:schemas-microsoft-com:office:smarttags" w:element="place">
        <w:smartTag w:uri="urn:schemas-microsoft-com:office:smarttags" w:element="City">
          <w:r>
            <w:rPr>
              <w:rFonts w:ascii="Times New Roman" w:hAnsi="Times New Roman"/>
              <w:sz w:val="20"/>
              <w:szCs w:val="20"/>
            </w:rPr>
            <w:t>London</w:t>
          </w:r>
        </w:smartTag>
      </w:smartTag>
      <w:r>
        <w:rPr>
          <w:rFonts w:ascii="Times New Roman" w:hAnsi="Times New Roman"/>
          <w:sz w:val="20"/>
          <w:szCs w:val="20"/>
        </w:rPr>
        <w:t>.</w:t>
      </w:r>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Chevallier, A. 1996.</w:t>
      </w:r>
      <w:r>
        <w:rPr>
          <w:rFonts w:ascii="Times New Roman" w:hAnsi="Times New Roman"/>
        </w:rPr>
        <w:t xml:space="preserve"> </w:t>
      </w:r>
      <w:r>
        <w:rPr>
          <w:rFonts w:ascii="Times New Roman" w:hAnsi="Times New Roman"/>
          <w:i/>
          <w:iCs/>
          <w:sz w:val="20"/>
          <w:szCs w:val="20"/>
        </w:rPr>
        <w:t>The Encyclopaedia of Medicinal Plants</w:t>
      </w:r>
      <w:r>
        <w:rPr>
          <w:rFonts w:ascii="Times New Roman" w:hAnsi="Times New Roman"/>
          <w:sz w:val="20"/>
          <w:szCs w:val="20"/>
        </w:rPr>
        <w:t xml:space="preserve">, Dorling Kindersley, </w:t>
      </w:r>
      <w:smartTag w:uri="urn:schemas-microsoft-com:office:smarttags" w:element="place">
        <w:smartTag w:uri="urn:schemas-microsoft-com:office:smarttags" w:element="City">
          <w:r>
            <w:rPr>
              <w:rFonts w:ascii="Times New Roman" w:hAnsi="Times New Roman"/>
              <w:sz w:val="20"/>
              <w:szCs w:val="20"/>
            </w:rPr>
            <w:t>London</w:t>
          </w:r>
        </w:smartTag>
      </w:smartTag>
      <w:r>
        <w:rPr>
          <w:rFonts w:ascii="Times New Roman" w:hAnsi="Times New Roman"/>
          <w:sz w:val="20"/>
          <w:szCs w:val="20"/>
        </w:rPr>
        <w:t>.</w:t>
      </w:r>
    </w:p>
    <w:p w:rsidR="00A3218F" w:rsidRDefault="00A3218F" w:rsidP="00A3218F">
      <w:pPr>
        <w:pStyle w:val="NormalWeb"/>
        <w:spacing w:before="0" w:beforeAutospacing="0" w:after="0" w:afterAutospacing="0"/>
        <w:rPr>
          <w:rFonts w:ascii="Times New Roman" w:hAnsi="Times New Roman"/>
          <w:sz w:val="20"/>
          <w:szCs w:val="20"/>
        </w:rPr>
      </w:pPr>
    </w:p>
    <w:p w:rsidR="00946A4E" w:rsidRDefault="00946A4E" w:rsidP="00A3218F">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Coates P, Blackman M, Cragg G, et al., Eds. </w:t>
      </w:r>
      <w:r>
        <w:rPr>
          <w:rStyle w:val="Emphasis"/>
          <w:rFonts w:ascii="Times New Roman" w:hAnsi="Times New Roman"/>
          <w:color w:val="auto"/>
          <w:sz w:val="20"/>
          <w:szCs w:val="18"/>
        </w:rPr>
        <w:t>Encyclopedia of Dietary Supplements</w:t>
      </w:r>
      <w:r>
        <w:rPr>
          <w:rFonts w:ascii="Times New Roman" w:hAnsi="Times New Roman"/>
          <w:color w:val="auto"/>
          <w:sz w:val="20"/>
        </w:rPr>
        <w:t xml:space="preserve">. </w:t>
      </w:r>
      <w:smartTag w:uri="urn:schemas-microsoft-com:office:smarttags" w:element="place">
        <w:smartTag w:uri="urn:schemas-microsoft-com:office:smarttags" w:element="City">
          <w:r>
            <w:rPr>
              <w:rFonts w:ascii="Times New Roman" w:hAnsi="Times New Roman"/>
              <w:color w:val="auto"/>
              <w:sz w:val="20"/>
            </w:rPr>
            <w:t>New York</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NY</w:t>
          </w:r>
        </w:smartTag>
      </w:smartTag>
      <w:r>
        <w:rPr>
          <w:rFonts w:ascii="Times New Roman" w:hAnsi="Times New Roman"/>
          <w:color w:val="auto"/>
          <w:sz w:val="20"/>
        </w:rPr>
        <w:t>: Marcel Dekker. 2005. Accessed at Dekker Encyclopedias on September 9, 2005. 249-257pp.</w:t>
      </w:r>
    </w:p>
    <w:p w:rsidR="00A3218F" w:rsidRDefault="00A3218F" w:rsidP="00A3218F">
      <w:pPr>
        <w:pStyle w:val="NormalWeb"/>
        <w:spacing w:before="0" w:beforeAutospacing="0" w:after="0" w:afterAutospacing="0"/>
        <w:rPr>
          <w:rFonts w:ascii="Times New Roman" w:hAnsi="Times New Roman"/>
          <w:color w:val="auto"/>
          <w:sz w:val="20"/>
        </w:rPr>
      </w:pP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Corrigan, D. 1993</w:t>
      </w:r>
      <w:r>
        <w:rPr>
          <w:rFonts w:ascii="Times New Roman" w:hAnsi="Times New Roman"/>
        </w:rPr>
        <w:t xml:space="preserve"> </w:t>
      </w:r>
      <w:r>
        <w:rPr>
          <w:rFonts w:ascii="Times New Roman" w:hAnsi="Times New Roman"/>
          <w:i/>
          <w:iCs/>
          <w:sz w:val="20"/>
          <w:szCs w:val="20"/>
        </w:rPr>
        <w:t>Ancient Medicine: Ginkgo biloba</w:t>
      </w:r>
      <w:r>
        <w:rPr>
          <w:rFonts w:ascii="Times New Roman" w:hAnsi="Times New Roman"/>
          <w:sz w:val="20"/>
          <w:szCs w:val="20"/>
        </w:rPr>
        <w:t xml:space="preserve">, Amberwood Publishing, </w:t>
      </w:r>
      <w:smartTag w:uri="urn:schemas-microsoft-com:office:smarttags" w:element="City">
        <w:smartTag w:uri="urn:schemas-microsoft-com:office:smarttags" w:element="place">
          <w:r>
            <w:rPr>
              <w:rFonts w:ascii="Times New Roman" w:hAnsi="Times New Roman"/>
              <w:sz w:val="20"/>
              <w:szCs w:val="20"/>
            </w:rPr>
            <w:t>Christchurch</w:t>
          </w:r>
        </w:smartTag>
      </w:smartTag>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pStyle w:val="NormalWeb"/>
        <w:spacing w:before="0" w:beforeAutospacing="0" w:after="0" w:afterAutospacing="0"/>
        <w:rPr>
          <w:rFonts w:ascii="Times New Roman" w:hAnsi="Times New Roman"/>
          <w:color w:val="auto"/>
          <w:sz w:val="20"/>
          <w:szCs w:val="18"/>
        </w:rPr>
      </w:pPr>
      <w:r>
        <w:rPr>
          <w:rFonts w:ascii="Times New Roman" w:hAnsi="Times New Roman"/>
          <w:color w:val="auto"/>
          <w:sz w:val="20"/>
          <w:szCs w:val="18"/>
        </w:rPr>
        <w:t>De Smet PA.2002.</w:t>
      </w:r>
      <w:r>
        <w:rPr>
          <w:rFonts w:ascii="Times New Roman" w:hAnsi="Times New Roman"/>
          <w:i/>
          <w:iCs/>
          <w:color w:val="auto"/>
          <w:sz w:val="20"/>
          <w:szCs w:val="18"/>
        </w:rPr>
        <w:t xml:space="preserve"> </w:t>
      </w:r>
      <w:hyperlink r:id="rId45" w:history="1">
        <w:r>
          <w:rPr>
            <w:rStyle w:val="Hyperlink"/>
            <w:rFonts w:ascii="Times New Roman" w:hAnsi="Times New Roman"/>
            <w:i/>
            <w:iCs/>
            <w:color w:val="auto"/>
            <w:sz w:val="20"/>
            <w:szCs w:val="18"/>
            <w:u w:val="none"/>
          </w:rPr>
          <w:t>Herbal remedies</w:t>
        </w:r>
      </w:hyperlink>
      <w:r>
        <w:rPr>
          <w:rFonts w:ascii="Times New Roman" w:hAnsi="Times New Roman"/>
          <w:color w:val="auto"/>
          <w:sz w:val="20"/>
          <w:szCs w:val="18"/>
        </w:rPr>
        <w:t xml:space="preserve">. </w:t>
      </w:r>
      <w:smartTag w:uri="urn:schemas-microsoft-com:office:smarttags" w:element="place">
        <w:r>
          <w:rPr>
            <w:rStyle w:val="Emphasis"/>
            <w:rFonts w:ascii="Times New Roman" w:hAnsi="Times New Roman"/>
            <w:color w:val="auto"/>
            <w:sz w:val="20"/>
            <w:szCs w:val="18"/>
          </w:rPr>
          <w:t>New England</w:t>
        </w:r>
      </w:smartTag>
      <w:r>
        <w:rPr>
          <w:rStyle w:val="Emphasis"/>
          <w:rFonts w:ascii="Times New Roman" w:hAnsi="Times New Roman"/>
          <w:color w:val="auto"/>
          <w:sz w:val="20"/>
          <w:szCs w:val="18"/>
        </w:rPr>
        <w:t xml:space="preserve"> Journal of Medicine</w:t>
      </w:r>
      <w:r>
        <w:rPr>
          <w:rFonts w:ascii="Times New Roman" w:hAnsi="Times New Roman"/>
          <w:color w:val="auto"/>
          <w:sz w:val="20"/>
          <w:szCs w:val="18"/>
        </w:rPr>
        <w:t xml:space="preserve">. 2002. 347(25): 2046-2056 pp.. </w:t>
      </w:r>
    </w:p>
    <w:p w:rsidR="00A3218F" w:rsidRDefault="00A3218F" w:rsidP="00A3218F">
      <w:pPr>
        <w:pStyle w:val="NormalWeb"/>
        <w:spacing w:before="0" w:beforeAutospacing="0" w:after="0" w:afterAutospacing="0"/>
        <w:rPr>
          <w:rFonts w:ascii="Times New Roman" w:hAnsi="Times New Roman"/>
          <w:color w:val="auto"/>
          <w:sz w:val="20"/>
          <w:szCs w:val="18"/>
        </w:rPr>
      </w:pPr>
    </w:p>
    <w:p w:rsidR="00946A4E" w:rsidRDefault="00946A4E" w:rsidP="00A3218F">
      <w:pPr>
        <w:pStyle w:val="NormalWeb"/>
        <w:spacing w:before="0" w:beforeAutospacing="0" w:after="0" w:afterAutospacing="0"/>
        <w:rPr>
          <w:rStyle w:val="HTMLCite"/>
          <w:rFonts w:ascii="Times New Roman" w:hAnsi="Times New Roman"/>
          <w:b/>
          <w:bCs/>
          <w:i w:val="0"/>
          <w:iCs w:val="0"/>
          <w:sz w:val="20"/>
          <w:lang/>
        </w:rPr>
      </w:pPr>
      <w:r>
        <w:rPr>
          <w:rStyle w:val="HTMLCite"/>
          <w:rFonts w:ascii="Times New Roman" w:hAnsi="Times New Roman"/>
          <w:i w:val="0"/>
          <w:iCs w:val="0"/>
          <w:color w:val="auto"/>
          <w:sz w:val="20"/>
          <w:lang/>
        </w:rPr>
        <w:t xml:space="preserve">Ernest, E, Canter PH, Coon JT. 2005. </w:t>
      </w:r>
      <w:r>
        <w:rPr>
          <w:rStyle w:val="HTMLCite"/>
          <w:rFonts w:ascii="Times New Roman" w:hAnsi="Times New Roman"/>
          <w:color w:val="auto"/>
          <w:sz w:val="20"/>
          <w:lang/>
        </w:rPr>
        <w:t xml:space="preserve">Does ginkgo biloba increase the risk of bleeding? </w:t>
      </w:r>
      <w:r>
        <w:rPr>
          <w:rStyle w:val="HTMLCite"/>
          <w:rFonts w:ascii="Times New Roman" w:hAnsi="Times New Roman"/>
          <w:i w:val="0"/>
          <w:iCs w:val="0"/>
          <w:color w:val="auto"/>
          <w:sz w:val="20"/>
          <w:lang/>
        </w:rPr>
        <w:t>A systematic r</w:t>
      </w:r>
      <w:r>
        <w:rPr>
          <w:rStyle w:val="HTMLCite"/>
          <w:rFonts w:ascii="Times New Roman" w:hAnsi="Times New Roman"/>
          <w:i w:val="0"/>
          <w:iCs w:val="0"/>
          <w:sz w:val="20"/>
          <w:lang/>
        </w:rPr>
        <w:t>eview of case reports. Perfusion</w:t>
      </w:r>
      <w:r>
        <w:rPr>
          <w:rStyle w:val="HTMLCite"/>
          <w:rFonts w:ascii="Times New Roman" w:hAnsi="Times New Roman"/>
          <w:b/>
          <w:bCs/>
          <w:i w:val="0"/>
          <w:iCs w:val="0"/>
          <w:sz w:val="20"/>
          <w:lang/>
        </w:rPr>
        <w:t>.</w:t>
      </w:r>
    </w:p>
    <w:p w:rsidR="00A3218F" w:rsidRDefault="00A3218F" w:rsidP="00A3218F">
      <w:pPr>
        <w:pStyle w:val="NormalWeb"/>
        <w:spacing w:before="0" w:beforeAutospacing="0" w:after="0" w:afterAutospacing="0"/>
        <w:rPr>
          <w:rStyle w:val="HTMLCite"/>
          <w:rFonts w:ascii="Times New Roman" w:hAnsi="Times New Roman"/>
          <w:b/>
          <w:bCs/>
          <w:i w:val="0"/>
          <w:iCs w:val="0"/>
          <w:sz w:val="20"/>
          <w:lang/>
        </w:rPr>
      </w:pPr>
    </w:p>
    <w:p w:rsidR="00946A4E" w:rsidRDefault="00946A4E" w:rsidP="00A3218F">
      <w:pPr>
        <w:pStyle w:val="NormalWeb"/>
        <w:spacing w:before="0" w:beforeAutospacing="0" w:after="0" w:afterAutospacing="0"/>
        <w:rPr>
          <w:rFonts w:ascii="Times New Roman" w:hAnsi="Times New Roman"/>
        </w:rPr>
      </w:pPr>
      <w:r>
        <w:rPr>
          <w:rFonts w:ascii="Times New Roman" w:hAnsi="Times New Roman"/>
          <w:sz w:val="20"/>
          <w:szCs w:val="20"/>
        </w:rPr>
        <w:t>Kleijen, J. &amp; Knipschild, P. 1992</w:t>
      </w:r>
      <w:r>
        <w:rPr>
          <w:rFonts w:ascii="Times New Roman" w:hAnsi="Times New Roman"/>
        </w:rPr>
        <w:t xml:space="preserve"> </w:t>
      </w:r>
      <w:r w:rsidRPr="00955FD9">
        <w:rPr>
          <w:rFonts w:ascii="Times New Roman" w:hAnsi="Times New Roman"/>
          <w:i/>
          <w:sz w:val="20"/>
          <w:szCs w:val="20"/>
        </w:rPr>
        <w:t xml:space="preserve">Ginkgo biloba, in </w:t>
      </w:r>
      <w:r w:rsidRPr="00955FD9">
        <w:rPr>
          <w:rFonts w:ascii="Times New Roman" w:hAnsi="Times New Roman"/>
          <w:i/>
          <w:iCs/>
          <w:sz w:val="20"/>
          <w:szCs w:val="20"/>
        </w:rPr>
        <w:t>The Lancet</w:t>
      </w:r>
      <w:r w:rsidRPr="00955FD9">
        <w:rPr>
          <w:rFonts w:ascii="Times New Roman" w:hAnsi="Times New Roman"/>
          <w:i/>
          <w:sz w:val="20"/>
          <w:szCs w:val="20"/>
        </w:rPr>
        <w:t>,</w:t>
      </w:r>
      <w:r>
        <w:rPr>
          <w:rFonts w:ascii="Times New Roman" w:hAnsi="Times New Roman"/>
          <w:sz w:val="20"/>
          <w:szCs w:val="20"/>
        </w:rPr>
        <w:t xml:space="preserve"> 1992, Vol.340, 1136-1139 pp.</w:t>
      </w:r>
    </w:p>
    <w:p w:rsidR="00946A4E" w:rsidRDefault="00946A4E" w:rsidP="00A3218F">
      <w:pPr>
        <w:jc w:val="left"/>
        <w:rPr>
          <w:sz w:val="20"/>
          <w:lang/>
        </w:rPr>
      </w:pPr>
      <w:r>
        <w:rPr>
          <w:sz w:val="20"/>
          <w:lang/>
        </w:rPr>
        <w:t xml:space="preserve">Lewington, A., &amp; Parker, E. 1999. </w:t>
      </w:r>
      <w:r>
        <w:rPr>
          <w:i/>
          <w:iCs/>
          <w:sz w:val="20"/>
          <w:lang/>
        </w:rPr>
        <w:t>Ancient Trees.</w:t>
      </w:r>
      <w:r>
        <w:rPr>
          <w:sz w:val="20"/>
          <w:lang/>
        </w:rPr>
        <w:t xml:space="preserve"> </w:t>
      </w:r>
      <w:smartTag w:uri="urn:schemas-microsoft-com:office:smarttags" w:element="place">
        <w:smartTag w:uri="urn:schemas-microsoft-com:office:smarttags" w:element="City">
          <w:r>
            <w:rPr>
              <w:sz w:val="20"/>
              <w:lang/>
            </w:rPr>
            <w:t>London</w:t>
          </w:r>
        </w:smartTag>
      </w:smartTag>
      <w:r>
        <w:rPr>
          <w:sz w:val="20"/>
          <w:lang/>
        </w:rPr>
        <w:t xml:space="preserve">: Collins &amp; Brown Ltd. </w:t>
      </w:r>
    </w:p>
    <w:p w:rsidR="00A3218F" w:rsidRDefault="00A3218F" w:rsidP="00A3218F">
      <w:pPr>
        <w:jc w:val="left"/>
        <w:rPr>
          <w:sz w:val="20"/>
          <w:lang/>
        </w:rPr>
      </w:pPr>
    </w:p>
    <w:p w:rsidR="00946A4E" w:rsidRDefault="00946A4E" w:rsidP="00A3218F">
      <w:pPr>
        <w:pStyle w:val="NormalWeb"/>
        <w:spacing w:before="0" w:beforeAutospacing="0" w:after="0" w:afterAutospacing="0"/>
        <w:rPr>
          <w:rFonts w:ascii="Times New Roman" w:hAnsi="Times New Roman"/>
          <w:sz w:val="20"/>
          <w:szCs w:val="20"/>
        </w:rPr>
      </w:pPr>
      <w:smartTag w:uri="urn:schemas-microsoft-com:office:smarttags" w:element="City">
        <w:r>
          <w:rPr>
            <w:rFonts w:ascii="Times New Roman" w:hAnsi="Times New Roman"/>
            <w:sz w:val="20"/>
            <w:szCs w:val="20"/>
          </w:rPr>
          <w:t>Newall</w:t>
        </w:r>
      </w:smartTag>
      <w:r>
        <w:rPr>
          <w:rFonts w:ascii="Times New Roman" w:hAnsi="Times New Roman"/>
          <w:sz w:val="20"/>
          <w:szCs w:val="20"/>
        </w:rPr>
        <w:t xml:space="preserve">, </w:t>
      </w:r>
      <w:smartTag w:uri="urn:schemas-microsoft-com:office:smarttags" w:element="country-region">
        <w:r>
          <w:rPr>
            <w:rFonts w:ascii="Times New Roman" w:hAnsi="Times New Roman"/>
            <w:sz w:val="20"/>
            <w:szCs w:val="20"/>
          </w:rPr>
          <w:t>C.A.</w:t>
        </w:r>
      </w:smartTag>
      <w:r>
        <w:rPr>
          <w:rFonts w:ascii="Times New Roman" w:hAnsi="Times New Roman"/>
          <w:sz w:val="20"/>
          <w:szCs w:val="20"/>
        </w:rPr>
        <w:t xml:space="preserve">, </w:t>
      </w:r>
      <w:smartTag w:uri="urn:schemas-microsoft-com:office:smarttags" w:element="City">
        <w:r>
          <w:rPr>
            <w:rFonts w:ascii="Times New Roman" w:hAnsi="Times New Roman"/>
            <w:sz w:val="20"/>
            <w:szCs w:val="20"/>
          </w:rPr>
          <w:t>Anderson</w:t>
        </w:r>
      </w:smartTag>
      <w:r>
        <w:rPr>
          <w:rFonts w:ascii="Times New Roman" w:hAnsi="Times New Roman"/>
          <w:sz w:val="20"/>
          <w:szCs w:val="20"/>
        </w:rPr>
        <w:t xml:space="preserve">, </w:t>
      </w:r>
      <w:smartTag w:uri="urn:schemas-microsoft-com:office:smarttags" w:element="City">
        <w:r>
          <w:rPr>
            <w:rFonts w:ascii="Times New Roman" w:hAnsi="Times New Roman"/>
            <w:sz w:val="20"/>
            <w:szCs w:val="20"/>
          </w:rPr>
          <w:t>L.A.</w:t>
        </w:r>
      </w:smartTag>
      <w:r>
        <w:rPr>
          <w:rFonts w:ascii="Times New Roman" w:hAnsi="Times New Roman"/>
          <w:sz w:val="20"/>
          <w:szCs w:val="20"/>
        </w:rPr>
        <w:t xml:space="preserve">, &amp; Phillipson, J.D. </w:t>
      </w:r>
      <w:r>
        <w:rPr>
          <w:rFonts w:ascii="Times New Roman" w:hAnsi="Times New Roman"/>
          <w:i/>
          <w:iCs/>
          <w:sz w:val="20"/>
          <w:szCs w:val="20"/>
        </w:rPr>
        <w:t>1996 Herbal Medicines: A Guide for Health-care Professionals</w:t>
      </w:r>
      <w:r>
        <w:rPr>
          <w:rFonts w:ascii="Times New Roman" w:hAnsi="Times New Roman"/>
          <w:sz w:val="20"/>
          <w:szCs w:val="20"/>
        </w:rPr>
        <w:t xml:space="preserve">, The Pharmaceutical Press, </w:t>
      </w:r>
      <w:smartTag w:uri="urn:schemas-microsoft-com:office:smarttags" w:element="place">
        <w:smartTag w:uri="urn:schemas-microsoft-com:office:smarttags" w:element="City">
          <w:r>
            <w:rPr>
              <w:rFonts w:ascii="Times New Roman" w:hAnsi="Times New Roman"/>
              <w:sz w:val="20"/>
              <w:szCs w:val="20"/>
            </w:rPr>
            <w:t>London</w:t>
          </w:r>
        </w:smartTag>
      </w:smartTag>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Ody, P. 1993 </w:t>
      </w:r>
      <w:r>
        <w:rPr>
          <w:rFonts w:ascii="Times New Roman" w:hAnsi="Times New Roman"/>
          <w:i/>
          <w:iCs/>
          <w:sz w:val="20"/>
          <w:szCs w:val="20"/>
        </w:rPr>
        <w:t>The Herb Society's Complete Medicinal Herbal</w:t>
      </w:r>
      <w:r>
        <w:rPr>
          <w:rFonts w:ascii="Times New Roman" w:hAnsi="Times New Roman"/>
          <w:sz w:val="20"/>
          <w:szCs w:val="20"/>
        </w:rPr>
        <w:t xml:space="preserve">, Dorling Kindersley, </w:t>
      </w:r>
      <w:smartTag w:uri="urn:schemas-microsoft-com:office:smarttags" w:element="place">
        <w:smartTag w:uri="urn:schemas-microsoft-com:office:smarttags" w:element="City">
          <w:r>
            <w:rPr>
              <w:rFonts w:ascii="Times New Roman" w:hAnsi="Times New Roman"/>
              <w:sz w:val="20"/>
              <w:szCs w:val="20"/>
            </w:rPr>
            <w:t>London</w:t>
          </w:r>
        </w:smartTag>
      </w:smartTag>
      <w:r>
        <w:rPr>
          <w:rFonts w:ascii="Times New Roman" w:hAnsi="Times New Roman"/>
          <w:sz w:val="20"/>
          <w:szCs w:val="20"/>
        </w:rPr>
        <w:t>.</w:t>
      </w:r>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pStyle w:val="NormalWeb"/>
        <w:spacing w:before="0" w:beforeAutospacing="0" w:after="0" w:afterAutospacing="0"/>
        <w:rPr>
          <w:rFonts w:ascii="Times New Roman" w:hAnsi="Times New Roman"/>
          <w:sz w:val="20"/>
          <w:szCs w:val="20"/>
        </w:rPr>
      </w:pPr>
      <w:smartTag w:uri="urn:schemas-microsoft-com:office:smarttags" w:element="City">
        <w:r>
          <w:rPr>
            <w:rFonts w:ascii="Times New Roman" w:hAnsi="Times New Roman"/>
            <w:sz w:val="20"/>
            <w:szCs w:val="20"/>
          </w:rPr>
          <w:lastRenderedPageBreak/>
          <w:t>Rogers</w:t>
        </w:r>
      </w:smartTag>
      <w:r>
        <w:rPr>
          <w:rFonts w:ascii="Times New Roman" w:hAnsi="Times New Roman"/>
          <w:sz w:val="20"/>
          <w:szCs w:val="20"/>
        </w:rPr>
        <w:t>, S.K. 1995</w:t>
      </w:r>
      <w:r>
        <w:rPr>
          <w:rFonts w:ascii="Times New Roman" w:hAnsi="Times New Roman"/>
        </w:rPr>
        <w:t xml:space="preserve"> </w:t>
      </w:r>
      <w:r>
        <w:rPr>
          <w:rFonts w:ascii="Times New Roman" w:hAnsi="Times New Roman"/>
          <w:i/>
          <w:iCs/>
          <w:sz w:val="20"/>
          <w:szCs w:val="20"/>
        </w:rPr>
        <w:t>British and Chinese Herbal Pharmacopoeia</w:t>
      </w:r>
      <w:r>
        <w:rPr>
          <w:rFonts w:ascii="Times New Roman" w:hAnsi="Times New Roman"/>
          <w:sz w:val="20"/>
          <w:szCs w:val="20"/>
        </w:rPr>
        <w:t xml:space="preserve">, Healthlink Software Systems, </w:t>
      </w:r>
      <w:smartTag w:uri="urn:schemas-microsoft-com:office:smarttags" w:element="State">
        <w:r>
          <w:rPr>
            <w:rFonts w:ascii="Times New Roman" w:hAnsi="Times New Roman"/>
            <w:sz w:val="20"/>
            <w:szCs w:val="20"/>
          </w:rPr>
          <w:t>Queensland</w:t>
        </w:r>
      </w:smartTag>
      <w:r>
        <w:rPr>
          <w:rFonts w:ascii="Times New Roman" w:hAnsi="Times New Roman"/>
          <w:sz w:val="20"/>
          <w:szCs w:val="20"/>
        </w:rPr>
        <w:t xml:space="preserve">, </w:t>
      </w:r>
      <w:smartTag w:uri="urn:schemas-microsoft-com:office:smarttags" w:element="place">
        <w:smartTag w:uri="urn:schemas-microsoft-com:office:smarttags" w:element="country-region">
          <w:r>
            <w:rPr>
              <w:rFonts w:ascii="Times New Roman" w:hAnsi="Times New Roman"/>
              <w:sz w:val="20"/>
              <w:szCs w:val="20"/>
            </w:rPr>
            <w:t>Australia</w:t>
          </w:r>
        </w:smartTag>
      </w:smartTag>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pStyle w:val="NormalWeb"/>
        <w:spacing w:before="0" w:beforeAutospacing="0" w:after="0" w:afterAutospacing="0"/>
        <w:rPr>
          <w:rFonts w:ascii="Times New Roman" w:hAnsi="Times New Roman"/>
          <w:sz w:val="20"/>
          <w:szCs w:val="18"/>
        </w:rPr>
      </w:pPr>
      <w:r>
        <w:rPr>
          <w:rFonts w:ascii="Times New Roman" w:hAnsi="Times New Roman"/>
          <w:sz w:val="20"/>
          <w:szCs w:val="18"/>
        </w:rPr>
        <w:t xml:space="preserve">Solomon PR, </w:t>
      </w:r>
      <w:smartTag w:uri="urn:schemas-microsoft-com:office:smarttags" w:element="place">
        <w:r>
          <w:rPr>
            <w:rFonts w:ascii="Times New Roman" w:hAnsi="Times New Roman"/>
            <w:sz w:val="20"/>
            <w:szCs w:val="18"/>
          </w:rPr>
          <w:t>Adams</w:t>
        </w:r>
      </w:smartTag>
      <w:r>
        <w:rPr>
          <w:rFonts w:ascii="Times New Roman" w:hAnsi="Times New Roman"/>
          <w:sz w:val="20"/>
          <w:szCs w:val="18"/>
        </w:rPr>
        <w:t xml:space="preserve"> F, Silver A, et al. 2002. </w:t>
      </w:r>
      <w:hyperlink r:id="rId46" w:history="1">
        <w:r>
          <w:rPr>
            <w:rStyle w:val="Hyperlink"/>
            <w:rFonts w:ascii="Times New Roman" w:hAnsi="Times New Roman"/>
            <w:i/>
            <w:iCs/>
            <w:color w:val="auto"/>
            <w:sz w:val="20"/>
            <w:szCs w:val="18"/>
            <w:u w:val="none"/>
          </w:rPr>
          <w:t>Ginkgo for memory enhancement: a randomized controlled trial</w:t>
        </w:r>
      </w:hyperlink>
      <w:r>
        <w:rPr>
          <w:rFonts w:ascii="Times New Roman" w:hAnsi="Times New Roman"/>
          <w:sz w:val="20"/>
          <w:szCs w:val="18"/>
        </w:rPr>
        <w:t xml:space="preserve">. </w:t>
      </w:r>
      <w:r>
        <w:rPr>
          <w:rStyle w:val="Emphasis"/>
          <w:rFonts w:ascii="Times New Roman" w:hAnsi="Times New Roman"/>
          <w:sz w:val="20"/>
          <w:szCs w:val="18"/>
        </w:rPr>
        <w:t>Journal of the American Medical Association</w:t>
      </w:r>
      <w:r>
        <w:rPr>
          <w:rFonts w:ascii="Times New Roman" w:hAnsi="Times New Roman"/>
          <w:sz w:val="20"/>
          <w:szCs w:val="18"/>
        </w:rPr>
        <w:t>. 2002; 288(7): 835-840 pp.</w:t>
      </w:r>
    </w:p>
    <w:p w:rsidR="00A3218F" w:rsidRDefault="00A3218F" w:rsidP="00A3218F">
      <w:pPr>
        <w:pStyle w:val="NormalWeb"/>
        <w:spacing w:before="0" w:beforeAutospacing="0" w:after="0" w:afterAutospacing="0"/>
        <w:rPr>
          <w:rFonts w:ascii="Times New Roman" w:hAnsi="Times New Roman"/>
          <w:sz w:val="20"/>
          <w:szCs w:val="18"/>
        </w:rPr>
      </w:pP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Weiss, R.F. 1991</w:t>
      </w:r>
      <w:r>
        <w:rPr>
          <w:rFonts w:ascii="Times New Roman" w:hAnsi="Times New Roman"/>
        </w:rPr>
        <w:t xml:space="preserve"> </w:t>
      </w:r>
      <w:r>
        <w:rPr>
          <w:rFonts w:ascii="Times New Roman" w:hAnsi="Times New Roman"/>
          <w:i/>
          <w:iCs/>
          <w:sz w:val="20"/>
          <w:szCs w:val="20"/>
        </w:rPr>
        <w:t>Herbal Medicine</w:t>
      </w:r>
      <w:r>
        <w:rPr>
          <w:rFonts w:ascii="Times New Roman" w:hAnsi="Times New Roman"/>
          <w:sz w:val="20"/>
          <w:szCs w:val="20"/>
        </w:rPr>
        <w:t xml:space="preserve">, </w:t>
      </w:r>
      <w:smartTag w:uri="urn:schemas-microsoft-com:office:smarttags" w:element="City">
        <w:r>
          <w:rPr>
            <w:rFonts w:ascii="Times New Roman" w:hAnsi="Times New Roman"/>
            <w:sz w:val="20"/>
            <w:szCs w:val="20"/>
          </w:rPr>
          <w:t>Beaconsfield</w:t>
        </w:r>
      </w:smartTag>
      <w:r>
        <w:rPr>
          <w:rFonts w:ascii="Times New Roman" w:hAnsi="Times New Roman"/>
          <w:sz w:val="20"/>
          <w:szCs w:val="20"/>
        </w:rPr>
        <w:t xml:space="preserve"> Arcanum, </w:t>
      </w:r>
      <w:smartTag w:uri="urn:schemas-microsoft-com:office:smarttags" w:element="place">
        <w:smartTag w:uri="urn:schemas-microsoft-com:office:smarttags" w:element="City">
          <w:r>
            <w:rPr>
              <w:rFonts w:ascii="Times New Roman" w:hAnsi="Times New Roman"/>
              <w:sz w:val="20"/>
              <w:szCs w:val="20"/>
            </w:rPr>
            <w:t>Beaconsfield</w:t>
          </w:r>
        </w:smartTag>
      </w:smartTag>
      <w:r>
        <w:rPr>
          <w:rFonts w:ascii="Times New Roman" w:hAnsi="Times New Roman"/>
          <w:sz w:val="20"/>
          <w:szCs w:val="20"/>
        </w:rPr>
        <w:t>.</w:t>
      </w:r>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jc w:val="left"/>
        <w:rPr>
          <w:sz w:val="20"/>
          <w:lang/>
        </w:rPr>
      </w:pPr>
      <w:r>
        <w:rPr>
          <w:rStyle w:val="HTMLCite"/>
          <w:i w:val="0"/>
          <w:iCs w:val="0"/>
          <w:sz w:val="20"/>
          <w:lang/>
        </w:rPr>
        <w:t xml:space="preserve">Witkam, L. and </w:t>
      </w:r>
      <w:smartTag w:uri="urn:schemas-microsoft-com:office:smarttags" w:element="place">
        <w:r>
          <w:rPr>
            <w:rStyle w:val="HTMLCite"/>
            <w:i w:val="0"/>
            <w:iCs w:val="0"/>
            <w:sz w:val="20"/>
            <w:lang/>
          </w:rPr>
          <w:t>I.</w:t>
        </w:r>
      </w:smartTag>
      <w:r>
        <w:rPr>
          <w:rStyle w:val="HTMLCite"/>
          <w:i w:val="0"/>
          <w:iCs w:val="0"/>
          <w:sz w:val="20"/>
          <w:lang/>
        </w:rPr>
        <w:t xml:space="preserve"> Ramzan. 2004. </w:t>
      </w:r>
      <w:r>
        <w:rPr>
          <w:rStyle w:val="HTMLCite"/>
          <w:sz w:val="20"/>
          <w:lang/>
        </w:rPr>
        <w:t>"Ginkgo biloba in the treatment of Alzheimer’s disease: A miracle cure?"</w:t>
      </w:r>
      <w:r>
        <w:rPr>
          <w:rStyle w:val="HTMLCite"/>
          <w:i w:val="0"/>
          <w:iCs w:val="0"/>
          <w:sz w:val="20"/>
          <w:lang/>
        </w:rPr>
        <w:t>. </w:t>
      </w:r>
      <w:r>
        <w:rPr>
          <w:rStyle w:val="HTMLCite"/>
          <w:sz w:val="20"/>
          <w:lang/>
        </w:rPr>
        <w:t>From Cell to Society</w:t>
      </w:r>
      <w:r>
        <w:rPr>
          <w:rStyle w:val="HTMLCite"/>
          <w:i w:val="0"/>
          <w:iCs w:val="0"/>
          <w:sz w:val="20"/>
          <w:lang/>
        </w:rPr>
        <w:t>.</w:t>
      </w:r>
      <w:r>
        <w:rPr>
          <w:sz w:val="20"/>
          <w:lang/>
        </w:rPr>
        <w:t xml:space="preserve"> </w:t>
      </w:r>
    </w:p>
    <w:p w:rsidR="00A3218F" w:rsidRDefault="00A3218F" w:rsidP="00A3218F">
      <w:pPr>
        <w:jc w:val="left"/>
        <w:rPr>
          <w:sz w:val="20"/>
          <w:lang/>
        </w:rPr>
      </w:pPr>
    </w:p>
    <w:p w:rsidR="00946A4E" w:rsidRDefault="00946A4E" w:rsidP="00A3218F">
      <w:pPr>
        <w:pStyle w:val="NormalWeb"/>
        <w:spacing w:before="0" w:beforeAutospacing="0" w:after="0" w:afterAutospacing="0"/>
        <w:rPr>
          <w:rFonts w:ascii="Times New Roman" w:hAnsi="Times New Roman"/>
          <w:sz w:val="20"/>
          <w:szCs w:val="20"/>
        </w:rPr>
      </w:pPr>
      <w:r>
        <w:rPr>
          <w:rFonts w:ascii="Times New Roman" w:hAnsi="Times New Roman"/>
          <w:sz w:val="20"/>
          <w:szCs w:val="20"/>
        </w:rPr>
        <w:t>Wren, R.C. 1988</w:t>
      </w:r>
      <w:r>
        <w:rPr>
          <w:rFonts w:ascii="Times New Roman" w:hAnsi="Times New Roman"/>
          <w:i/>
          <w:iCs/>
          <w:sz w:val="20"/>
          <w:szCs w:val="20"/>
        </w:rPr>
        <w:t xml:space="preserve"> Potter's New Cyclopaedia of Botanical Drugs and Preparations</w:t>
      </w:r>
      <w:r>
        <w:rPr>
          <w:rFonts w:ascii="Times New Roman" w:hAnsi="Times New Roman"/>
          <w:sz w:val="20"/>
          <w:szCs w:val="20"/>
        </w:rPr>
        <w:t>, C.W.Daniel, Saffron Walden.</w:t>
      </w:r>
    </w:p>
    <w:p w:rsidR="00A3218F" w:rsidRDefault="00A3218F" w:rsidP="00A3218F">
      <w:pPr>
        <w:pStyle w:val="NormalWeb"/>
        <w:spacing w:before="0" w:beforeAutospacing="0" w:after="0" w:afterAutospacing="0"/>
        <w:rPr>
          <w:rFonts w:ascii="Times New Roman" w:hAnsi="Times New Roman"/>
        </w:rPr>
      </w:pPr>
    </w:p>
    <w:p w:rsidR="00946A4E" w:rsidRDefault="00946A4E" w:rsidP="00A3218F">
      <w:pPr>
        <w:jc w:val="left"/>
        <w:rPr>
          <w:i/>
          <w:iCs/>
          <w:sz w:val="20"/>
          <w:lang/>
        </w:rPr>
      </w:pPr>
      <w:r>
        <w:rPr>
          <w:rStyle w:val="HTMLCite"/>
          <w:i w:val="0"/>
          <w:iCs w:val="0"/>
          <w:sz w:val="20"/>
          <w:lang/>
        </w:rPr>
        <w:t xml:space="preserve">Xuemin Jiang </w:t>
      </w:r>
      <w:r>
        <w:rPr>
          <w:rStyle w:val="HTMLCite"/>
          <w:sz w:val="20"/>
          <w:lang/>
        </w:rPr>
        <w:t>et al</w:t>
      </w:r>
      <w:r>
        <w:rPr>
          <w:rStyle w:val="HTMLCite"/>
          <w:i w:val="0"/>
          <w:iCs w:val="0"/>
          <w:sz w:val="20"/>
          <w:lang/>
        </w:rPr>
        <w:t xml:space="preserve">. 2005. </w:t>
      </w:r>
      <w:hyperlink r:id="rId47" w:tooltip="http://www.blackwell-synergy.com/links/doi/10.1111/j.1365-2125.2005.02322.x" w:history="1">
        <w:r>
          <w:rPr>
            <w:rStyle w:val="Hyperlink"/>
            <w:i/>
            <w:iCs/>
            <w:color w:val="auto"/>
            <w:sz w:val="20"/>
            <w:u w:val="none"/>
            <w:lang/>
          </w:rPr>
          <w:t>Effect of ginkgo and ginger on the pharmacokinetics and pharmacodynamics of warfarin in healthy subjects</w:t>
        </w:r>
      </w:hyperlink>
      <w:r>
        <w:rPr>
          <w:rStyle w:val="HTMLCite"/>
          <w:i w:val="0"/>
          <w:iCs w:val="0"/>
          <w:sz w:val="20"/>
          <w:lang/>
        </w:rPr>
        <w:t>. British Journal of Clinical Pharmacology.</w:t>
      </w:r>
    </w:p>
    <w:p w:rsidR="00946A4E" w:rsidRDefault="00946A4E" w:rsidP="00A3218F">
      <w:pPr>
        <w:pStyle w:val="Footer1Italic"/>
        <w:rPr>
          <w:b/>
          <w:bCs/>
          <w:i w:val="0"/>
          <w:iCs w:val="0"/>
          <w:color w:val="auto"/>
          <w:sz w:val="20"/>
        </w:rPr>
      </w:pPr>
    </w:p>
    <w:p w:rsidR="00946A4E" w:rsidRDefault="00946A4E" w:rsidP="00A3218F">
      <w:pPr>
        <w:pStyle w:val="Footer1Italic"/>
        <w:rPr>
          <w:b/>
          <w:bCs/>
          <w:i w:val="0"/>
          <w:iCs w:val="0"/>
          <w:color w:val="auto"/>
          <w:sz w:val="20"/>
        </w:rPr>
      </w:pPr>
      <w:r>
        <w:rPr>
          <w:b/>
          <w:bCs/>
          <w:i w:val="0"/>
          <w:iCs w:val="0"/>
          <w:color w:val="auto"/>
          <w:sz w:val="20"/>
        </w:rPr>
        <w:t>Prepared By:</w:t>
      </w:r>
    </w:p>
    <w:p w:rsidR="00946A4E" w:rsidRDefault="00946A4E" w:rsidP="00A3218F">
      <w:pPr>
        <w:pStyle w:val="Footer1Italic"/>
        <w:rPr>
          <w:i w:val="0"/>
          <w:iCs w:val="0"/>
          <w:color w:val="auto"/>
          <w:sz w:val="20"/>
        </w:rPr>
      </w:pPr>
      <w:smartTag w:uri="urn:schemas-microsoft-com:office:smarttags" w:element="place">
        <w:smartTag w:uri="urn:schemas-microsoft-com:office:smarttags" w:element="City">
          <w:r w:rsidRPr="00955FD9">
            <w:rPr>
              <w:i w:val="0"/>
              <w:iCs w:val="0"/>
              <w:color w:val="auto"/>
              <w:sz w:val="20"/>
            </w:rPr>
            <w:t>Lincoln</w:t>
          </w:r>
        </w:smartTag>
      </w:smartTag>
      <w:r w:rsidRPr="00955FD9">
        <w:rPr>
          <w:i w:val="0"/>
          <w:iCs w:val="0"/>
          <w:color w:val="auto"/>
          <w:sz w:val="20"/>
        </w:rPr>
        <w:t xml:space="preserve"> M. Moore</w:t>
      </w:r>
    </w:p>
    <w:p w:rsidR="00946A4E" w:rsidRDefault="00946A4E" w:rsidP="00A3218F">
      <w:pPr>
        <w:pStyle w:val="Footer1Italic"/>
        <w:rPr>
          <w:i w:val="0"/>
          <w:iCs w:val="0"/>
          <w:color w:val="auto"/>
          <w:sz w:val="20"/>
        </w:rPr>
      </w:pPr>
      <w:smartTag w:uri="urn:schemas-microsoft-com:office:smarttags" w:element="place">
        <w:smartTag w:uri="urn:schemas-microsoft-com:office:smarttags" w:element="PlaceName">
          <w:r>
            <w:rPr>
              <w:i w:val="0"/>
              <w:iCs w:val="0"/>
              <w:color w:val="auto"/>
              <w:sz w:val="20"/>
            </w:rPr>
            <w:t>USDA</w:t>
          </w:r>
        </w:smartTag>
        <w:r>
          <w:rPr>
            <w:i w:val="0"/>
            <w:iCs w:val="0"/>
            <w:color w:val="auto"/>
            <w:sz w:val="20"/>
          </w:rPr>
          <w:t xml:space="preserve"> </w:t>
        </w:r>
        <w:smartTag w:uri="urn:schemas-microsoft-com:office:smarttags" w:element="PlaceName">
          <w:r>
            <w:rPr>
              <w:i w:val="0"/>
              <w:iCs w:val="0"/>
              <w:color w:val="auto"/>
              <w:sz w:val="20"/>
            </w:rPr>
            <w:t>NRCS</w:t>
          </w:r>
        </w:smartTag>
        <w:r>
          <w:rPr>
            <w:i w:val="0"/>
            <w:iCs w:val="0"/>
            <w:color w:val="auto"/>
            <w:sz w:val="20"/>
          </w:rPr>
          <w:t xml:space="preserve"> </w:t>
        </w:r>
        <w:smartTag w:uri="urn:schemas-microsoft-com:office:smarttags" w:element="PlaceName">
          <w:r>
            <w:rPr>
              <w:i w:val="0"/>
              <w:iCs w:val="0"/>
              <w:color w:val="auto"/>
              <w:sz w:val="20"/>
            </w:rPr>
            <w:t>National</w:t>
          </w:r>
        </w:smartTag>
        <w:r>
          <w:rPr>
            <w:i w:val="0"/>
            <w:iCs w:val="0"/>
            <w:color w:val="auto"/>
            <w:sz w:val="20"/>
          </w:rPr>
          <w:t xml:space="preserve"> </w:t>
        </w:r>
        <w:smartTag w:uri="urn:schemas-microsoft-com:office:smarttags" w:element="PlaceName">
          <w:r>
            <w:rPr>
              <w:i w:val="0"/>
              <w:iCs w:val="0"/>
              <w:color w:val="auto"/>
              <w:sz w:val="20"/>
            </w:rPr>
            <w:t>Plant</w:t>
          </w:r>
        </w:smartTag>
        <w:r>
          <w:rPr>
            <w:i w:val="0"/>
            <w:iCs w:val="0"/>
            <w:color w:val="auto"/>
            <w:sz w:val="20"/>
          </w:rPr>
          <w:t xml:space="preserve"> </w:t>
        </w:r>
        <w:smartTag w:uri="urn:schemas-microsoft-com:office:smarttags" w:element="PlaceName">
          <w:r>
            <w:rPr>
              <w:i w:val="0"/>
              <w:iCs w:val="0"/>
              <w:color w:val="auto"/>
              <w:sz w:val="20"/>
            </w:rPr>
            <w:t>Data</w:t>
          </w:r>
        </w:smartTag>
        <w:r>
          <w:rPr>
            <w:i w:val="0"/>
            <w:iCs w:val="0"/>
            <w:color w:val="auto"/>
            <w:sz w:val="20"/>
          </w:rPr>
          <w:t xml:space="preserve"> </w:t>
        </w:r>
        <w:smartTag w:uri="urn:schemas-microsoft-com:office:smarttags" w:element="PlaceType">
          <w:r>
            <w:rPr>
              <w:i w:val="0"/>
              <w:iCs w:val="0"/>
              <w:color w:val="auto"/>
              <w:sz w:val="20"/>
            </w:rPr>
            <w:t>Center</w:t>
          </w:r>
        </w:smartTag>
      </w:smartTag>
    </w:p>
    <w:p w:rsidR="00946A4E" w:rsidRDefault="00946A4E" w:rsidP="00A3218F">
      <w:pPr>
        <w:pStyle w:val="Footer1Italic"/>
        <w:rPr>
          <w:i w:val="0"/>
          <w:iCs w:val="0"/>
          <w:color w:val="auto"/>
          <w:sz w:val="20"/>
        </w:rPr>
      </w:pPr>
      <w:smartTag w:uri="urn:schemas-microsoft-com:office:smarttags" w:element="place">
        <w:smartTag w:uri="urn:schemas-microsoft-com:office:smarttags" w:element="City">
          <w:r>
            <w:rPr>
              <w:i w:val="0"/>
              <w:iCs w:val="0"/>
              <w:color w:val="auto"/>
              <w:sz w:val="20"/>
            </w:rPr>
            <w:t>Baton Rouge</w:t>
          </w:r>
        </w:smartTag>
        <w:r>
          <w:rPr>
            <w:i w:val="0"/>
            <w:iCs w:val="0"/>
            <w:color w:val="auto"/>
            <w:sz w:val="20"/>
          </w:rPr>
          <w:t xml:space="preserve">, </w:t>
        </w:r>
        <w:smartTag w:uri="urn:schemas-microsoft-com:office:smarttags" w:element="State">
          <w:r>
            <w:rPr>
              <w:i w:val="0"/>
              <w:iCs w:val="0"/>
              <w:color w:val="auto"/>
              <w:sz w:val="20"/>
            </w:rPr>
            <w:t>Louisiana</w:t>
          </w:r>
        </w:smartTag>
      </w:smartTag>
    </w:p>
    <w:p w:rsidR="00946A4E" w:rsidRDefault="00946A4E" w:rsidP="00A3218F">
      <w:pPr>
        <w:pStyle w:val="Footer1Italic"/>
        <w:rPr>
          <w:i w:val="0"/>
          <w:iCs w:val="0"/>
          <w:color w:val="auto"/>
          <w:sz w:val="20"/>
        </w:rPr>
      </w:pPr>
    </w:p>
    <w:p w:rsidR="00946A4E" w:rsidRDefault="00946A4E" w:rsidP="00A3218F">
      <w:pPr>
        <w:pStyle w:val="Footer1Italic"/>
        <w:rPr>
          <w:i w:val="0"/>
          <w:iCs w:val="0"/>
          <w:color w:val="auto"/>
          <w:sz w:val="20"/>
        </w:rPr>
      </w:pPr>
      <w:r>
        <w:rPr>
          <w:i w:val="0"/>
          <w:iCs w:val="0"/>
          <w:color w:val="auto"/>
          <w:sz w:val="20"/>
        </w:rPr>
        <w:t>Jeffrey D. Walker Wilson</w:t>
      </w:r>
    </w:p>
    <w:p w:rsidR="00946A4E" w:rsidRDefault="00946A4E" w:rsidP="00A3218F">
      <w:pPr>
        <w:pStyle w:val="Footer1Italic"/>
        <w:rPr>
          <w:i w:val="0"/>
          <w:iCs w:val="0"/>
          <w:color w:val="auto"/>
          <w:sz w:val="20"/>
        </w:rPr>
      </w:pPr>
      <w:r>
        <w:rPr>
          <w:i w:val="0"/>
          <w:iCs w:val="0"/>
          <w:color w:val="auto"/>
          <w:sz w:val="20"/>
        </w:rPr>
        <w:t>Earth team volunteer</w:t>
      </w:r>
    </w:p>
    <w:p w:rsidR="00946A4E" w:rsidRDefault="00946A4E" w:rsidP="00A3218F">
      <w:pPr>
        <w:pStyle w:val="Footer1Italic"/>
        <w:rPr>
          <w:i w:val="0"/>
          <w:iCs w:val="0"/>
          <w:color w:val="auto"/>
          <w:sz w:val="20"/>
        </w:rPr>
      </w:pPr>
      <w:smartTag w:uri="urn:schemas-microsoft-com:office:smarttags" w:element="place">
        <w:smartTag w:uri="urn:schemas-microsoft-com:office:smarttags" w:element="PlaceName">
          <w:r>
            <w:rPr>
              <w:i w:val="0"/>
              <w:iCs w:val="0"/>
              <w:color w:val="auto"/>
              <w:sz w:val="20"/>
            </w:rPr>
            <w:t>USDA</w:t>
          </w:r>
        </w:smartTag>
        <w:r>
          <w:rPr>
            <w:i w:val="0"/>
            <w:iCs w:val="0"/>
            <w:color w:val="auto"/>
            <w:sz w:val="20"/>
          </w:rPr>
          <w:t xml:space="preserve"> </w:t>
        </w:r>
        <w:smartTag w:uri="urn:schemas-microsoft-com:office:smarttags" w:element="PlaceName">
          <w:r>
            <w:rPr>
              <w:i w:val="0"/>
              <w:iCs w:val="0"/>
              <w:color w:val="auto"/>
              <w:sz w:val="20"/>
            </w:rPr>
            <w:t>NRCS</w:t>
          </w:r>
        </w:smartTag>
        <w:r>
          <w:rPr>
            <w:i w:val="0"/>
            <w:iCs w:val="0"/>
            <w:color w:val="auto"/>
            <w:sz w:val="20"/>
          </w:rPr>
          <w:t xml:space="preserve"> </w:t>
        </w:r>
        <w:smartTag w:uri="urn:schemas-microsoft-com:office:smarttags" w:element="PlaceName">
          <w:r>
            <w:rPr>
              <w:i w:val="0"/>
              <w:iCs w:val="0"/>
              <w:color w:val="auto"/>
              <w:sz w:val="20"/>
            </w:rPr>
            <w:t>National</w:t>
          </w:r>
        </w:smartTag>
        <w:r>
          <w:rPr>
            <w:i w:val="0"/>
            <w:iCs w:val="0"/>
            <w:color w:val="auto"/>
            <w:sz w:val="20"/>
          </w:rPr>
          <w:t xml:space="preserve"> </w:t>
        </w:r>
        <w:smartTag w:uri="urn:schemas-microsoft-com:office:smarttags" w:element="PlaceName">
          <w:r>
            <w:rPr>
              <w:i w:val="0"/>
              <w:iCs w:val="0"/>
              <w:color w:val="auto"/>
              <w:sz w:val="20"/>
            </w:rPr>
            <w:t>Plant</w:t>
          </w:r>
        </w:smartTag>
        <w:r>
          <w:rPr>
            <w:i w:val="0"/>
            <w:iCs w:val="0"/>
            <w:color w:val="auto"/>
            <w:sz w:val="20"/>
          </w:rPr>
          <w:t xml:space="preserve"> </w:t>
        </w:r>
        <w:smartTag w:uri="urn:schemas-microsoft-com:office:smarttags" w:element="PlaceName">
          <w:r>
            <w:rPr>
              <w:i w:val="0"/>
              <w:iCs w:val="0"/>
              <w:color w:val="auto"/>
              <w:sz w:val="20"/>
            </w:rPr>
            <w:t>Data</w:t>
          </w:r>
        </w:smartTag>
        <w:r>
          <w:rPr>
            <w:i w:val="0"/>
            <w:iCs w:val="0"/>
            <w:color w:val="auto"/>
            <w:sz w:val="20"/>
          </w:rPr>
          <w:t xml:space="preserve"> </w:t>
        </w:r>
        <w:smartTag w:uri="urn:schemas-microsoft-com:office:smarttags" w:element="PlaceType">
          <w:r>
            <w:rPr>
              <w:i w:val="0"/>
              <w:iCs w:val="0"/>
              <w:color w:val="auto"/>
              <w:sz w:val="20"/>
            </w:rPr>
            <w:t>Center</w:t>
          </w:r>
        </w:smartTag>
      </w:smartTag>
    </w:p>
    <w:p w:rsidR="00946A4E" w:rsidRDefault="00946A4E" w:rsidP="00A3218F">
      <w:pPr>
        <w:pStyle w:val="Footer1Italic"/>
        <w:rPr>
          <w:i w:val="0"/>
          <w:iCs w:val="0"/>
          <w:color w:val="auto"/>
          <w:sz w:val="20"/>
        </w:rPr>
      </w:pPr>
      <w:smartTag w:uri="urn:schemas-microsoft-com:office:smarttags" w:element="place">
        <w:smartTag w:uri="urn:schemas-microsoft-com:office:smarttags" w:element="City">
          <w:r>
            <w:rPr>
              <w:i w:val="0"/>
              <w:iCs w:val="0"/>
              <w:color w:val="auto"/>
              <w:sz w:val="20"/>
            </w:rPr>
            <w:t>Baton Rouge</w:t>
          </w:r>
        </w:smartTag>
        <w:r>
          <w:rPr>
            <w:i w:val="0"/>
            <w:iCs w:val="0"/>
            <w:color w:val="auto"/>
            <w:sz w:val="20"/>
          </w:rPr>
          <w:t xml:space="preserve">, </w:t>
        </w:r>
        <w:smartTag w:uri="urn:schemas-microsoft-com:office:smarttags" w:element="State">
          <w:r>
            <w:rPr>
              <w:i w:val="0"/>
              <w:iCs w:val="0"/>
              <w:color w:val="auto"/>
              <w:sz w:val="20"/>
            </w:rPr>
            <w:t>Louisiana</w:t>
          </w:r>
        </w:smartTag>
      </w:smartTag>
    </w:p>
    <w:p w:rsidR="00946A4E" w:rsidRDefault="00946A4E" w:rsidP="00A3218F">
      <w:pPr>
        <w:pStyle w:val="Footer1Italic"/>
        <w:rPr>
          <w:i w:val="0"/>
          <w:iCs w:val="0"/>
          <w:color w:val="auto"/>
          <w:sz w:val="20"/>
        </w:rPr>
      </w:pPr>
    </w:p>
    <w:p w:rsidR="00946A4E" w:rsidRDefault="00946A4E" w:rsidP="00A3218F">
      <w:pPr>
        <w:pStyle w:val="Footer1Italic"/>
        <w:rPr>
          <w:b/>
          <w:bCs/>
          <w:i w:val="0"/>
          <w:iCs w:val="0"/>
          <w:color w:val="auto"/>
          <w:sz w:val="20"/>
        </w:rPr>
      </w:pPr>
      <w:r>
        <w:rPr>
          <w:b/>
          <w:bCs/>
          <w:i w:val="0"/>
          <w:iCs w:val="0"/>
          <w:color w:val="auto"/>
          <w:sz w:val="20"/>
        </w:rPr>
        <w:t>Species Coordinator:</w:t>
      </w:r>
    </w:p>
    <w:p w:rsidR="00A3218F" w:rsidRDefault="00A3218F" w:rsidP="00A3218F">
      <w:pPr>
        <w:pStyle w:val="Footer1Italic"/>
        <w:rPr>
          <w:i w:val="0"/>
          <w:iCs w:val="0"/>
          <w:color w:val="auto"/>
          <w:sz w:val="20"/>
        </w:rPr>
      </w:pPr>
      <w:smartTag w:uri="urn:schemas-microsoft-com:office:smarttags" w:element="place">
        <w:smartTag w:uri="urn:schemas-microsoft-com:office:smarttags" w:element="City">
          <w:r w:rsidRPr="00955FD9">
            <w:rPr>
              <w:i w:val="0"/>
              <w:iCs w:val="0"/>
              <w:color w:val="auto"/>
              <w:sz w:val="20"/>
            </w:rPr>
            <w:t>Lincoln</w:t>
          </w:r>
        </w:smartTag>
      </w:smartTag>
      <w:r w:rsidRPr="00955FD9">
        <w:rPr>
          <w:i w:val="0"/>
          <w:iCs w:val="0"/>
          <w:color w:val="auto"/>
          <w:sz w:val="20"/>
        </w:rPr>
        <w:t xml:space="preserve"> M. Moore</w:t>
      </w:r>
    </w:p>
    <w:p w:rsidR="00A3218F" w:rsidRDefault="00A3218F" w:rsidP="00A3218F">
      <w:pPr>
        <w:pStyle w:val="Footer1Italic"/>
        <w:rPr>
          <w:i w:val="0"/>
          <w:iCs w:val="0"/>
          <w:color w:val="auto"/>
          <w:sz w:val="20"/>
        </w:rPr>
      </w:pPr>
      <w:smartTag w:uri="urn:schemas-microsoft-com:office:smarttags" w:element="PlaceName">
        <w:r>
          <w:rPr>
            <w:i w:val="0"/>
            <w:iCs w:val="0"/>
            <w:color w:val="auto"/>
            <w:sz w:val="20"/>
          </w:rPr>
          <w:t>USDA</w:t>
        </w:r>
      </w:smartTag>
      <w:r>
        <w:rPr>
          <w:i w:val="0"/>
          <w:iCs w:val="0"/>
          <w:color w:val="auto"/>
          <w:sz w:val="20"/>
        </w:rPr>
        <w:t xml:space="preserve"> </w:t>
      </w:r>
      <w:smartTag w:uri="urn:schemas-microsoft-com:office:smarttags" w:element="PlaceName">
        <w:r>
          <w:rPr>
            <w:i w:val="0"/>
            <w:iCs w:val="0"/>
            <w:color w:val="auto"/>
            <w:sz w:val="20"/>
          </w:rPr>
          <w:t>NRCS</w:t>
        </w:r>
      </w:smartTag>
      <w:r>
        <w:rPr>
          <w:i w:val="0"/>
          <w:iCs w:val="0"/>
          <w:color w:val="auto"/>
          <w:sz w:val="20"/>
        </w:rPr>
        <w:t xml:space="preserve"> </w:t>
      </w:r>
      <w:smartTag w:uri="urn:schemas-microsoft-com:office:smarttags" w:element="PlaceName">
        <w:r>
          <w:rPr>
            <w:i w:val="0"/>
            <w:iCs w:val="0"/>
            <w:color w:val="auto"/>
            <w:sz w:val="20"/>
          </w:rPr>
          <w:t>National</w:t>
        </w:r>
      </w:smartTag>
      <w:r>
        <w:rPr>
          <w:i w:val="0"/>
          <w:iCs w:val="0"/>
          <w:color w:val="auto"/>
          <w:sz w:val="20"/>
        </w:rPr>
        <w:t xml:space="preserve"> </w:t>
      </w:r>
      <w:smartTag w:uri="urn:schemas-microsoft-com:office:smarttags" w:element="PlaceName">
        <w:r>
          <w:rPr>
            <w:i w:val="0"/>
            <w:iCs w:val="0"/>
            <w:color w:val="auto"/>
            <w:sz w:val="20"/>
          </w:rPr>
          <w:t>Plant</w:t>
        </w:r>
      </w:smartTag>
      <w:r>
        <w:rPr>
          <w:i w:val="0"/>
          <w:iCs w:val="0"/>
          <w:color w:val="auto"/>
          <w:sz w:val="20"/>
        </w:rPr>
        <w:t xml:space="preserve"> </w:t>
      </w:r>
      <w:smartTag w:uri="urn:schemas-microsoft-com:office:smarttags" w:element="PlaceName">
        <w:r>
          <w:rPr>
            <w:i w:val="0"/>
            <w:iCs w:val="0"/>
            <w:color w:val="auto"/>
            <w:sz w:val="20"/>
          </w:rPr>
          <w:t>Data</w:t>
        </w:r>
      </w:smartTag>
      <w:r>
        <w:rPr>
          <w:i w:val="0"/>
          <w:iCs w:val="0"/>
          <w:color w:val="auto"/>
          <w:sz w:val="20"/>
        </w:rPr>
        <w:t xml:space="preserve"> </w:t>
      </w:r>
      <w:smartTag w:uri="urn:schemas-microsoft-com:office:smarttags" w:element="PlaceType">
        <w:r>
          <w:rPr>
            <w:i w:val="0"/>
            <w:iCs w:val="0"/>
            <w:color w:val="auto"/>
            <w:sz w:val="20"/>
          </w:rPr>
          <w:t>Center</w:t>
        </w:r>
      </w:smartTag>
      <w:r>
        <w:rPr>
          <w:i w:val="0"/>
          <w:iCs w:val="0"/>
          <w:color w:val="auto"/>
          <w:sz w:val="20"/>
        </w:rPr>
        <w:t xml:space="preserve">, </w:t>
      </w:r>
      <w:smartTag w:uri="urn:schemas-microsoft-com:office:smarttags" w:element="place">
        <w:smartTag w:uri="urn:schemas-microsoft-com:office:smarttags" w:element="City">
          <w:r>
            <w:rPr>
              <w:i w:val="0"/>
              <w:iCs w:val="0"/>
              <w:color w:val="auto"/>
              <w:sz w:val="20"/>
            </w:rPr>
            <w:t>Baton Rouge</w:t>
          </w:r>
        </w:smartTag>
        <w:r>
          <w:rPr>
            <w:i w:val="0"/>
            <w:iCs w:val="0"/>
            <w:color w:val="auto"/>
            <w:sz w:val="20"/>
          </w:rPr>
          <w:t xml:space="preserve">, </w:t>
        </w:r>
        <w:smartTag w:uri="urn:schemas-microsoft-com:office:smarttags" w:element="State">
          <w:r>
            <w:rPr>
              <w:i w:val="0"/>
              <w:iCs w:val="0"/>
              <w:color w:val="auto"/>
              <w:sz w:val="20"/>
            </w:rPr>
            <w:t>Louisiana</w:t>
          </w:r>
        </w:smartTag>
      </w:smartTag>
    </w:p>
    <w:p w:rsidR="003C778D" w:rsidRPr="00A3218F" w:rsidRDefault="003C778D" w:rsidP="00A3218F">
      <w:pPr>
        <w:pStyle w:val="Footer1Italic"/>
        <w:rPr>
          <w:i w:val="0"/>
          <w:color w:val="auto"/>
          <w:sz w:val="20"/>
        </w:rPr>
      </w:pPr>
    </w:p>
    <w:p w:rsidR="00946A4E" w:rsidRPr="00A3218F" w:rsidRDefault="003C778D" w:rsidP="00A3218F">
      <w:pPr>
        <w:pStyle w:val="Footer1Italic"/>
        <w:rPr>
          <w:i w:val="0"/>
          <w:color w:val="auto"/>
          <w:szCs w:val="16"/>
        </w:rPr>
      </w:pPr>
      <w:r w:rsidRPr="00A3218F">
        <w:rPr>
          <w:i w:val="0"/>
          <w:color w:val="auto"/>
          <w:szCs w:val="16"/>
        </w:rPr>
        <w:t>Edited:</w:t>
      </w:r>
      <w:r w:rsidR="00A3218F">
        <w:rPr>
          <w:i w:val="0"/>
          <w:color w:val="auto"/>
          <w:szCs w:val="16"/>
        </w:rPr>
        <w:t xml:space="preserve"> 060803 jsp</w:t>
      </w:r>
    </w:p>
    <w:p w:rsidR="003C778D" w:rsidRPr="003C778D" w:rsidRDefault="003C778D" w:rsidP="00946A4E">
      <w:pPr>
        <w:pStyle w:val="Footer1Italic"/>
        <w:rPr>
          <w:b/>
          <w:i w:val="0"/>
          <w:color w:val="auto"/>
          <w:sz w:val="20"/>
        </w:rPr>
      </w:pPr>
    </w:p>
    <w:p w:rsidR="00946A4E" w:rsidRDefault="00946A4E" w:rsidP="00946A4E">
      <w:pPr>
        <w:pStyle w:val="BodyText"/>
        <w:jc w:val="left"/>
        <w:rPr>
          <w:rStyle w:val="Footer1Char"/>
          <w:color w:val="auto"/>
          <w:szCs w:val="16"/>
        </w:rPr>
      </w:pPr>
      <w:r>
        <w:rPr>
          <w:rStyle w:val="Footer1Char"/>
          <w:color w:val="auto"/>
          <w:szCs w:val="16"/>
        </w:rPr>
        <w:t>For more information about this and other plants, please contact your local NRCS field office or Conservation District, and visit the PLANTS Web site&lt;</w:t>
      </w:r>
      <w:hyperlink r:id="rId48" w:history="1">
        <w:r>
          <w:rPr>
            <w:rStyle w:val="Hyperlink"/>
            <w:color w:val="auto"/>
            <w:sz w:val="16"/>
            <w:szCs w:val="16"/>
            <w:u w:val="none"/>
          </w:rPr>
          <w:t>http://plants.usda.gov</w:t>
        </w:r>
      </w:hyperlink>
      <w:r>
        <w:rPr>
          <w:rStyle w:val="Footer1Char"/>
          <w:color w:val="auto"/>
          <w:szCs w:val="16"/>
        </w:rPr>
        <w:t>&gt; or the Plant Materials Program Web site &lt;</w:t>
      </w:r>
      <w:hyperlink r:id="rId49" w:history="1">
        <w:r>
          <w:rPr>
            <w:rStyle w:val="Hyperlink"/>
            <w:color w:val="auto"/>
            <w:sz w:val="16"/>
            <w:szCs w:val="16"/>
            <w:u w:val="none"/>
          </w:rPr>
          <w:t>http://Plant-Materials.nrcs.usda.gov</w:t>
        </w:r>
      </w:hyperlink>
      <w:r>
        <w:rPr>
          <w:rStyle w:val="Footer1Char"/>
          <w:color w:val="auto"/>
          <w:szCs w:val="16"/>
        </w:rPr>
        <w:t>&gt;</w:t>
      </w:r>
    </w:p>
    <w:p w:rsidR="00946A4E" w:rsidRDefault="00946A4E" w:rsidP="00946A4E">
      <w:pPr>
        <w:pStyle w:val="Footer"/>
        <w:rPr>
          <w:rStyle w:val="PageNumber"/>
          <w:sz w:val="16"/>
        </w:rPr>
      </w:pPr>
    </w:p>
    <w:p w:rsidR="00946A4E" w:rsidRPr="00A3218F" w:rsidRDefault="00946A4E" w:rsidP="00946A4E">
      <w:pPr>
        <w:pStyle w:val="NormalWeb"/>
        <w:rPr>
          <w:rFonts w:ascii="Times New Roman" w:hAnsi="Times New Roman"/>
          <w:i/>
          <w:color w:val="0000FF"/>
          <w:sz w:val="16"/>
          <w:szCs w:val="16"/>
        </w:rPr>
      </w:pPr>
      <w:r w:rsidRPr="00A3218F">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A3218F">
            <w:rPr>
              <w:rFonts w:ascii="Times New Roman" w:hAnsi="Times New Roman"/>
              <w:i/>
              <w:color w:val="0000FF"/>
              <w:sz w:val="16"/>
              <w:szCs w:val="16"/>
            </w:rPr>
            <w:t>U.S.</w:t>
          </w:r>
        </w:smartTag>
      </w:smartTag>
      <w:r w:rsidRPr="00A3218F">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50" w:tgtFrame="_blank" w:tooltip="PLANTS is not responsible for the content or availability of other Web sites." w:history="1">
        <w:r w:rsidRPr="00A3218F">
          <w:rPr>
            <w:rStyle w:val="Hyperlink"/>
            <w:rFonts w:ascii="Times New Roman" w:hAnsi="Times New Roman"/>
            <w:i/>
            <w:sz w:val="16"/>
            <w:szCs w:val="16"/>
            <w:u w:val="none"/>
          </w:rPr>
          <w:t>TARGET Center</w:t>
        </w:r>
      </w:hyperlink>
      <w:r w:rsidRPr="00A3218F">
        <w:rPr>
          <w:rFonts w:ascii="Times New Roman" w:hAnsi="Times New Roman"/>
          <w:i/>
          <w:color w:val="0000FF"/>
          <w:sz w:val="16"/>
          <w:szCs w:val="16"/>
        </w:rPr>
        <w:t xml:space="preserve"> at 202-720-2600 (voice and TDD).</w:t>
      </w:r>
    </w:p>
    <w:p w:rsidR="00946A4E" w:rsidRPr="00A3218F" w:rsidRDefault="00946A4E" w:rsidP="00946A4E">
      <w:pPr>
        <w:pStyle w:val="NormalWeb"/>
        <w:rPr>
          <w:rFonts w:ascii="Times New Roman" w:hAnsi="Times New Roman"/>
          <w:i/>
          <w:color w:val="0000FF"/>
          <w:sz w:val="16"/>
          <w:szCs w:val="16"/>
        </w:rPr>
      </w:pPr>
      <w:r w:rsidRPr="00A3218F">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A3218F">
        <w:rPr>
          <w:rFonts w:ascii="Times New Roman" w:hAnsi="Times New Roman"/>
          <w:i/>
          <w:color w:val="0000FF"/>
          <w:sz w:val="16"/>
          <w:szCs w:val="16"/>
        </w:rPr>
        <w:lastRenderedPageBreak/>
        <w:t>202-720-5964 (voice or TDD). USDA is an equal opportunity provider and employer.</w:t>
      </w:r>
    </w:p>
    <w:p w:rsidR="00946A4E" w:rsidRDefault="00946A4E" w:rsidP="00946A4E">
      <w:pPr>
        <w:pStyle w:val="NormalWeb"/>
        <w:rPr>
          <w:rFonts w:ascii="Times New Roman" w:hAnsi="Times New Roman"/>
          <w:i/>
          <w:color w:val="auto"/>
          <w:sz w:val="16"/>
          <w:szCs w:val="16"/>
        </w:rPr>
      </w:pPr>
      <w:r w:rsidRPr="00A3218F">
        <w:rPr>
          <w:rFonts w:ascii="Times New Roman" w:hAnsi="Times New Roman"/>
          <w:i/>
          <w:color w:val="0000FF"/>
          <w:sz w:val="16"/>
          <w:szCs w:val="16"/>
        </w:rPr>
        <w:t xml:space="preserve">Read about </w:t>
      </w:r>
      <w:hyperlink r:id="rId51" w:tgtFrame="_blank" w:tooltip="PLANTS is not responsible for the content or availability of other Web sites." w:history="1">
        <w:r w:rsidRPr="00A3218F">
          <w:rPr>
            <w:rStyle w:val="Hyperlink"/>
            <w:rFonts w:ascii="Times New Roman" w:hAnsi="Times New Roman"/>
            <w:i/>
            <w:sz w:val="16"/>
            <w:szCs w:val="16"/>
            <w:u w:val="none"/>
          </w:rPr>
          <w:t>Civil Rights at the Natural Resources Convervation Service</w:t>
        </w:r>
      </w:hyperlink>
      <w:r>
        <w:rPr>
          <w:rFonts w:ascii="Times New Roman" w:hAnsi="Times New Roman"/>
          <w:i/>
          <w:color w:val="auto"/>
          <w:sz w:val="16"/>
          <w:szCs w:val="16"/>
        </w:rPr>
        <w:t xml:space="preserve">. </w:t>
      </w:r>
    </w:p>
    <w:p w:rsidR="00946A4E" w:rsidRDefault="00946A4E" w:rsidP="00946A4E">
      <w:pPr>
        <w:pStyle w:val="Footer"/>
        <w:jc w:val="left"/>
        <w:rPr>
          <w:sz w:val="20"/>
        </w:rPr>
      </w:pPr>
    </w:p>
    <w:p w:rsidR="00946A4E" w:rsidRDefault="00946A4E" w:rsidP="00946A4E">
      <w:pPr>
        <w:pStyle w:val="Heading1"/>
        <w:jc w:val="left"/>
      </w:pPr>
    </w:p>
    <w:p w:rsidR="00DD41E3" w:rsidRPr="00DD41E3" w:rsidRDefault="00DD41E3" w:rsidP="00DD41E3">
      <w:pPr>
        <w:pStyle w:val="Footer"/>
        <w:jc w:val="left"/>
        <w:rPr>
          <w:sz w:val="20"/>
        </w:rPr>
      </w:pPr>
    </w:p>
    <w:sectPr w:rsidR="00DD41E3" w:rsidRPr="00DD41E3">
      <w:headerReference w:type="default" r:id="rId52"/>
      <w:footerReference w:type="default" r:id="rId5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307" w:rsidRDefault="00680307">
      <w:r>
        <w:separator/>
      </w:r>
    </w:p>
  </w:endnote>
  <w:endnote w:type="continuationSeparator" w:id="0">
    <w:p w:rsidR="00680307" w:rsidRDefault="006803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altName w:val="Trebuchet MS"/>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6F8" w:rsidRDefault="001E06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307" w:rsidRDefault="00680307">
      <w:r>
        <w:separator/>
      </w:r>
    </w:p>
  </w:footnote>
  <w:footnote w:type="continuationSeparator" w:id="0">
    <w:p w:rsidR="00680307" w:rsidRDefault="006803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34B4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6F8" w:rsidRDefault="001E06F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1A4"/>
    <w:rsid w:val="000578C2"/>
    <w:rsid w:val="000607FF"/>
    <w:rsid w:val="000867C9"/>
    <w:rsid w:val="000A1774"/>
    <w:rsid w:val="000F1970"/>
    <w:rsid w:val="00134B41"/>
    <w:rsid w:val="001478F1"/>
    <w:rsid w:val="001B2ADA"/>
    <w:rsid w:val="001B6C75"/>
    <w:rsid w:val="001C3653"/>
    <w:rsid w:val="001C4209"/>
    <w:rsid w:val="001D6A53"/>
    <w:rsid w:val="001E06F8"/>
    <w:rsid w:val="001E6B41"/>
    <w:rsid w:val="001F7210"/>
    <w:rsid w:val="002148DF"/>
    <w:rsid w:val="00222F37"/>
    <w:rsid w:val="00234ED6"/>
    <w:rsid w:val="002375B8"/>
    <w:rsid w:val="0026727E"/>
    <w:rsid w:val="00273A3D"/>
    <w:rsid w:val="002B7EDA"/>
    <w:rsid w:val="002C45BA"/>
    <w:rsid w:val="0036701D"/>
    <w:rsid w:val="003749B3"/>
    <w:rsid w:val="00377934"/>
    <w:rsid w:val="00395D33"/>
    <w:rsid w:val="003C778D"/>
    <w:rsid w:val="004032F8"/>
    <w:rsid w:val="004052E3"/>
    <w:rsid w:val="00416D52"/>
    <w:rsid w:val="004340C9"/>
    <w:rsid w:val="004364E5"/>
    <w:rsid w:val="00437F11"/>
    <w:rsid w:val="004500D1"/>
    <w:rsid w:val="0048212B"/>
    <w:rsid w:val="00485D14"/>
    <w:rsid w:val="004A50AC"/>
    <w:rsid w:val="004B3F62"/>
    <w:rsid w:val="004E2BD6"/>
    <w:rsid w:val="004F75FB"/>
    <w:rsid w:val="00520FAC"/>
    <w:rsid w:val="00592CFA"/>
    <w:rsid w:val="005A2740"/>
    <w:rsid w:val="005F57D8"/>
    <w:rsid w:val="0061608E"/>
    <w:rsid w:val="006333FE"/>
    <w:rsid w:val="00660D73"/>
    <w:rsid w:val="00680307"/>
    <w:rsid w:val="006B4B3E"/>
    <w:rsid w:val="00712AC4"/>
    <w:rsid w:val="0075249B"/>
    <w:rsid w:val="007A3680"/>
    <w:rsid w:val="007B6BD0"/>
    <w:rsid w:val="007F3743"/>
    <w:rsid w:val="00821768"/>
    <w:rsid w:val="00830F95"/>
    <w:rsid w:val="0089154B"/>
    <w:rsid w:val="008B3C33"/>
    <w:rsid w:val="008E6018"/>
    <w:rsid w:val="008F3D5A"/>
    <w:rsid w:val="00924256"/>
    <w:rsid w:val="00946A4E"/>
    <w:rsid w:val="00982214"/>
    <w:rsid w:val="009D6668"/>
    <w:rsid w:val="009F0497"/>
    <w:rsid w:val="00A06FE6"/>
    <w:rsid w:val="00A12175"/>
    <w:rsid w:val="00A3218F"/>
    <w:rsid w:val="00A8423D"/>
    <w:rsid w:val="00AB0F7A"/>
    <w:rsid w:val="00AD30BE"/>
    <w:rsid w:val="00AE259F"/>
    <w:rsid w:val="00B755F2"/>
    <w:rsid w:val="00B841F9"/>
    <w:rsid w:val="00B8425D"/>
    <w:rsid w:val="00BD616F"/>
    <w:rsid w:val="00BE5356"/>
    <w:rsid w:val="00BF44A8"/>
    <w:rsid w:val="00C71B7B"/>
    <w:rsid w:val="00C72967"/>
    <w:rsid w:val="00C81773"/>
    <w:rsid w:val="00CD49CC"/>
    <w:rsid w:val="00CF06F8"/>
    <w:rsid w:val="00CF7EC1"/>
    <w:rsid w:val="00D62818"/>
    <w:rsid w:val="00DC1B12"/>
    <w:rsid w:val="00DD41E3"/>
    <w:rsid w:val="00E81154"/>
    <w:rsid w:val="00E93233"/>
    <w:rsid w:val="00E97992"/>
    <w:rsid w:val="00EB7A65"/>
    <w:rsid w:val="00F1350F"/>
    <w:rsid w:val="00F228B0"/>
    <w:rsid w:val="00F37735"/>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946A4E"/>
    <w:rPr>
      <w:color w:val="228622"/>
    </w:rPr>
  </w:style>
  <w:style w:type="character" w:styleId="HTMLCite">
    <w:name w:val="HTML Cite"/>
    <w:basedOn w:val="DefaultParagraphFont"/>
    <w:rsid w:val="00946A4E"/>
    <w:rPr>
      <w:i/>
      <w:iCs/>
    </w:rPr>
  </w:style>
  <w:style w:type="character" w:styleId="Emphasis">
    <w:name w:val="Emphasis"/>
    <w:basedOn w:val="DefaultParagraphFont"/>
    <w:qFormat/>
    <w:rsid w:val="00946A4E"/>
    <w:rPr>
      <w:i/>
      <w:iCs/>
    </w:rPr>
  </w:style>
  <w:style w:type="paragraph" w:styleId="BalloonText">
    <w:name w:val="Balloon Text"/>
    <w:basedOn w:val="Normal"/>
    <w:semiHidden/>
    <w:rsid w:val="00A321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ntioxidant" TargetMode="External"/><Relationship Id="rId18" Type="http://schemas.openxmlformats.org/officeDocument/2006/relationships/hyperlink" Target="http://en.wikipedia.org/wiki/Anti-depressant" TargetMode="External"/><Relationship Id="rId26" Type="http://schemas.openxmlformats.org/officeDocument/2006/relationships/hyperlink" Target="http://en.wikipedia.org/wiki/Nipple" TargetMode="External"/><Relationship Id="rId39" Type="http://schemas.openxmlformats.org/officeDocument/2006/relationships/hyperlink" Target="http://en.wikipedia.org/wiki/Butter" TargetMode="External"/><Relationship Id="rId21" Type="http://schemas.openxmlformats.org/officeDocument/2006/relationships/hyperlink" Target="http://en.wikipedia.org/wiki/Aphrodisiac" TargetMode="External"/><Relationship Id="rId34" Type="http://schemas.openxmlformats.org/officeDocument/2006/relationships/hyperlink" Target="http://en.wikipedia.org/wiki/Ovule" TargetMode="External"/><Relationship Id="rId42" Type="http://schemas.openxmlformats.org/officeDocument/2006/relationships/hyperlink" Target="http://en.wikipedia.org/w/index.php?title=Nucellus&amp;action=edit" TargetMode="External"/><Relationship Id="rId47" Type="http://schemas.openxmlformats.org/officeDocument/2006/relationships/hyperlink" Target="http://www.blackwell-synergy.com/links/doi/10.1111/j.1365-2125.2005.02322.x" TargetMode="External"/><Relationship Id="rId50" Type="http://schemas.openxmlformats.org/officeDocument/2006/relationships/hyperlink" Target="http://www.usda.gov/oo/target.htm" TargetMode="External"/><Relationship Id="rId55"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en.wikipedia.org/wiki/Vertigo" TargetMode="External"/><Relationship Id="rId17" Type="http://schemas.openxmlformats.org/officeDocument/2006/relationships/hyperlink" Target="http://en.wikipedia.org/wiki/Warfarin" TargetMode="External"/><Relationship Id="rId25" Type="http://schemas.openxmlformats.org/officeDocument/2006/relationships/hyperlink" Target="http://en.wikipedia.org/wiki/Poison-ivy_%28plant%29" TargetMode="External"/><Relationship Id="rId33" Type="http://schemas.openxmlformats.org/officeDocument/2006/relationships/hyperlink" Target="http://en.wikipedia.org/w/index.php?title=Microsporangium&amp;action=edit" TargetMode="External"/><Relationship Id="rId38" Type="http://schemas.openxmlformats.org/officeDocument/2006/relationships/hyperlink" Target="http://en.wikipedia.org/wiki/Butanoic_acid" TargetMode="External"/><Relationship Id="rId46" Type="http://schemas.openxmlformats.org/officeDocument/2006/relationships/hyperlink" Target="http://www.ncbi.nlm.nih.gov/entrez/query.fcgi?cmd=Retrieve&amp;db=pubmed&amp;dopt=Abstract&amp;list_uids=12186600&amp;query_hl=1" TargetMode="External"/><Relationship Id="rId2" Type="http://schemas.openxmlformats.org/officeDocument/2006/relationships/settings" Target="settings.xml"/><Relationship Id="rId16" Type="http://schemas.openxmlformats.org/officeDocument/2006/relationships/hyperlink" Target="http://en.wikipedia.org/wiki/Aspirin" TargetMode="External"/><Relationship Id="rId20" Type="http://schemas.openxmlformats.org/officeDocument/2006/relationships/hyperlink" Target="http://en.wikipedia.org/wiki/Pregnant" TargetMode="External"/><Relationship Id="rId29" Type="http://schemas.openxmlformats.org/officeDocument/2006/relationships/hyperlink" Target="http://en.wikipedia.org/wiki/Maidenhair_fern" TargetMode="External"/><Relationship Id="rId41" Type="http://schemas.openxmlformats.org/officeDocument/2006/relationships/hyperlink" Target="http://en.wikipedia.org/w/index.php?title=Endotesta&amp;action=edit"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en.wikipedia.org/wiki/Memory" TargetMode="External"/><Relationship Id="rId24" Type="http://schemas.openxmlformats.org/officeDocument/2006/relationships/hyperlink" Target="http://en.wikipedia.org/wiki/Blister" TargetMode="External"/><Relationship Id="rId32" Type="http://schemas.openxmlformats.org/officeDocument/2006/relationships/hyperlink" Target="http://en.wikipedia.org/wiki/Sporophyll" TargetMode="External"/><Relationship Id="rId37" Type="http://schemas.openxmlformats.org/officeDocument/2006/relationships/hyperlink" Target="http://en.wikipedia.org/wiki/Fruit" TargetMode="External"/><Relationship Id="rId40" Type="http://schemas.openxmlformats.org/officeDocument/2006/relationships/hyperlink" Target="http://en.wikipedia.org/w/index.php?title=Sclerotesta&amp;action=edit" TargetMode="External"/><Relationship Id="rId45" Type="http://schemas.openxmlformats.org/officeDocument/2006/relationships/hyperlink" Target="http://www.ncbi.nlm.nih.gov/entrez/query.fcgi?cmd=Retrieve&amp;db=pubmed&amp;dopt=Abstract&amp;list_uids=12490687&amp;query_hl=3" TargetMode="External"/><Relationship Id="rId53"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en.wikipedia.org/wiki/Anti-coagulant" TargetMode="External"/><Relationship Id="rId23" Type="http://schemas.openxmlformats.org/officeDocument/2006/relationships/hyperlink" Target="http://en.wikipedia.org/wiki/Dermatitis" TargetMode="External"/><Relationship Id="rId28" Type="http://schemas.openxmlformats.org/officeDocument/2006/relationships/hyperlink" Target="http://en.wikipedia.org/wiki/Leaf" TargetMode="External"/><Relationship Id="rId36" Type="http://schemas.openxmlformats.org/officeDocument/2006/relationships/hyperlink" Target="http://en.wikipedia.org/w/index.php?title=Sarcotesta&amp;action=edit" TargetMode="External"/><Relationship Id="rId49" Type="http://schemas.openxmlformats.org/officeDocument/2006/relationships/hyperlink" Target="http://Plant-Materials.nrcs.usda.gov" TargetMode="External"/><Relationship Id="rId10" Type="http://schemas.openxmlformats.org/officeDocument/2006/relationships/hyperlink" Target="http://en.wikipedia.org/wiki/Ginkgolide" TargetMode="External"/><Relationship Id="rId19" Type="http://schemas.openxmlformats.org/officeDocument/2006/relationships/hyperlink" Target="http://en.wikipedia.org/wiki/Monoamine_oxidase_inhibitor" TargetMode="External"/><Relationship Id="rId31" Type="http://schemas.openxmlformats.org/officeDocument/2006/relationships/hyperlink" Target="http://en.wikipedia.org/wiki/Conifer_cone" TargetMode="External"/><Relationship Id="rId44" Type="http://schemas.openxmlformats.org/officeDocument/2006/relationships/hyperlink" Target="http://en.wikipedia.org/w/index.php?title=Sakugoro_Hirase&amp;action=edit"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en.wikipedia.org/wiki/Flavonoid" TargetMode="External"/><Relationship Id="rId14" Type="http://schemas.openxmlformats.org/officeDocument/2006/relationships/hyperlink" Target="http://en.wikipedia.org/wiki/Energy_drink" TargetMode="External"/><Relationship Id="rId22" Type="http://schemas.openxmlformats.org/officeDocument/2006/relationships/hyperlink" Target="http://en.wikipedia.org/wiki/Chawammushi" TargetMode="External"/><Relationship Id="rId27" Type="http://schemas.openxmlformats.org/officeDocument/2006/relationships/hyperlink" Target="http://en.wikipedia.org/wiki/Axil" TargetMode="External"/><Relationship Id="rId30" Type="http://schemas.openxmlformats.org/officeDocument/2006/relationships/hyperlink" Target="http://en.wikipedia.org/wiki/Plant_sexuality" TargetMode="External"/><Relationship Id="rId35" Type="http://schemas.openxmlformats.org/officeDocument/2006/relationships/hyperlink" Target="http://en.wikipedia.org/wiki/Pollination" TargetMode="External"/><Relationship Id="rId43" Type="http://schemas.openxmlformats.org/officeDocument/2006/relationships/hyperlink" Target="http://en.wikipedia.org/wiki/Cycad" TargetMode="External"/><Relationship Id="rId48" Type="http://schemas.openxmlformats.org/officeDocument/2006/relationships/hyperlink" Target="http://plants.usda.gov" TargetMode="External"/><Relationship Id="rId8" Type="http://schemas.openxmlformats.org/officeDocument/2006/relationships/image" Target="media/image2.jpeg"/><Relationship Id="rId51" Type="http://schemas.openxmlformats.org/officeDocument/2006/relationships/hyperlink" Target="http://www.nrcs.usda.gov/about/civilrights/" TargetMode="Externa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GINKGO</vt:lpstr>
    </vt:vector>
  </TitlesOfParts>
  <Company>USDA NRCS National Plant Data Center</Company>
  <LinksUpToDate>false</LinksUpToDate>
  <CharactersWithSpaces>15727</CharactersWithSpaces>
  <SharedDoc>false</SharedDoc>
  <HLinks>
    <vt:vector size="258" baseType="variant">
      <vt:variant>
        <vt:i4>7995511</vt:i4>
      </vt:variant>
      <vt:variant>
        <vt:i4>126</vt:i4>
      </vt:variant>
      <vt:variant>
        <vt:i4>0</vt:i4>
      </vt:variant>
      <vt:variant>
        <vt:i4>5</vt:i4>
      </vt:variant>
      <vt:variant>
        <vt:lpwstr>http://www.nrcs.usda.gov/about/civilrights/</vt:lpwstr>
      </vt:variant>
      <vt:variant>
        <vt:lpwstr/>
      </vt:variant>
      <vt:variant>
        <vt:i4>131081</vt:i4>
      </vt:variant>
      <vt:variant>
        <vt:i4>123</vt:i4>
      </vt:variant>
      <vt:variant>
        <vt:i4>0</vt:i4>
      </vt:variant>
      <vt:variant>
        <vt:i4>5</vt:i4>
      </vt:variant>
      <vt:variant>
        <vt:lpwstr>http://www.usda.gov/oo/target.htm</vt:lpwstr>
      </vt:variant>
      <vt:variant>
        <vt:lpwstr/>
      </vt:variant>
      <vt:variant>
        <vt:i4>1507416</vt:i4>
      </vt:variant>
      <vt:variant>
        <vt:i4>120</vt:i4>
      </vt:variant>
      <vt:variant>
        <vt:i4>0</vt:i4>
      </vt:variant>
      <vt:variant>
        <vt:i4>5</vt:i4>
      </vt:variant>
      <vt:variant>
        <vt:lpwstr>http://plant-materials.nrcs.usda.gov/</vt:lpwstr>
      </vt:variant>
      <vt:variant>
        <vt:lpwstr/>
      </vt:variant>
      <vt:variant>
        <vt:i4>6488104</vt:i4>
      </vt:variant>
      <vt:variant>
        <vt:i4>117</vt:i4>
      </vt:variant>
      <vt:variant>
        <vt:i4>0</vt:i4>
      </vt:variant>
      <vt:variant>
        <vt:i4>5</vt:i4>
      </vt:variant>
      <vt:variant>
        <vt:lpwstr>http://plants.usda.gov/</vt:lpwstr>
      </vt:variant>
      <vt:variant>
        <vt:lpwstr/>
      </vt:variant>
      <vt:variant>
        <vt:i4>7798844</vt:i4>
      </vt:variant>
      <vt:variant>
        <vt:i4>114</vt:i4>
      </vt:variant>
      <vt:variant>
        <vt:i4>0</vt:i4>
      </vt:variant>
      <vt:variant>
        <vt:i4>5</vt:i4>
      </vt:variant>
      <vt:variant>
        <vt:lpwstr>http://www.blackwell-synergy.com/links/doi/10.1111/j.1365-2125.2005.02322.x</vt:lpwstr>
      </vt:variant>
      <vt:variant>
        <vt:lpwstr/>
      </vt:variant>
      <vt:variant>
        <vt:i4>5111814</vt:i4>
      </vt:variant>
      <vt:variant>
        <vt:i4>111</vt:i4>
      </vt:variant>
      <vt:variant>
        <vt:i4>0</vt:i4>
      </vt:variant>
      <vt:variant>
        <vt:i4>5</vt:i4>
      </vt:variant>
      <vt:variant>
        <vt:lpwstr>http://www.ncbi.nlm.nih.gov/entrez/query.fcgi?cmd=Retrieve&amp;db=pubmed&amp;dopt=Abstract&amp;list_uids=12186600&amp;query_hl=1</vt:lpwstr>
      </vt:variant>
      <vt:variant>
        <vt:lpwstr/>
      </vt:variant>
      <vt:variant>
        <vt:i4>4653056</vt:i4>
      </vt:variant>
      <vt:variant>
        <vt:i4>108</vt:i4>
      </vt:variant>
      <vt:variant>
        <vt:i4>0</vt:i4>
      </vt:variant>
      <vt:variant>
        <vt:i4>5</vt:i4>
      </vt:variant>
      <vt:variant>
        <vt:lpwstr>http://www.ncbi.nlm.nih.gov/entrez/query.fcgi?cmd=Retrieve&amp;db=pubmed&amp;dopt=Abstract&amp;list_uids=12490687&amp;query_hl=3</vt:lpwstr>
      </vt:variant>
      <vt:variant>
        <vt:lpwstr/>
      </vt:variant>
      <vt:variant>
        <vt:i4>4784253</vt:i4>
      </vt:variant>
      <vt:variant>
        <vt:i4>105</vt:i4>
      </vt:variant>
      <vt:variant>
        <vt:i4>0</vt:i4>
      </vt:variant>
      <vt:variant>
        <vt:i4>5</vt:i4>
      </vt:variant>
      <vt:variant>
        <vt:lpwstr>http://en.wikipedia.org/w/index.php?title=Sakugoro_Hirase&amp;action=edit</vt:lpwstr>
      </vt:variant>
      <vt:variant>
        <vt:lpwstr/>
      </vt:variant>
      <vt:variant>
        <vt:i4>8060973</vt:i4>
      </vt:variant>
      <vt:variant>
        <vt:i4>102</vt:i4>
      </vt:variant>
      <vt:variant>
        <vt:i4>0</vt:i4>
      </vt:variant>
      <vt:variant>
        <vt:i4>5</vt:i4>
      </vt:variant>
      <vt:variant>
        <vt:lpwstr>http://en.wikipedia.org/wiki/Cycad</vt:lpwstr>
      </vt:variant>
      <vt:variant>
        <vt:lpwstr/>
      </vt:variant>
      <vt:variant>
        <vt:i4>2228283</vt:i4>
      </vt:variant>
      <vt:variant>
        <vt:i4>99</vt:i4>
      </vt:variant>
      <vt:variant>
        <vt:i4>0</vt:i4>
      </vt:variant>
      <vt:variant>
        <vt:i4>5</vt:i4>
      </vt:variant>
      <vt:variant>
        <vt:lpwstr>http://en.wikipedia.org/w/index.php?title=Nucellus&amp;action=edit</vt:lpwstr>
      </vt:variant>
      <vt:variant>
        <vt:lpwstr/>
      </vt:variant>
      <vt:variant>
        <vt:i4>2359333</vt:i4>
      </vt:variant>
      <vt:variant>
        <vt:i4>96</vt:i4>
      </vt:variant>
      <vt:variant>
        <vt:i4>0</vt:i4>
      </vt:variant>
      <vt:variant>
        <vt:i4>5</vt:i4>
      </vt:variant>
      <vt:variant>
        <vt:lpwstr>http://en.wikipedia.org/w/index.php?title=Endotesta&amp;action=edit</vt:lpwstr>
      </vt:variant>
      <vt:variant>
        <vt:lpwstr/>
      </vt:variant>
      <vt:variant>
        <vt:i4>4980809</vt:i4>
      </vt:variant>
      <vt:variant>
        <vt:i4>93</vt:i4>
      </vt:variant>
      <vt:variant>
        <vt:i4>0</vt:i4>
      </vt:variant>
      <vt:variant>
        <vt:i4>5</vt:i4>
      </vt:variant>
      <vt:variant>
        <vt:lpwstr>http://en.wikipedia.org/w/index.php?title=Sclerotesta&amp;action=edit</vt:lpwstr>
      </vt:variant>
      <vt:variant>
        <vt:lpwstr/>
      </vt:variant>
      <vt:variant>
        <vt:i4>7077940</vt:i4>
      </vt:variant>
      <vt:variant>
        <vt:i4>90</vt:i4>
      </vt:variant>
      <vt:variant>
        <vt:i4>0</vt:i4>
      </vt:variant>
      <vt:variant>
        <vt:i4>5</vt:i4>
      </vt:variant>
      <vt:variant>
        <vt:lpwstr>http://en.wikipedia.org/wiki/Butter</vt:lpwstr>
      </vt:variant>
      <vt:variant>
        <vt:lpwstr/>
      </vt:variant>
      <vt:variant>
        <vt:i4>5636133</vt:i4>
      </vt:variant>
      <vt:variant>
        <vt:i4>87</vt:i4>
      </vt:variant>
      <vt:variant>
        <vt:i4>0</vt:i4>
      </vt:variant>
      <vt:variant>
        <vt:i4>5</vt:i4>
      </vt:variant>
      <vt:variant>
        <vt:lpwstr>http://en.wikipedia.org/wiki/Butanoic_acid</vt:lpwstr>
      </vt:variant>
      <vt:variant>
        <vt:lpwstr/>
      </vt:variant>
      <vt:variant>
        <vt:i4>7864366</vt:i4>
      </vt:variant>
      <vt:variant>
        <vt:i4>84</vt:i4>
      </vt:variant>
      <vt:variant>
        <vt:i4>0</vt:i4>
      </vt:variant>
      <vt:variant>
        <vt:i4>5</vt:i4>
      </vt:variant>
      <vt:variant>
        <vt:lpwstr>http://en.wikipedia.org/wiki/Fruit</vt:lpwstr>
      </vt:variant>
      <vt:variant>
        <vt:lpwstr/>
      </vt:variant>
      <vt:variant>
        <vt:i4>4784208</vt:i4>
      </vt:variant>
      <vt:variant>
        <vt:i4>81</vt:i4>
      </vt:variant>
      <vt:variant>
        <vt:i4>0</vt:i4>
      </vt:variant>
      <vt:variant>
        <vt:i4>5</vt:i4>
      </vt:variant>
      <vt:variant>
        <vt:lpwstr>http://en.wikipedia.org/w/index.php?title=Sarcotesta&amp;action=edit</vt:lpwstr>
      </vt:variant>
      <vt:variant>
        <vt:lpwstr/>
      </vt:variant>
      <vt:variant>
        <vt:i4>786499</vt:i4>
      </vt:variant>
      <vt:variant>
        <vt:i4>78</vt:i4>
      </vt:variant>
      <vt:variant>
        <vt:i4>0</vt:i4>
      </vt:variant>
      <vt:variant>
        <vt:i4>5</vt:i4>
      </vt:variant>
      <vt:variant>
        <vt:lpwstr>http://en.wikipedia.org/wiki/Pollination</vt:lpwstr>
      </vt:variant>
      <vt:variant>
        <vt:lpwstr/>
      </vt:variant>
      <vt:variant>
        <vt:i4>6291503</vt:i4>
      </vt:variant>
      <vt:variant>
        <vt:i4>75</vt:i4>
      </vt:variant>
      <vt:variant>
        <vt:i4>0</vt:i4>
      </vt:variant>
      <vt:variant>
        <vt:i4>5</vt:i4>
      </vt:variant>
      <vt:variant>
        <vt:lpwstr>http://en.wikipedia.org/wiki/Ovule</vt:lpwstr>
      </vt:variant>
      <vt:variant>
        <vt:lpwstr/>
      </vt:variant>
      <vt:variant>
        <vt:i4>4194379</vt:i4>
      </vt:variant>
      <vt:variant>
        <vt:i4>72</vt:i4>
      </vt:variant>
      <vt:variant>
        <vt:i4>0</vt:i4>
      </vt:variant>
      <vt:variant>
        <vt:i4>5</vt:i4>
      </vt:variant>
      <vt:variant>
        <vt:lpwstr>http://en.wikipedia.org/w/index.php?title=Microsporangium&amp;action=edit</vt:lpwstr>
      </vt:variant>
      <vt:variant>
        <vt:lpwstr/>
      </vt:variant>
      <vt:variant>
        <vt:i4>6815806</vt:i4>
      </vt:variant>
      <vt:variant>
        <vt:i4>69</vt:i4>
      </vt:variant>
      <vt:variant>
        <vt:i4>0</vt:i4>
      </vt:variant>
      <vt:variant>
        <vt:i4>5</vt:i4>
      </vt:variant>
      <vt:variant>
        <vt:lpwstr>http://en.wikipedia.org/wiki/Sporophyll</vt:lpwstr>
      </vt:variant>
      <vt:variant>
        <vt:lpwstr/>
      </vt:variant>
      <vt:variant>
        <vt:i4>720998</vt:i4>
      </vt:variant>
      <vt:variant>
        <vt:i4>66</vt:i4>
      </vt:variant>
      <vt:variant>
        <vt:i4>0</vt:i4>
      </vt:variant>
      <vt:variant>
        <vt:i4>5</vt:i4>
      </vt:variant>
      <vt:variant>
        <vt:lpwstr>http://en.wikipedia.org/wiki/Conifer_cone</vt:lpwstr>
      </vt:variant>
      <vt:variant>
        <vt:lpwstr/>
      </vt:variant>
      <vt:variant>
        <vt:i4>96</vt:i4>
      </vt:variant>
      <vt:variant>
        <vt:i4>63</vt:i4>
      </vt:variant>
      <vt:variant>
        <vt:i4>0</vt:i4>
      </vt:variant>
      <vt:variant>
        <vt:i4>5</vt:i4>
      </vt:variant>
      <vt:variant>
        <vt:lpwstr>http://en.wikipedia.org/wiki/Plant_sexuality</vt:lpwstr>
      </vt:variant>
      <vt:variant>
        <vt:lpwstr/>
      </vt:variant>
      <vt:variant>
        <vt:i4>2818137</vt:i4>
      </vt:variant>
      <vt:variant>
        <vt:i4>60</vt:i4>
      </vt:variant>
      <vt:variant>
        <vt:i4>0</vt:i4>
      </vt:variant>
      <vt:variant>
        <vt:i4>5</vt:i4>
      </vt:variant>
      <vt:variant>
        <vt:lpwstr>http://en.wikipedia.org/wiki/Maidenhair_fern</vt:lpwstr>
      </vt:variant>
      <vt:variant>
        <vt:lpwstr/>
      </vt:variant>
      <vt:variant>
        <vt:i4>1179728</vt:i4>
      </vt:variant>
      <vt:variant>
        <vt:i4>57</vt:i4>
      </vt:variant>
      <vt:variant>
        <vt:i4>0</vt:i4>
      </vt:variant>
      <vt:variant>
        <vt:i4>5</vt:i4>
      </vt:variant>
      <vt:variant>
        <vt:lpwstr>http://en.wikipedia.org/wiki/Leaf</vt:lpwstr>
      </vt:variant>
      <vt:variant>
        <vt:lpwstr/>
      </vt:variant>
      <vt:variant>
        <vt:i4>1507405</vt:i4>
      </vt:variant>
      <vt:variant>
        <vt:i4>54</vt:i4>
      </vt:variant>
      <vt:variant>
        <vt:i4>0</vt:i4>
      </vt:variant>
      <vt:variant>
        <vt:i4>5</vt:i4>
      </vt:variant>
      <vt:variant>
        <vt:lpwstr>http://en.wikipedia.org/wiki/Axil</vt:lpwstr>
      </vt:variant>
      <vt:variant>
        <vt:lpwstr/>
      </vt:variant>
      <vt:variant>
        <vt:i4>7143468</vt:i4>
      </vt:variant>
      <vt:variant>
        <vt:i4>51</vt:i4>
      </vt:variant>
      <vt:variant>
        <vt:i4>0</vt:i4>
      </vt:variant>
      <vt:variant>
        <vt:i4>5</vt:i4>
      </vt:variant>
      <vt:variant>
        <vt:lpwstr>http://en.wikipedia.org/wiki/Nipple</vt:lpwstr>
      </vt:variant>
      <vt:variant>
        <vt:lpwstr/>
      </vt:variant>
      <vt:variant>
        <vt:i4>524397</vt:i4>
      </vt:variant>
      <vt:variant>
        <vt:i4>48</vt:i4>
      </vt:variant>
      <vt:variant>
        <vt:i4>0</vt:i4>
      </vt:variant>
      <vt:variant>
        <vt:i4>5</vt:i4>
      </vt:variant>
      <vt:variant>
        <vt:lpwstr>http://en.wikipedia.org/wiki/Poison-ivy_%28plant%29</vt:lpwstr>
      </vt:variant>
      <vt:variant>
        <vt:lpwstr/>
      </vt:variant>
      <vt:variant>
        <vt:i4>1179727</vt:i4>
      </vt:variant>
      <vt:variant>
        <vt:i4>45</vt:i4>
      </vt:variant>
      <vt:variant>
        <vt:i4>0</vt:i4>
      </vt:variant>
      <vt:variant>
        <vt:i4>5</vt:i4>
      </vt:variant>
      <vt:variant>
        <vt:lpwstr>http://en.wikipedia.org/wiki/Blister</vt:lpwstr>
      </vt:variant>
      <vt:variant>
        <vt:lpwstr/>
      </vt:variant>
      <vt:variant>
        <vt:i4>6815805</vt:i4>
      </vt:variant>
      <vt:variant>
        <vt:i4>42</vt:i4>
      </vt:variant>
      <vt:variant>
        <vt:i4>0</vt:i4>
      </vt:variant>
      <vt:variant>
        <vt:i4>5</vt:i4>
      </vt:variant>
      <vt:variant>
        <vt:lpwstr>http://en.wikipedia.org/wiki/Dermatitis</vt:lpwstr>
      </vt:variant>
      <vt:variant>
        <vt:lpwstr/>
      </vt:variant>
      <vt:variant>
        <vt:i4>720986</vt:i4>
      </vt:variant>
      <vt:variant>
        <vt:i4>39</vt:i4>
      </vt:variant>
      <vt:variant>
        <vt:i4>0</vt:i4>
      </vt:variant>
      <vt:variant>
        <vt:i4>5</vt:i4>
      </vt:variant>
      <vt:variant>
        <vt:lpwstr>http://en.wikipedia.org/wiki/Chawammushi</vt:lpwstr>
      </vt:variant>
      <vt:variant>
        <vt:lpwstr/>
      </vt:variant>
      <vt:variant>
        <vt:i4>1704001</vt:i4>
      </vt:variant>
      <vt:variant>
        <vt:i4>36</vt:i4>
      </vt:variant>
      <vt:variant>
        <vt:i4>0</vt:i4>
      </vt:variant>
      <vt:variant>
        <vt:i4>5</vt:i4>
      </vt:variant>
      <vt:variant>
        <vt:lpwstr>http://en.wikipedia.org/wiki/Aphrodisiac</vt:lpwstr>
      </vt:variant>
      <vt:variant>
        <vt:lpwstr/>
      </vt:variant>
      <vt:variant>
        <vt:i4>655425</vt:i4>
      </vt:variant>
      <vt:variant>
        <vt:i4>33</vt:i4>
      </vt:variant>
      <vt:variant>
        <vt:i4>0</vt:i4>
      </vt:variant>
      <vt:variant>
        <vt:i4>5</vt:i4>
      </vt:variant>
      <vt:variant>
        <vt:lpwstr>http://en.wikipedia.org/wiki/Pregnant</vt:lpwstr>
      </vt:variant>
      <vt:variant>
        <vt:lpwstr/>
      </vt:variant>
      <vt:variant>
        <vt:i4>1441880</vt:i4>
      </vt:variant>
      <vt:variant>
        <vt:i4>30</vt:i4>
      </vt:variant>
      <vt:variant>
        <vt:i4>0</vt:i4>
      </vt:variant>
      <vt:variant>
        <vt:i4>5</vt:i4>
      </vt:variant>
      <vt:variant>
        <vt:lpwstr>http://en.wikipedia.org/wiki/Monoamine_oxidase_inhibitor</vt:lpwstr>
      </vt:variant>
      <vt:variant>
        <vt:lpwstr/>
      </vt:variant>
      <vt:variant>
        <vt:i4>5636190</vt:i4>
      </vt:variant>
      <vt:variant>
        <vt:i4>27</vt:i4>
      </vt:variant>
      <vt:variant>
        <vt:i4>0</vt:i4>
      </vt:variant>
      <vt:variant>
        <vt:i4>5</vt:i4>
      </vt:variant>
      <vt:variant>
        <vt:lpwstr>http://en.wikipedia.org/wiki/Anti-depressant</vt:lpwstr>
      </vt:variant>
      <vt:variant>
        <vt:lpwstr/>
      </vt:variant>
      <vt:variant>
        <vt:i4>1179712</vt:i4>
      </vt:variant>
      <vt:variant>
        <vt:i4>24</vt:i4>
      </vt:variant>
      <vt:variant>
        <vt:i4>0</vt:i4>
      </vt:variant>
      <vt:variant>
        <vt:i4>5</vt:i4>
      </vt:variant>
      <vt:variant>
        <vt:lpwstr>http://en.wikipedia.org/wiki/Warfarin</vt:lpwstr>
      </vt:variant>
      <vt:variant>
        <vt:lpwstr/>
      </vt:variant>
      <vt:variant>
        <vt:i4>1179718</vt:i4>
      </vt:variant>
      <vt:variant>
        <vt:i4>21</vt:i4>
      </vt:variant>
      <vt:variant>
        <vt:i4>0</vt:i4>
      </vt:variant>
      <vt:variant>
        <vt:i4>5</vt:i4>
      </vt:variant>
      <vt:variant>
        <vt:lpwstr>http://en.wikipedia.org/wiki/Aspirin</vt:lpwstr>
      </vt:variant>
      <vt:variant>
        <vt:lpwstr/>
      </vt:variant>
      <vt:variant>
        <vt:i4>2949156</vt:i4>
      </vt:variant>
      <vt:variant>
        <vt:i4>18</vt:i4>
      </vt:variant>
      <vt:variant>
        <vt:i4>0</vt:i4>
      </vt:variant>
      <vt:variant>
        <vt:i4>5</vt:i4>
      </vt:variant>
      <vt:variant>
        <vt:lpwstr>http://en.wikipedia.org/wiki/Anti-coagulant</vt:lpwstr>
      </vt:variant>
      <vt:variant>
        <vt:lpwstr/>
      </vt:variant>
      <vt:variant>
        <vt:i4>3866717</vt:i4>
      </vt:variant>
      <vt:variant>
        <vt:i4>15</vt:i4>
      </vt:variant>
      <vt:variant>
        <vt:i4>0</vt:i4>
      </vt:variant>
      <vt:variant>
        <vt:i4>5</vt:i4>
      </vt:variant>
      <vt:variant>
        <vt:lpwstr>http://en.wikipedia.org/wiki/Energy_drink</vt:lpwstr>
      </vt:variant>
      <vt:variant>
        <vt:lpwstr/>
      </vt:variant>
      <vt:variant>
        <vt:i4>1638464</vt:i4>
      </vt:variant>
      <vt:variant>
        <vt:i4>12</vt:i4>
      </vt:variant>
      <vt:variant>
        <vt:i4>0</vt:i4>
      </vt:variant>
      <vt:variant>
        <vt:i4>5</vt:i4>
      </vt:variant>
      <vt:variant>
        <vt:lpwstr>http://en.wikipedia.org/wiki/Antioxidant</vt:lpwstr>
      </vt:variant>
      <vt:variant>
        <vt:lpwstr/>
      </vt:variant>
      <vt:variant>
        <vt:i4>1900611</vt:i4>
      </vt:variant>
      <vt:variant>
        <vt:i4>9</vt:i4>
      </vt:variant>
      <vt:variant>
        <vt:i4>0</vt:i4>
      </vt:variant>
      <vt:variant>
        <vt:i4>5</vt:i4>
      </vt:variant>
      <vt:variant>
        <vt:lpwstr>http://en.wikipedia.org/wiki/Vertigo</vt:lpwstr>
      </vt:variant>
      <vt:variant>
        <vt:lpwstr/>
      </vt:variant>
      <vt:variant>
        <vt:i4>7143487</vt:i4>
      </vt:variant>
      <vt:variant>
        <vt:i4>6</vt:i4>
      </vt:variant>
      <vt:variant>
        <vt:i4>0</vt:i4>
      </vt:variant>
      <vt:variant>
        <vt:i4>5</vt:i4>
      </vt:variant>
      <vt:variant>
        <vt:lpwstr>http://en.wikipedia.org/wiki/Memory</vt:lpwstr>
      </vt:variant>
      <vt:variant>
        <vt:lpwstr/>
      </vt:variant>
      <vt:variant>
        <vt:i4>7929905</vt:i4>
      </vt:variant>
      <vt:variant>
        <vt:i4>3</vt:i4>
      </vt:variant>
      <vt:variant>
        <vt:i4>0</vt:i4>
      </vt:variant>
      <vt:variant>
        <vt:i4>5</vt:i4>
      </vt:variant>
      <vt:variant>
        <vt:lpwstr>http://en.wikipedia.org/wiki/Ginkgolide</vt:lpwstr>
      </vt:variant>
      <vt:variant>
        <vt:lpwstr/>
      </vt:variant>
      <vt:variant>
        <vt:i4>8126504</vt:i4>
      </vt:variant>
      <vt:variant>
        <vt:i4>0</vt:i4>
      </vt:variant>
      <vt:variant>
        <vt:i4>0</vt:i4>
      </vt:variant>
      <vt:variant>
        <vt:i4>5</vt:i4>
      </vt:variant>
      <vt:variant>
        <vt:lpwstr>http://en.wikipedia.org/wiki/Flavonoid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GINKGO</dc:title>
  <dc:subject>Ginkgo species</dc:subject>
  <dc:creator>J. Scott Peterson</dc:creator>
  <cp:keywords/>
  <cp:lastModifiedBy>William Farrell</cp:lastModifiedBy>
  <cp:revision>2</cp:revision>
  <cp:lastPrinted>2003-06-09T21:39:00Z</cp:lastPrinted>
  <dcterms:created xsi:type="dcterms:W3CDTF">2011-01-25T23:30:00Z</dcterms:created>
  <dcterms:modified xsi:type="dcterms:W3CDTF">2011-01-25T23:30:00Z</dcterms:modified>
</cp:coreProperties>
</file>