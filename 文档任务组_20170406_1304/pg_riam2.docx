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D05CAD" w:rsidRDefault="00D05CAD" w:rsidP="00D05CAD">
      <w:pPr>
        <w:pStyle w:val="Default"/>
        <w:jc w:val="center"/>
        <w:rPr>
          <w:b/>
          <w:bCs/>
          <w:i/>
          <w:iCs/>
          <w:sz w:val="40"/>
          <w:szCs w:val="40"/>
        </w:rPr>
      </w:pPr>
      <w:r>
        <w:rPr>
          <w:b/>
          <w:bCs/>
          <w:sz w:val="40"/>
          <w:szCs w:val="40"/>
        </w:rPr>
        <w:lastRenderedPageBreak/>
        <w:t>AMERICAN BLACK CURRANT</w:t>
      </w:r>
    </w:p>
    <w:p w:rsidR="00D05CAD" w:rsidRDefault="00D05CAD" w:rsidP="00D05CAD">
      <w:pPr>
        <w:pStyle w:val="Default"/>
        <w:jc w:val="center"/>
        <w:rPr>
          <w:b/>
          <w:bCs/>
          <w:sz w:val="32"/>
          <w:szCs w:val="32"/>
        </w:rPr>
      </w:pPr>
      <w:proofErr w:type="spellStart"/>
      <w:proofErr w:type="gramStart"/>
      <w:r>
        <w:rPr>
          <w:b/>
          <w:bCs/>
          <w:i/>
          <w:iCs/>
          <w:sz w:val="32"/>
          <w:szCs w:val="32"/>
        </w:rPr>
        <w:t>Ribes</w:t>
      </w:r>
      <w:proofErr w:type="spellEnd"/>
      <w:r>
        <w:rPr>
          <w:b/>
          <w:bCs/>
          <w:i/>
          <w:iCs/>
          <w:sz w:val="32"/>
          <w:szCs w:val="32"/>
        </w:rPr>
        <w:t xml:space="preserve"> </w:t>
      </w:r>
      <w:proofErr w:type="spellStart"/>
      <w:r>
        <w:rPr>
          <w:b/>
          <w:bCs/>
          <w:i/>
          <w:iCs/>
          <w:sz w:val="32"/>
          <w:szCs w:val="32"/>
        </w:rPr>
        <w:t>americanum</w:t>
      </w:r>
      <w:proofErr w:type="spellEnd"/>
      <w:r>
        <w:rPr>
          <w:b/>
          <w:bCs/>
          <w:i/>
          <w:iCs/>
          <w:sz w:val="32"/>
          <w:szCs w:val="32"/>
        </w:rPr>
        <w:t xml:space="preserve"> </w:t>
      </w:r>
      <w:r>
        <w:rPr>
          <w:b/>
          <w:bCs/>
          <w:sz w:val="32"/>
          <w:szCs w:val="32"/>
        </w:rPr>
        <w:t>MILL.</w:t>
      </w:r>
      <w:proofErr w:type="gramEnd"/>
    </w:p>
    <w:p w:rsidR="00D05CAD" w:rsidRPr="00D05CAD" w:rsidRDefault="00D05CAD" w:rsidP="00D05CAD">
      <w:pPr>
        <w:pStyle w:val="Default"/>
        <w:jc w:val="center"/>
      </w:pPr>
      <w:r w:rsidRPr="00D05CAD">
        <w:t>Plant Symbol = RIAM2</w:t>
      </w:r>
      <w:r w:rsidRPr="00D05CAD">
        <w:rPr>
          <w:i/>
          <w:iCs/>
        </w:rPr>
        <w:t xml:space="preserve"> </w:t>
      </w:r>
    </w:p>
    <w:p w:rsidR="00D05CAD" w:rsidRPr="00D05CAD" w:rsidRDefault="00D05CAD" w:rsidP="00302C9A">
      <w:pPr>
        <w:pStyle w:val="BodytextNRCS"/>
        <w:spacing w:before="240"/>
      </w:pPr>
      <w:r w:rsidRPr="00D05CAD">
        <w:rPr>
          <w:iCs/>
        </w:rPr>
        <w:t>Contributed by</w:t>
      </w:r>
      <w:r w:rsidRPr="00D05CAD">
        <w:t>:</w:t>
      </w:r>
      <w:r w:rsidRPr="00D05CAD">
        <w:rPr>
          <w:iCs/>
        </w:rPr>
        <w:t xml:space="preserve"> USDA NRCS Bismarck Plant Materials Center </w:t>
      </w:r>
      <w:r w:rsidRPr="00D05CAD">
        <w:t xml:space="preserve"> </w:t>
      </w:r>
    </w:p>
    <w:p w:rsidR="00D05CAD" w:rsidRDefault="00D05CAD" w:rsidP="00D05CAD">
      <w:pPr>
        <w:pStyle w:val="Default"/>
        <w:spacing w:before="120"/>
        <w:rPr>
          <w:sz w:val="20"/>
          <w:szCs w:val="20"/>
        </w:rPr>
      </w:pPr>
      <w:r>
        <w:rPr>
          <w:noProof/>
          <w:sz w:val="20"/>
          <w:szCs w:val="20"/>
        </w:rPr>
        <w:drawing>
          <wp:inline distT="0" distB="0" distL="0" distR="0">
            <wp:extent cx="2743200" cy="2052955"/>
            <wp:effectExtent l="19050" t="0" r="0" b="0"/>
            <wp:docPr id="1" name="Picture 1" descr="American black currant showing fruit. Photo courtesy of USDA NRCS, Bismarck, North Dako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743200" cy="2052955"/>
                    </a:xfrm>
                    <a:prstGeom prst="rect">
                      <a:avLst/>
                    </a:prstGeom>
                    <a:noFill/>
                    <a:ln w="9525">
                      <a:noFill/>
                      <a:miter lim="800000"/>
                      <a:headEnd/>
                      <a:tailEnd/>
                    </a:ln>
                  </pic:spPr>
                </pic:pic>
              </a:graphicData>
            </a:graphic>
          </wp:inline>
        </w:drawing>
      </w:r>
    </w:p>
    <w:p w:rsidR="00D05CAD" w:rsidRDefault="00D05CAD" w:rsidP="00D05CAD">
      <w:pPr>
        <w:pStyle w:val="Default"/>
        <w:rPr>
          <w:sz w:val="16"/>
          <w:szCs w:val="16"/>
        </w:rPr>
      </w:pPr>
      <w:proofErr w:type="gramStart"/>
      <w:r>
        <w:rPr>
          <w:sz w:val="16"/>
          <w:szCs w:val="16"/>
        </w:rPr>
        <w:t>American black currant.</w:t>
      </w:r>
      <w:proofErr w:type="gramEnd"/>
      <w:r>
        <w:rPr>
          <w:sz w:val="16"/>
          <w:szCs w:val="16"/>
        </w:rPr>
        <w:t xml:space="preserve"> Photo courtesy of USDA NRCS, Bismarck, North Dakota </w:t>
      </w:r>
    </w:p>
    <w:p w:rsidR="00D05CAD" w:rsidRDefault="00D05CAD" w:rsidP="00D05CAD">
      <w:pPr>
        <w:pStyle w:val="Default"/>
        <w:rPr>
          <w:sz w:val="20"/>
          <w:szCs w:val="20"/>
        </w:rPr>
      </w:pPr>
    </w:p>
    <w:p w:rsidR="00D05CAD" w:rsidRDefault="00D05CAD" w:rsidP="00D05CAD">
      <w:pPr>
        <w:pStyle w:val="Default"/>
        <w:rPr>
          <w:sz w:val="20"/>
          <w:szCs w:val="20"/>
        </w:rPr>
      </w:pPr>
      <w:r>
        <w:rPr>
          <w:b/>
          <w:bCs/>
          <w:sz w:val="20"/>
          <w:szCs w:val="20"/>
        </w:rPr>
        <w:t xml:space="preserve">Alternate Names </w:t>
      </w:r>
      <w:ins w:id="0" w:author="rachel.bergsagel" w:date="2011-03-24T13:16:00Z">
        <w:r w:rsidR="00753BC4">
          <w:rPr>
            <w:b/>
            <w:bCs/>
            <w:sz w:val="20"/>
            <w:szCs w:val="20"/>
          </w:rPr>
          <w:br/>
        </w:r>
      </w:ins>
      <w:r>
        <w:rPr>
          <w:sz w:val="20"/>
          <w:szCs w:val="20"/>
        </w:rPr>
        <w:t>Wild black currant, black currant</w:t>
      </w:r>
    </w:p>
    <w:p w:rsidR="00D05CAD" w:rsidRDefault="00D05CAD" w:rsidP="00D05CAD">
      <w:pPr>
        <w:pStyle w:val="Default"/>
        <w:rPr>
          <w:sz w:val="20"/>
          <w:szCs w:val="20"/>
        </w:rPr>
      </w:pPr>
    </w:p>
    <w:p w:rsidR="00D05CAD" w:rsidRDefault="00D05CAD" w:rsidP="00D05CAD">
      <w:pPr>
        <w:pStyle w:val="Default"/>
        <w:rPr>
          <w:b/>
          <w:bCs/>
          <w:sz w:val="20"/>
          <w:szCs w:val="20"/>
        </w:rPr>
      </w:pPr>
      <w:r>
        <w:rPr>
          <w:b/>
          <w:bCs/>
          <w:sz w:val="20"/>
          <w:szCs w:val="20"/>
        </w:rPr>
        <w:t xml:space="preserve">Uses </w:t>
      </w:r>
    </w:p>
    <w:p w:rsidR="00D05CAD" w:rsidRDefault="00D05CAD" w:rsidP="00D05CAD">
      <w:pPr>
        <w:pStyle w:val="Default"/>
        <w:rPr>
          <w:sz w:val="20"/>
          <w:szCs w:val="20"/>
        </w:rPr>
      </w:pPr>
      <w:r>
        <w:rPr>
          <w:i/>
          <w:iCs/>
          <w:sz w:val="20"/>
          <w:szCs w:val="20"/>
        </w:rPr>
        <w:t>Windbreaks:</w:t>
      </w:r>
      <w:r>
        <w:rPr>
          <w:sz w:val="20"/>
          <w:szCs w:val="20"/>
        </w:rPr>
        <w:t xml:space="preserve"> This species is suitable for the outside rows of multi-row belts.</w:t>
      </w:r>
    </w:p>
    <w:p w:rsidR="00D05CAD" w:rsidRDefault="00D05CAD" w:rsidP="00D05CAD">
      <w:pPr>
        <w:pStyle w:val="Default"/>
        <w:rPr>
          <w:sz w:val="20"/>
          <w:szCs w:val="20"/>
        </w:rPr>
      </w:pPr>
    </w:p>
    <w:p w:rsidR="00D05CAD" w:rsidRDefault="00D05CAD" w:rsidP="00D05CAD">
      <w:pPr>
        <w:pStyle w:val="Default"/>
        <w:rPr>
          <w:sz w:val="20"/>
          <w:szCs w:val="20"/>
        </w:rPr>
      </w:pPr>
      <w:r>
        <w:rPr>
          <w:i/>
          <w:iCs/>
          <w:sz w:val="20"/>
          <w:szCs w:val="20"/>
        </w:rPr>
        <w:t xml:space="preserve">Wildlife: </w:t>
      </w:r>
      <w:r>
        <w:rPr>
          <w:sz w:val="20"/>
          <w:szCs w:val="20"/>
        </w:rPr>
        <w:t xml:space="preserve">Black currant is a favored browse of grazing animals.  Birds and small mammals eat the berries.  This species may form thickets which are desirable for habitat.  </w:t>
      </w:r>
    </w:p>
    <w:p w:rsidR="00D05CAD" w:rsidRDefault="00D05CAD" w:rsidP="00D05CAD">
      <w:pPr>
        <w:pStyle w:val="Default"/>
        <w:rPr>
          <w:sz w:val="20"/>
          <w:szCs w:val="20"/>
        </w:rPr>
      </w:pPr>
    </w:p>
    <w:p w:rsidR="00D05CAD" w:rsidRDefault="00D05CAD" w:rsidP="00D05CAD">
      <w:pPr>
        <w:pStyle w:val="Default"/>
        <w:rPr>
          <w:sz w:val="20"/>
          <w:szCs w:val="20"/>
        </w:rPr>
      </w:pPr>
      <w:r>
        <w:rPr>
          <w:i/>
          <w:iCs/>
          <w:sz w:val="20"/>
          <w:szCs w:val="20"/>
        </w:rPr>
        <w:t xml:space="preserve">Recreation and Beautification: </w:t>
      </w:r>
      <w:r>
        <w:rPr>
          <w:sz w:val="20"/>
          <w:szCs w:val="20"/>
        </w:rPr>
        <w:t xml:space="preserve">This low-growing shrub has attractive flowers which are visited by insect pollinators.  The berries are nearly black in color, with a smooth, glossy surface.  They are high in vitamins and antioxidants and are used for human consumption.  The crimson/gold fall leaf color adds to its visual appeal.  </w:t>
      </w:r>
    </w:p>
    <w:p w:rsidR="00D05CAD" w:rsidRDefault="00D05CAD" w:rsidP="00D05CAD">
      <w:pPr>
        <w:pStyle w:val="Default"/>
        <w:rPr>
          <w:sz w:val="20"/>
          <w:szCs w:val="20"/>
        </w:rPr>
      </w:pPr>
    </w:p>
    <w:p w:rsidR="0010124C" w:rsidRDefault="00D05CAD" w:rsidP="00D05CAD">
      <w:pPr>
        <w:pStyle w:val="Default"/>
        <w:rPr>
          <w:ins w:id="1" w:author="rachel.bergsagel" w:date="2011-03-24T10:51:00Z"/>
          <w:b/>
          <w:bCs/>
          <w:sz w:val="20"/>
          <w:szCs w:val="20"/>
        </w:rPr>
      </w:pPr>
      <w:r>
        <w:rPr>
          <w:b/>
          <w:bCs/>
          <w:sz w:val="20"/>
          <w:szCs w:val="20"/>
        </w:rPr>
        <w:t xml:space="preserve">Status </w:t>
      </w:r>
    </w:p>
    <w:p w:rsidR="00D05CAD" w:rsidRDefault="00D05CAD" w:rsidP="00D05CAD">
      <w:pPr>
        <w:pStyle w:val="Default"/>
        <w:rPr>
          <w:sz w:val="20"/>
          <w:szCs w:val="20"/>
        </w:rPr>
      </w:pPr>
      <w:r>
        <w:rPr>
          <w:sz w:val="20"/>
          <w:szCs w:val="20"/>
        </w:rPr>
        <w:t xml:space="preserve">In Minnesota and Michigan, American black currant is reported to invade sedge meadows (Marshall, 1995).  White pine blister rust legislation prohibits the planting of </w:t>
      </w:r>
      <w:proofErr w:type="spellStart"/>
      <w:r>
        <w:rPr>
          <w:i/>
          <w:iCs/>
          <w:sz w:val="20"/>
          <w:szCs w:val="20"/>
        </w:rPr>
        <w:t>Ribes</w:t>
      </w:r>
      <w:proofErr w:type="spellEnd"/>
      <w:r>
        <w:rPr>
          <w:sz w:val="20"/>
          <w:szCs w:val="20"/>
        </w:rPr>
        <w:t xml:space="preserve"> spp. in Michigan.  Please consult the PLANTS Web site and your State Department of Natural Resources for this plant’s current status (e.g., threatened or endangered species, state noxious status, and wetland indicator values). </w:t>
      </w:r>
    </w:p>
    <w:p w:rsidR="00D05CAD" w:rsidDel="00753BC4" w:rsidRDefault="00D05CAD" w:rsidP="00D05CAD">
      <w:pPr>
        <w:pStyle w:val="Default"/>
        <w:rPr>
          <w:del w:id="2" w:author="rachel.bergsagel" w:date="2011-03-24T13:16:00Z"/>
          <w:sz w:val="20"/>
          <w:szCs w:val="20"/>
        </w:rPr>
      </w:pPr>
      <w:del w:id="3" w:author="rachel.bergsagel" w:date="2011-03-24T13:16:00Z">
        <w:r w:rsidDel="00753BC4">
          <w:rPr>
            <w:sz w:val="20"/>
            <w:szCs w:val="20"/>
          </w:rPr>
          <w:delText xml:space="preserve"> </w:delText>
        </w:r>
      </w:del>
    </w:p>
    <w:p w:rsidR="00D05CAD" w:rsidRDefault="00D05CAD" w:rsidP="00D05CAD">
      <w:pPr>
        <w:pStyle w:val="Default"/>
        <w:rPr>
          <w:sz w:val="20"/>
          <w:szCs w:val="20"/>
        </w:rPr>
      </w:pPr>
      <w:r>
        <w:rPr>
          <w:b/>
          <w:bCs/>
          <w:sz w:val="20"/>
          <w:szCs w:val="20"/>
        </w:rPr>
        <w:br w:type="column"/>
      </w:r>
      <w:proofErr w:type="spellStart"/>
      <w:r>
        <w:rPr>
          <w:b/>
          <w:bCs/>
          <w:sz w:val="20"/>
          <w:szCs w:val="20"/>
        </w:rPr>
        <w:lastRenderedPageBreak/>
        <w:t>Weediness</w:t>
      </w:r>
      <w:proofErr w:type="spellEnd"/>
      <w:r>
        <w:rPr>
          <w:b/>
          <w:bCs/>
          <w:sz w:val="20"/>
          <w:szCs w:val="20"/>
        </w:rPr>
        <w:t xml:space="preserve"> </w:t>
      </w:r>
    </w:p>
    <w:p w:rsidR="00D05CAD" w:rsidRDefault="00D05CAD" w:rsidP="00D05CAD">
      <w:pPr>
        <w:pStyle w:val="Default"/>
        <w:rPr>
          <w:sz w:val="20"/>
          <w:szCs w:val="20"/>
        </w:rPr>
      </w:pPr>
      <w:r>
        <w:rPr>
          <w:sz w:val="20"/>
          <w:szCs w:val="20"/>
        </w:rPr>
        <w:t xml:space="preserve">This plant does not sucker, but seedlings may establish off-site from seed spread by birds. Please consult with your local NRCS field office, Cooperative Extension Service office, State natural resource, or State agriculture department regarding its status and use.  Weed information is also available from the PLANTS Web site at </w:t>
      </w:r>
      <w:hyperlink r:id="rId11" w:history="1">
        <w:r>
          <w:rPr>
            <w:color w:val="0000FF"/>
            <w:sz w:val="20"/>
            <w:szCs w:val="20"/>
          </w:rPr>
          <w:t>plants.usda.gov</w:t>
        </w:r>
      </w:hyperlink>
      <w:r>
        <w:rPr>
          <w:sz w:val="20"/>
          <w:szCs w:val="20"/>
        </w:rPr>
        <w:t xml:space="preserve">.  Please consult the Related Web Sites on the Plant Profile for this species for further information. </w:t>
      </w:r>
    </w:p>
    <w:p w:rsidR="00D05CAD" w:rsidRDefault="00D05CAD" w:rsidP="00D05CAD">
      <w:pPr>
        <w:pStyle w:val="Default"/>
        <w:rPr>
          <w:sz w:val="20"/>
          <w:szCs w:val="20"/>
        </w:rPr>
      </w:pPr>
      <w:r>
        <w:rPr>
          <w:b/>
          <w:bCs/>
          <w:sz w:val="20"/>
          <w:szCs w:val="20"/>
        </w:rPr>
        <w:t xml:space="preserve"> </w:t>
      </w:r>
    </w:p>
    <w:p w:rsidR="00D05CAD" w:rsidRDefault="00D05CAD" w:rsidP="00D05CAD">
      <w:pPr>
        <w:pStyle w:val="Default"/>
        <w:rPr>
          <w:sz w:val="20"/>
          <w:szCs w:val="20"/>
        </w:rPr>
      </w:pPr>
      <w:r>
        <w:rPr>
          <w:b/>
          <w:bCs/>
          <w:sz w:val="20"/>
          <w:szCs w:val="20"/>
        </w:rPr>
        <w:t xml:space="preserve">Description </w:t>
      </w:r>
    </w:p>
    <w:p w:rsidR="00D05CAD" w:rsidRPr="00174FCF" w:rsidRDefault="00D05CAD" w:rsidP="00D05CAD">
      <w:pPr>
        <w:pStyle w:val="BodytextNRCS"/>
      </w:pPr>
      <w:r>
        <w:rPr>
          <w:i/>
          <w:iCs/>
        </w:rPr>
        <w:t>General</w:t>
      </w:r>
      <w:r>
        <w:t>: American black currant is a native shrub species three to six feet tall with erect branches lacking spines, on multiple stems.  The simple, alternate leaves are one to three inches wide and gland-dotted beneath with three to five lobes.  The glands are golden-yellow in color (Stephens, 1973).  Small flowers open in May and have five white petals.  In central North Dakota, the median date for full flowering is May 21, with an average flowering period of 22 days (Callow et al., 1992).  In Illinois, the tubular flowers are visited by bumblebees which suck nectar and sweat bees which collect pollen (</w:t>
      </w:r>
      <w:proofErr w:type="spellStart"/>
      <w:r>
        <w:t>Hilty</w:t>
      </w:r>
      <w:proofErr w:type="spellEnd"/>
      <w:r>
        <w:t xml:space="preserve">). Drooping racemes produce glossy, red-purple to nearly black fruit (¼ to ½ inch in diameter) in August-September.  The </w:t>
      </w:r>
      <w:proofErr w:type="spellStart"/>
      <w:r>
        <w:t>globose</w:t>
      </w:r>
      <w:proofErr w:type="spellEnd"/>
      <w:r>
        <w:t xml:space="preserve"> berries are smooth and contain many seeds.  Ripe fruits are sweet and desirable for human consumption.  They are commonly eaten by birds and small mammals through the fall season.  Propagation is primarily from seed with some possible layering and basal sprouting.  American black currant may form open thickets, but does not spread by suckering.  Seedling vigor is good, and growth rate is medium.  Lifespan is considered short to medium.  It has moderate flood tolerance, and is considered highly drought tolerant.  It occurs naturally as an understory species and is shade tolerant.  It is rated high in palatability by browsing animals, but the evaluation plots in North Dakota showed little damage.  Chromosome number is x=8 and the photosynthetic pathway </w:t>
      </w:r>
      <w:r w:rsidRPr="00174FCF">
        <w:t>is C</w:t>
      </w:r>
      <w:r w:rsidR="00A54225" w:rsidRPr="00A54225">
        <w:rPr>
          <w:position w:val="-8"/>
          <w:vertAlign w:val="subscript"/>
          <w:rPrChange w:id="4" w:author="rachel.bergsagel" w:date="2011-03-24T11:54:00Z">
            <w:rPr>
              <w:position w:val="-8"/>
              <w:sz w:val="13"/>
              <w:szCs w:val="13"/>
              <w:vertAlign w:val="subscript"/>
            </w:rPr>
          </w:rPrChange>
        </w:rPr>
        <w:t>3</w:t>
      </w:r>
      <w:r w:rsidRPr="00174FCF">
        <w:t>.</w:t>
      </w:r>
    </w:p>
    <w:p w:rsidR="00D05CAD" w:rsidRDefault="00D05CAD" w:rsidP="00D05CAD">
      <w:pPr>
        <w:pStyle w:val="BodytextNRCS"/>
      </w:pPr>
    </w:p>
    <w:p w:rsidR="00D05CAD" w:rsidRDefault="00D05CAD" w:rsidP="00D05CAD">
      <w:pPr>
        <w:pStyle w:val="BodytextNRCS"/>
      </w:pPr>
      <w:r>
        <w:rPr>
          <w:i/>
          <w:iCs/>
        </w:rPr>
        <w:t>Distribution</w:t>
      </w:r>
      <w:r>
        <w:t>: This species occurs from New Brunswick west to Alberta, south to Delaware, West Virginia, Indiana, Iowa, Nebraska, Colorado, and New Mexico.  For current distribution, please consult the Plant Profile page for this species on the PLANTS Web site.</w:t>
      </w:r>
    </w:p>
    <w:p w:rsidR="00D05CAD" w:rsidRDefault="00D05CAD" w:rsidP="00D05CAD">
      <w:pPr>
        <w:pStyle w:val="BodytextNRCS"/>
      </w:pPr>
    </w:p>
    <w:p w:rsidR="00D05CAD" w:rsidRDefault="00D05CAD" w:rsidP="00D05CAD">
      <w:pPr>
        <w:pStyle w:val="BodytextNRCS"/>
      </w:pPr>
      <w:r>
        <w:rPr>
          <w:i/>
          <w:iCs/>
        </w:rPr>
        <w:t>Habitat</w:t>
      </w:r>
      <w:r>
        <w:t xml:space="preserve">: American black currant occurs primarily along stream banks and in moist ravines, but also in wet meadows, floodplains, and woodland edges (Larson and Johnson, 1999). </w:t>
      </w:r>
    </w:p>
    <w:p w:rsidR="00D05CAD" w:rsidRDefault="00D05CAD" w:rsidP="00D05CAD">
      <w:pPr>
        <w:pStyle w:val="Default"/>
        <w:rPr>
          <w:color w:val="auto"/>
          <w:sz w:val="20"/>
          <w:szCs w:val="20"/>
        </w:rPr>
      </w:pPr>
      <w:r>
        <w:rPr>
          <w:color w:val="auto"/>
          <w:sz w:val="20"/>
          <w:szCs w:val="20"/>
        </w:rPr>
        <w:t xml:space="preserve"> </w:t>
      </w:r>
    </w:p>
    <w:p w:rsidR="00D05CAD" w:rsidRDefault="00D05CAD">
      <w:pPr>
        <w:jc w:val="left"/>
        <w:rPr>
          <w:rFonts w:ascii="Times" w:hAnsi="Times" w:cs="Times"/>
          <w:b/>
          <w:bCs/>
          <w:sz w:val="20"/>
        </w:rPr>
      </w:pPr>
      <w:r>
        <w:rPr>
          <w:b/>
          <w:bCs/>
          <w:sz w:val="20"/>
        </w:rPr>
        <w:br w:type="page"/>
      </w:r>
    </w:p>
    <w:p w:rsidR="00D05CAD" w:rsidRDefault="00D05CAD" w:rsidP="00D05CAD">
      <w:pPr>
        <w:pStyle w:val="Default"/>
        <w:rPr>
          <w:color w:val="auto"/>
          <w:sz w:val="20"/>
          <w:szCs w:val="20"/>
        </w:rPr>
      </w:pPr>
      <w:r>
        <w:rPr>
          <w:b/>
          <w:bCs/>
          <w:color w:val="auto"/>
          <w:sz w:val="20"/>
          <w:szCs w:val="20"/>
        </w:rPr>
        <w:lastRenderedPageBreak/>
        <w:t xml:space="preserve">Adaptation </w:t>
      </w:r>
    </w:p>
    <w:p w:rsidR="00D05CAD" w:rsidRDefault="00D05CAD" w:rsidP="00D05CAD">
      <w:pPr>
        <w:pStyle w:val="Default"/>
        <w:rPr>
          <w:color w:val="auto"/>
          <w:sz w:val="20"/>
          <w:szCs w:val="20"/>
        </w:rPr>
      </w:pPr>
      <w:r>
        <w:rPr>
          <w:color w:val="auto"/>
          <w:sz w:val="20"/>
          <w:szCs w:val="20"/>
        </w:rPr>
        <w:t xml:space="preserve">American black currant is suitable for many conservation and </w:t>
      </w:r>
      <w:proofErr w:type="spellStart"/>
      <w:r>
        <w:rPr>
          <w:color w:val="auto"/>
          <w:sz w:val="20"/>
          <w:szCs w:val="20"/>
        </w:rPr>
        <w:t>agroforestry</w:t>
      </w:r>
      <w:proofErr w:type="spellEnd"/>
      <w:r>
        <w:rPr>
          <w:color w:val="auto"/>
          <w:sz w:val="20"/>
          <w:szCs w:val="20"/>
        </w:rPr>
        <w:t xml:space="preserve"> plantings on a variety of soil types.  It is considered highly drought tolerant and is shade tolerant.  It grows best in USDA Plant Hardiness Zones 3-5.  </w:t>
      </w:r>
    </w:p>
    <w:p w:rsidR="00D05CAD" w:rsidRDefault="00D05CAD" w:rsidP="00D05CAD">
      <w:pPr>
        <w:pStyle w:val="Default"/>
        <w:rPr>
          <w:color w:val="auto"/>
          <w:sz w:val="20"/>
          <w:szCs w:val="20"/>
        </w:rPr>
      </w:pPr>
      <w:r>
        <w:rPr>
          <w:color w:val="auto"/>
          <w:sz w:val="20"/>
          <w:szCs w:val="20"/>
        </w:rPr>
        <w:t xml:space="preserve"> </w:t>
      </w:r>
    </w:p>
    <w:p w:rsidR="00D05CAD" w:rsidRDefault="00D05CAD" w:rsidP="00D05CAD">
      <w:pPr>
        <w:pStyle w:val="Default"/>
        <w:rPr>
          <w:color w:val="auto"/>
          <w:sz w:val="20"/>
          <w:szCs w:val="20"/>
        </w:rPr>
      </w:pPr>
      <w:r>
        <w:rPr>
          <w:b/>
          <w:bCs/>
          <w:color w:val="auto"/>
          <w:sz w:val="20"/>
          <w:szCs w:val="20"/>
        </w:rPr>
        <w:t xml:space="preserve">Establishment </w:t>
      </w:r>
    </w:p>
    <w:p w:rsidR="00D05CAD" w:rsidRDefault="00D05CAD" w:rsidP="00D05CAD">
      <w:pPr>
        <w:pStyle w:val="Default"/>
        <w:rPr>
          <w:color w:val="auto"/>
          <w:sz w:val="20"/>
          <w:szCs w:val="20"/>
        </w:rPr>
      </w:pPr>
      <w:r>
        <w:rPr>
          <w:color w:val="auto"/>
          <w:sz w:val="20"/>
          <w:szCs w:val="20"/>
        </w:rPr>
        <w:t xml:space="preserve">Nursery grown seedlings establish readily if planted free of competing vegetation, in locations having 14 inches or more of annual precipitation.  Bareroot seedlings should be planted in the spring, once the threat of frost is over.  Containerized stock may be planted from spring to the middle of summer, if there is adequate moisture.  Fertilization is not needed.  The optimum spacing is 5 to 6 feet between plants, as mature plants tend to be wider than they are tall. </w:t>
      </w:r>
    </w:p>
    <w:p w:rsidR="00D05CAD" w:rsidRDefault="00D05CAD" w:rsidP="00D05CAD">
      <w:pPr>
        <w:pStyle w:val="Default"/>
        <w:rPr>
          <w:color w:val="auto"/>
          <w:sz w:val="20"/>
          <w:szCs w:val="20"/>
        </w:rPr>
      </w:pPr>
      <w:r>
        <w:rPr>
          <w:color w:val="auto"/>
          <w:sz w:val="20"/>
          <w:szCs w:val="20"/>
        </w:rPr>
        <w:t xml:space="preserve"> </w:t>
      </w:r>
    </w:p>
    <w:p w:rsidR="00D05CAD" w:rsidRDefault="00D05CAD" w:rsidP="00D05CAD">
      <w:pPr>
        <w:pStyle w:val="Default"/>
        <w:rPr>
          <w:rFonts w:ascii="Arial" w:hAnsi="Arial" w:cs="Arial"/>
          <w:color w:val="auto"/>
          <w:sz w:val="20"/>
          <w:szCs w:val="20"/>
        </w:rPr>
      </w:pPr>
      <w:r>
        <w:rPr>
          <w:b/>
          <w:bCs/>
          <w:color w:val="auto"/>
          <w:sz w:val="20"/>
          <w:szCs w:val="20"/>
        </w:rPr>
        <w:t>Management</w:t>
      </w:r>
      <w:r>
        <w:rPr>
          <w:rFonts w:ascii="Arial" w:hAnsi="Arial" w:cs="Arial"/>
          <w:b/>
          <w:bCs/>
          <w:color w:val="auto"/>
          <w:sz w:val="20"/>
          <w:szCs w:val="20"/>
        </w:rPr>
        <w:t xml:space="preserve"> </w:t>
      </w:r>
    </w:p>
    <w:p w:rsidR="00D05CAD" w:rsidRDefault="00D05CAD" w:rsidP="00D05CAD">
      <w:pPr>
        <w:pStyle w:val="Default"/>
        <w:rPr>
          <w:color w:val="auto"/>
          <w:sz w:val="20"/>
          <w:szCs w:val="20"/>
        </w:rPr>
      </w:pPr>
      <w:r>
        <w:rPr>
          <w:color w:val="auto"/>
          <w:sz w:val="20"/>
          <w:szCs w:val="20"/>
        </w:rPr>
        <w:t xml:space="preserve">Control of invading weeds and grasses is important.  Shallow cultivation works best.  This currant does not spread by suckering.  Plants begin fruiting after three years. </w:t>
      </w:r>
    </w:p>
    <w:p w:rsidR="00D05CAD" w:rsidRDefault="00D05CAD" w:rsidP="00D05CAD">
      <w:pPr>
        <w:pStyle w:val="Default"/>
        <w:rPr>
          <w:color w:val="auto"/>
          <w:sz w:val="20"/>
          <w:szCs w:val="20"/>
        </w:rPr>
      </w:pPr>
      <w:r>
        <w:rPr>
          <w:color w:val="auto"/>
          <w:sz w:val="20"/>
          <w:szCs w:val="20"/>
        </w:rPr>
        <w:t xml:space="preserve"> </w:t>
      </w:r>
    </w:p>
    <w:p w:rsidR="00D05CAD" w:rsidRDefault="00D05CAD" w:rsidP="00D05CAD">
      <w:pPr>
        <w:pStyle w:val="Default"/>
        <w:rPr>
          <w:color w:val="auto"/>
          <w:sz w:val="20"/>
          <w:szCs w:val="20"/>
        </w:rPr>
      </w:pPr>
      <w:r>
        <w:rPr>
          <w:b/>
          <w:bCs/>
          <w:color w:val="auto"/>
          <w:sz w:val="20"/>
          <w:szCs w:val="20"/>
        </w:rPr>
        <w:t xml:space="preserve">Pests and Potential Problems </w:t>
      </w:r>
    </w:p>
    <w:p w:rsidR="00D05CAD" w:rsidRDefault="00D05CAD" w:rsidP="00D05CAD">
      <w:pPr>
        <w:pStyle w:val="Default"/>
        <w:rPr>
          <w:color w:val="auto"/>
          <w:sz w:val="20"/>
          <w:szCs w:val="20"/>
        </w:rPr>
      </w:pPr>
      <w:r>
        <w:rPr>
          <w:color w:val="auto"/>
          <w:sz w:val="20"/>
          <w:szCs w:val="20"/>
        </w:rPr>
        <w:t xml:space="preserve">Insects and disease are not a serious problem.  Good air circulation will help in the prevention of leaf spot and other fungal diseases.   </w:t>
      </w:r>
    </w:p>
    <w:p w:rsidR="00D05CAD" w:rsidRDefault="00D05CAD" w:rsidP="00D05CAD">
      <w:pPr>
        <w:pStyle w:val="Default"/>
        <w:rPr>
          <w:color w:val="auto"/>
          <w:sz w:val="20"/>
          <w:szCs w:val="20"/>
        </w:rPr>
      </w:pPr>
      <w:r>
        <w:rPr>
          <w:color w:val="auto"/>
          <w:sz w:val="20"/>
          <w:szCs w:val="20"/>
        </w:rPr>
        <w:t xml:space="preserve"> </w:t>
      </w:r>
    </w:p>
    <w:p w:rsidR="00D05CAD" w:rsidRDefault="00D05CAD" w:rsidP="00D05CAD">
      <w:pPr>
        <w:pStyle w:val="Default"/>
        <w:rPr>
          <w:color w:val="auto"/>
          <w:sz w:val="20"/>
          <w:szCs w:val="20"/>
        </w:rPr>
      </w:pPr>
      <w:r>
        <w:rPr>
          <w:b/>
          <w:bCs/>
          <w:color w:val="auto"/>
          <w:sz w:val="20"/>
          <w:szCs w:val="20"/>
        </w:rPr>
        <w:t xml:space="preserve">Environmental Concerns </w:t>
      </w:r>
    </w:p>
    <w:p w:rsidR="00D05CAD" w:rsidRDefault="00D05CAD" w:rsidP="00D05CAD">
      <w:pPr>
        <w:pStyle w:val="Default"/>
        <w:rPr>
          <w:color w:val="auto"/>
          <w:sz w:val="20"/>
          <w:szCs w:val="20"/>
        </w:rPr>
      </w:pPr>
      <w:r>
        <w:rPr>
          <w:color w:val="auto"/>
          <w:sz w:val="20"/>
          <w:szCs w:val="20"/>
        </w:rPr>
        <w:t xml:space="preserve">American black currant is considered a low risk for serving as a host for the white pine blister rust.  It is not tolerant of fire. </w:t>
      </w:r>
    </w:p>
    <w:p w:rsidR="00D05CAD" w:rsidRDefault="00D05CAD" w:rsidP="00D05CAD">
      <w:pPr>
        <w:pStyle w:val="Default"/>
        <w:rPr>
          <w:color w:val="auto"/>
          <w:sz w:val="20"/>
          <w:szCs w:val="20"/>
        </w:rPr>
      </w:pPr>
      <w:r>
        <w:rPr>
          <w:color w:val="auto"/>
          <w:sz w:val="20"/>
          <w:szCs w:val="20"/>
        </w:rPr>
        <w:t xml:space="preserve"> </w:t>
      </w:r>
    </w:p>
    <w:p w:rsidR="00D05CAD" w:rsidRDefault="00D05CAD" w:rsidP="00D05CAD">
      <w:pPr>
        <w:pStyle w:val="Default"/>
        <w:rPr>
          <w:color w:val="auto"/>
          <w:sz w:val="20"/>
          <w:szCs w:val="20"/>
        </w:rPr>
      </w:pPr>
      <w:r>
        <w:rPr>
          <w:b/>
          <w:bCs/>
          <w:color w:val="auto"/>
          <w:sz w:val="20"/>
          <w:szCs w:val="20"/>
        </w:rPr>
        <w:t xml:space="preserve">Seeds and Plant Production </w:t>
      </w:r>
    </w:p>
    <w:p w:rsidR="00D05CAD" w:rsidRDefault="00D05CAD" w:rsidP="00D05CAD">
      <w:pPr>
        <w:pStyle w:val="Default"/>
        <w:rPr>
          <w:color w:val="auto"/>
          <w:sz w:val="20"/>
          <w:szCs w:val="20"/>
        </w:rPr>
      </w:pPr>
      <w:r>
        <w:rPr>
          <w:color w:val="auto"/>
          <w:sz w:val="20"/>
          <w:szCs w:val="20"/>
        </w:rPr>
        <w:t xml:space="preserve">There are approximately 313,000 seeds per pound of American black currant.  Eighteen pounds of fruit will yield a pound of seed.  Currant seeds naturally germinate in spring following dispersal.  In the nursery trade, seed is sown in the fall, with seedlings being grown for one season.   </w:t>
      </w:r>
    </w:p>
    <w:p w:rsidR="00D05CAD" w:rsidRDefault="00D05CAD" w:rsidP="00D05CAD">
      <w:pPr>
        <w:pStyle w:val="Default"/>
        <w:rPr>
          <w:color w:val="auto"/>
          <w:sz w:val="20"/>
          <w:szCs w:val="20"/>
        </w:rPr>
      </w:pPr>
      <w:r>
        <w:rPr>
          <w:color w:val="auto"/>
          <w:sz w:val="20"/>
          <w:szCs w:val="20"/>
        </w:rPr>
        <w:t xml:space="preserve"> </w:t>
      </w:r>
    </w:p>
    <w:p w:rsidR="00D05CAD" w:rsidRDefault="00D05CAD" w:rsidP="00D05CAD">
      <w:pPr>
        <w:pStyle w:val="Default"/>
        <w:rPr>
          <w:color w:val="auto"/>
          <w:sz w:val="20"/>
          <w:szCs w:val="20"/>
        </w:rPr>
      </w:pPr>
      <w:r>
        <w:rPr>
          <w:b/>
          <w:bCs/>
          <w:color w:val="auto"/>
          <w:sz w:val="20"/>
          <w:szCs w:val="20"/>
        </w:rPr>
        <w:t xml:space="preserve">Cultivars, Improved, and Selected Materials (and area of origin) </w:t>
      </w:r>
    </w:p>
    <w:p w:rsidR="00D05CAD" w:rsidRDefault="00D05CAD" w:rsidP="00D05CAD">
      <w:pPr>
        <w:pStyle w:val="Default"/>
        <w:rPr>
          <w:color w:val="auto"/>
          <w:sz w:val="20"/>
          <w:szCs w:val="20"/>
        </w:rPr>
      </w:pPr>
      <w:r>
        <w:rPr>
          <w:color w:val="auto"/>
          <w:sz w:val="20"/>
          <w:szCs w:val="20"/>
        </w:rPr>
        <w:t xml:space="preserve">These plant materials are available from commercial sources.  Riverview germplasm originates from South Dakota and is released by the USDA NRCS Plant Materials Center, Bismarck, ND (Bismarck Plant Materials Center, 2010).  </w:t>
      </w:r>
    </w:p>
    <w:p w:rsidR="00D05CAD" w:rsidRDefault="00D05CAD" w:rsidP="00D05CAD">
      <w:pPr>
        <w:pStyle w:val="Default"/>
        <w:rPr>
          <w:color w:val="auto"/>
          <w:sz w:val="20"/>
          <w:szCs w:val="20"/>
        </w:rPr>
      </w:pPr>
      <w:r>
        <w:rPr>
          <w:color w:val="auto"/>
          <w:sz w:val="20"/>
          <w:szCs w:val="20"/>
        </w:rPr>
        <w:t xml:space="preserve"> </w:t>
      </w:r>
    </w:p>
    <w:p w:rsidR="00D05CAD" w:rsidRDefault="00D05CAD" w:rsidP="00D05CAD">
      <w:pPr>
        <w:pStyle w:val="Default"/>
        <w:rPr>
          <w:color w:val="auto"/>
          <w:sz w:val="20"/>
          <w:szCs w:val="20"/>
        </w:rPr>
      </w:pPr>
      <w:r>
        <w:rPr>
          <w:b/>
          <w:bCs/>
          <w:color w:val="auto"/>
          <w:sz w:val="20"/>
          <w:szCs w:val="20"/>
        </w:rPr>
        <w:t xml:space="preserve">References </w:t>
      </w:r>
    </w:p>
    <w:p w:rsidR="00D05CAD" w:rsidRDefault="00D05CAD" w:rsidP="00D05CAD">
      <w:pPr>
        <w:pStyle w:val="Default"/>
        <w:rPr>
          <w:color w:val="auto"/>
          <w:sz w:val="20"/>
          <w:szCs w:val="20"/>
        </w:rPr>
      </w:pPr>
      <w:proofErr w:type="gramStart"/>
      <w:r>
        <w:rPr>
          <w:color w:val="auto"/>
          <w:sz w:val="20"/>
          <w:szCs w:val="20"/>
        </w:rPr>
        <w:t>Bismarck Plant Materials Center 2010.</w:t>
      </w:r>
      <w:proofErr w:type="gramEnd"/>
      <w:r>
        <w:rPr>
          <w:color w:val="auto"/>
          <w:sz w:val="20"/>
          <w:szCs w:val="20"/>
        </w:rPr>
        <w:t xml:space="preserve"> Notice of Release: </w:t>
      </w:r>
      <w:r>
        <w:rPr>
          <w:color w:val="auto"/>
          <w:sz w:val="20"/>
          <w:szCs w:val="20"/>
        </w:rPr>
        <w:tab/>
        <w:t>Riverview American Black Currant (</w:t>
      </w:r>
      <w:proofErr w:type="spellStart"/>
      <w:r w:rsidR="00A54225" w:rsidRPr="00A54225">
        <w:rPr>
          <w:i/>
          <w:color w:val="auto"/>
          <w:sz w:val="20"/>
          <w:szCs w:val="20"/>
          <w:rPrChange w:id="5" w:author="rachel.bergsagel" w:date="2011-03-24T11:35:00Z">
            <w:rPr>
              <w:color w:val="auto"/>
              <w:sz w:val="20"/>
              <w:szCs w:val="20"/>
            </w:rPr>
          </w:rPrChange>
        </w:rPr>
        <w:t>Ribes</w:t>
      </w:r>
      <w:proofErr w:type="spellEnd"/>
      <w:r w:rsidR="00A54225" w:rsidRPr="00A54225">
        <w:rPr>
          <w:i/>
          <w:color w:val="auto"/>
          <w:sz w:val="20"/>
          <w:szCs w:val="20"/>
          <w:rPrChange w:id="6" w:author="rachel.bergsagel" w:date="2011-03-24T11:35:00Z">
            <w:rPr>
              <w:color w:val="auto"/>
              <w:sz w:val="20"/>
              <w:szCs w:val="20"/>
            </w:rPr>
          </w:rPrChange>
        </w:rPr>
        <w:t xml:space="preserve"> </w:t>
      </w:r>
      <w:r w:rsidR="00A54225" w:rsidRPr="00A54225">
        <w:rPr>
          <w:i/>
          <w:color w:val="auto"/>
          <w:sz w:val="20"/>
          <w:szCs w:val="20"/>
          <w:rPrChange w:id="7" w:author="rachel.bergsagel" w:date="2011-03-24T11:35:00Z">
            <w:rPr>
              <w:color w:val="auto"/>
              <w:sz w:val="20"/>
              <w:szCs w:val="20"/>
            </w:rPr>
          </w:rPrChange>
        </w:rPr>
        <w:tab/>
      </w:r>
      <w:proofErr w:type="spellStart"/>
      <w:r w:rsidR="00A54225" w:rsidRPr="00A54225">
        <w:rPr>
          <w:i/>
          <w:color w:val="auto"/>
          <w:sz w:val="20"/>
          <w:szCs w:val="20"/>
          <w:rPrChange w:id="8" w:author="rachel.bergsagel" w:date="2011-03-24T11:35:00Z">
            <w:rPr>
              <w:color w:val="auto"/>
              <w:sz w:val="20"/>
              <w:szCs w:val="20"/>
            </w:rPr>
          </w:rPrChange>
        </w:rPr>
        <w:t>americanum</w:t>
      </w:r>
      <w:proofErr w:type="spellEnd"/>
      <w:r>
        <w:rPr>
          <w:color w:val="auto"/>
          <w:sz w:val="20"/>
          <w:szCs w:val="20"/>
        </w:rPr>
        <w:t xml:space="preserve">).  </w:t>
      </w:r>
      <w:proofErr w:type="gramStart"/>
      <w:r>
        <w:rPr>
          <w:color w:val="auto"/>
          <w:sz w:val="20"/>
          <w:szCs w:val="20"/>
        </w:rPr>
        <w:t xml:space="preserve">USDA, NRCS Plant Materials Center, </w:t>
      </w:r>
      <w:r>
        <w:rPr>
          <w:color w:val="auto"/>
          <w:sz w:val="20"/>
          <w:szCs w:val="20"/>
        </w:rPr>
        <w:tab/>
        <w:t>Bismarck, North Dakota.</w:t>
      </w:r>
      <w:proofErr w:type="gramEnd"/>
      <w:r>
        <w:rPr>
          <w:color w:val="auto"/>
          <w:sz w:val="20"/>
          <w:szCs w:val="20"/>
        </w:rPr>
        <w:t xml:space="preserve"> April 2010. 7p. </w:t>
      </w:r>
    </w:p>
    <w:p w:rsidR="00D05CAD" w:rsidRDefault="00D05CAD" w:rsidP="00D05CAD">
      <w:pPr>
        <w:pStyle w:val="Default"/>
        <w:rPr>
          <w:color w:val="auto"/>
          <w:sz w:val="20"/>
          <w:szCs w:val="20"/>
        </w:rPr>
      </w:pPr>
      <w:r>
        <w:rPr>
          <w:color w:val="auto"/>
          <w:sz w:val="20"/>
          <w:szCs w:val="20"/>
        </w:rPr>
        <w:br w:type="column"/>
      </w:r>
      <w:proofErr w:type="gramStart"/>
      <w:r>
        <w:rPr>
          <w:color w:val="auto"/>
          <w:sz w:val="20"/>
          <w:szCs w:val="20"/>
        </w:rPr>
        <w:lastRenderedPageBreak/>
        <w:t xml:space="preserve">Callow, J.M., H.A. </w:t>
      </w:r>
      <w:proofErr w:type="spellStart"/>
      <w:r>
        <w:rPr>
          <w:color w:val="auto"/>
          <w:sz w:val="20"/>
          <w:szCs w:val="20"/>
        </w:rPr>
        <w:t>Kantrud</w:t>
      </w:r>
      <w:proofErr w:type="spellEnd"/>
      <w:r>
        <w:rPr>
          <w:color w:val="auto"/>
          <w:sz w:val="20"/>
          <w:szCs w:val="20"/>
        </w:rPr>
        <w:t>, and K.F. Higgins.</w:t>
      </w:r>
      <w:proofErr w:type="gramEnd"/>
      <w:r>
        <w:rPr>
          <w:color w:val="auto"/>
          <w:sz w:val="20"/>
          <w:szCs w:val="20"/>
        </w:rPr>
        <w:t xml:space="preserve">  1992.  </w:t>
      </w:r>
      <w:r>
        <w:rPr>
          <w:color w:val="auto"/>
          <w:sz w:val="20"/>
          <w:szCs w:val="20"/>
        </w:rPr>
        <w:tab/>
        <w:t xml:space="preserve">First flowering dates and flowering periods of prairie </w:t>
      </w:r>
      <w:r>
        <w:rPr>
          <w:color w:val="auto"/>
          <w:sz w:val="20"/>
          <w:szCs w:val="20"/>
        </w:rPr>
        <w:tab/>
        <w:t xml:space="preserve">plants at Woodworth, North Dakota.  </w:t>
      </w:r>
      <w:proofErr w:type="gramStart"/>
      <w:r>
        <w:rPr>
          <w:color w:val="auto"/>
          <w:sz w:val="20"/>
          <w:szCs w:val="20"/>
        </w:rPr>
        <w:t xml:space="preserve">The Prairie </w:t>
      </w:r>
      <w:r>
        <w:rPr>
          <w:color w:val="auto"/>
          <w:sz w:val="20"/>
          <w:szCs w:val="20"/>
        </w:rPr>
        <w:tab/>
        <w:t>Naturalist.</w:t>
      </w:r>
      <w:proofErr w:type="gramEnd"/>
      <w:r>
        <w:rPr>
          <w:color w:val="auto"/>
          <w:sz w:val="20"/>
          <w:szCs w:val="20"/>
        </w:rPr>
        <w:t xml:space="preserve">  24:57-64. </w:t>
      </w:r>
    </w:p>
    <w:p w:rsidR="00D05CAD" w:rsidRDefault="00D05CAD" w:rsidP="00D05CAD">
      <w:pPr>
        <w:pStyle w:val="Default"/>
        <w:rPr>
          <w:color w:val="auto"/>
          <w:sz w:val="20"/>
          <w:szCs w:val="20"/>
        </w:rPr>
      </w:pPr>
      <w:proofErr w:type="spellStart"/>
      <w:proofErr w:type="gramStart"/>
      <w:r>
        <w:rPr>
          <w:color w:val="auto"/>
          <w:sz w:val="20"/>
          <w:szCs w:val="20"/>
        </w:rPr>
        <w:t>Hilty</w:t>
      </w:r>
      <w:proofErr w:type="spellEnd"/>
      <w:r>
        <w:rPr>
          <w:color w:val="auto"/>
          <w:sz w:val="20"/>
          <w:szCs w:val="20"/>
        </w:rPr>
        <w:t>, J. Flower-visiting insects of wild black currant.</w:t>
      </w:r>
      <w:proofErr w:type="gramEnd"/>
      <w:r>
        <w:rPr>
          <w:color w:val="auto"/>
          <w:sz w:val="20"/>
          <w:szCs w:val="20"/>
        </w:rPr>
        <w:t xml:space="preserve">  </w:t>
      </w:r>
      <w:r>
        <w:rPr>
          <w:color w:val="auto"/>
          <w:sz w:val="20"/>
          <w:szCs w:val="20"/>
        </w:rPr>
        <w:tab/>
        <w:t xml:space="preserve">[Online] Available at </w:t>
      </w:r>
      <w:r>
        <w:rPr>
          <w:color w:val="auto"/>
          <w:sz w:val="20"/>
          <w:szCs w:val="20"/>
        </w:rPr>
        <w:tab/>
      </w:r>
      <w:del w:id="9" w:author="rachel.bergsagel" w:date="2011-03-24T12:12:00Z">
        <w:r w:rsidR="00A54225" w:rsidDel="00061D20">
          <w:fldChar w:fldCharType="begin"/>
        </w:r>
        <w:r w:rsidR="00F03085" w:rsidDel="00061D20">
          <w:delInstrText>HYPERLINK "http://www.flowervisitors.info/plants/wb_currant.htm"</w:delInstrText>
        </w:r>
        <w:r w:rsidR="00A54225" w:rsidDel="00061D20">
          <w:fldChar w:fldCharType="separate"/>
        </w:r>
        <w:r w:rsidR="00A54225" w:rsidRPr="00A54225">
          <w:rPr>
            <w:rPrChange w:id="10" w:author="rachel.bergsagel" w:date="2011-03-24T12:12:00Z">
              <w:rPr>
                <w:rStyle w:val="Hyperlink"/>
                <w:rFonts w:ascii="Times" w:hAnsi="Times"/>
                <w:szCs w:val="20"/>
              </w:rPr>
            </w:rPrChange>
          </w:rPr>
          <w:delText>www.flowervisitors.info/plants/wb_currant.htm</w:delText>
        </w:r>
        <w:r w:rsidR="00A54225" w:rsidDel="00061D20">
          <w:fldChar w:fldCharType="end"/>
        </w:r>
      </w:del>
      <w:ins w:id="11" w:author="rachel.bergsagel" w:date="2011-03-24T12:12:00Z">
        <w:r w:rsidR="00A54225" w:rsidRPr="00A54225">
          <w:rPr>
            <w:rPrChange w:id="12" w:author="rachel.bergsagel" w:date="2011-03-24T12:12:00Z">
              <w:rPr>
                <w:rStyle w:val="Hyperlink"/>
                <w:rFonts w:ascii="Times" w:hAnsi="Times"/>
                <w:szCs w:val="20"/>
              </w:rPr>
            </w:rPrChange>
          </w:rPr>
          <w:t>www.flowervisitors.info/plants/wb_currant.htm</w:t>
        </w:r>
      </w:ins>
      <w:r>
        <w:rPr>
          <w:color w:val="auto"/>
          <w:sz w:val="20"/>
          <w:szCs w:val="20"/>
        </w:rPr>
        <w:t xml:space="preserve"> </w:t>
      </w:r>
      <w:r>
        <w:rPr>
          <w:color w:val="auto"/>
          <w:sz w:val="20"/>
          <w:szCs w:val="20"/>
        </w:rPr>
        <w:tab/>
        <w:t xml:space="preserve">(accessed 26 February 2010). </w:t>
      </w:r>
    </w:p>
    <w:p w:rsidR="00D05CAD" w:rsidRDefault="00D05CAD" w:rsidP="00D05CAD">
      <w:pPr>
        <w:pStyle w:val="Default"/>
        <w:rPr>
          <w:color w:val="auto"/>
          <w:sz w:val="20"/>
          <w:szCs w:val="20"/>
        </w:rPr>
      </w:pPr>
      <w:proofErr w:type="gramStart"/>
      <w:r>
        <w:rPr>
          <w:color w:val="auto"/>
          <w:sz w:val="20"/>
          <w:szCs w:val="20"/>
        </w:rPr>
        <w:t>Larson, G.E., and J.R. Johnson.</w:t>
      </w:r>
      <w:proofErr w:type="gramEnd"/>
      <w:r>
        <w:rPr>
          <w:color w:val="auto"/>
          <w:sz w:val="20"/>
          <w:szCs w:val="20"/>
        </w:rPr>
        <w:t xml:space="preserve"> 1999. Plants of the Black </w:t>
      </w:r>
      <w:r>
        <w:rPr>
          <w:color w:val="auto"/>
          <w:sz w:val="20"/>
          <w:szCs w:val="20"/>
        </w:rPr>
        <w:tab/>
        <w:t xml:space="preserve">Hills and Bear Lodge Mountains. </w:t>
      </w:r>
      <w:proofErr w:type="gramStart"/>
      <w:r>
        <w:rPr>
          <w:color w:val="auto"/>
          <w:sz w:val="20"/>
          <w:szCs w:val="20"/>
        </w:rPr>
        <w:t xml:space="preserve">South Dakota State </w:t>
      </w:r>
      <w:r>
        <w:rPr>
          <w:color w:val="auto"/>
          <w:sz w:val="20"/>
          <w:szCs w:val="20"/>
        </w:rPr>
        <w:tab/>
        <w:t>Univ., Brookings, SD.</w:t>
      </w:r>
      <w:proofErr w:type="gramEnd"/>
      <w:r>
        <w:rPr>
          <w:color w:val="auto"/>
          <w:sz w:val="20"/>
          <w:szCs w:val="20"/>
        </w:rPr>
        <w:t xml:space="preserve"> </w:t>
      </w:r>
    </w:p>
    <w:p w:rsidR="00D05CAD" w:rsidRDefault="00D05CAD" w:rsidP="00D05CAD">
      <w:pPr>
        <w:pStyle w:val="Default"/>
        <w:rPr>
          <w:color w:val="auto"/>
          <w:sz w:val="20"/>
          <w:szCs w:val="20"/>
        </w:rPr>
      </w:pPr>
      <w:r>
        <w:rPr>
          <w:color w:val="auto"/>
          <w:sz w:val="20"/>
          <w:szCs w:val="20"/>
        </w:rPr>
        <w:t xml:space="preserve">Marshall, K.A. 1995. </w:t>
      </w:r>
      <w:proofErr w:type="spellStart"/>
      <w:proofErr w:type="gramStart"/>
      <w:r>
        <w:rPr>
          <w:i/>
          <w:iCs/>
          <w:color w:val="auto"/>
          <w:sz w:val="20"/>
          <w:szCs w:val="20"/>
        </w:rPr>
        <w:t>Ribes</w:t>
      </w:r>
      <w:proofErr w:type="spellEnd"/>
      <w:r>
        <w:rPr>
          <w:i/>
          <w:iCs/>
          <w:color w:val="auto"/>
          <w:sz w:val="20"/>
          <w:szCs w:val="20"/>
        </w:rPr>
        <w:t xml:space="preserve"> </w:t>
      </w:r>
      <w:proofErr w:type="spellStart"/>
      <w:r>
        <w:rPr>
          <w:i/>
          <w:iCs/>
          <w:color w:val="auto"/>
          <w:sz w:val="20"/>
          <w:szCs w:val="20"/>
        </w:rPr>
        <w:t>americanum</w:t>
      </w:r>
      <w:proofErr w:type="spellEnd"/>
      <w:r>
        <w:rPr>
          <w:i/>
          <w:iCs/>
          <w:color w:val="auto"/>
          <w:sz w:val="20"/>
          <w:szCs w:val="20"/>
        </w:rPr>
        <w:t>.</w:t>
      </w:r>
      <w:proofErr w:type="gramEnd"/>
      <w:r>
        <w:rPr>
          <w:color w:val="auto"/>
          <w:sz w:val="20"/>
          <w:szCs w:val="20"/>
        </w:rPr>
        <w:t xml:space="preserve"> In: Fire Effects </w:t>
      </w:r>
      <w:r>
        <w:rPr>
          <w:color w:val="auto"/>
          <w:sz w:val="20"/>
          <w:szCs w:val="20"/>
        </w:rPr>
        <w:tab/>
        <w:t xml:space="preserve">Information System, [Online] U.S. Department of </w:t>
      </w:r>
      <w:r>
        <w:rPr>
          <w:color w:val="auto"/>
          <w:sz w:val="20"/>
          <w:szCs w:val="20"/>
        </w:rPr>
        <w:tab/>
        <w:t xml:space="preserve">Agriculture, Forest Service, Rocky Mountain </w:t>
      </w:r>
      <w:r>
        <w:rPr>
          <w:color w:val="auto"/>
          <w:sz w:val="20"/>
          <w:szCs w:val="20"/>
        </w:rPr>
        <w:tab/>
        <w:t xml:space="preserve">Research Station, Fire Sciences Laboratory </w:t>
      </w:r>
      <w:r>
        <w:rPr>
          <w:color w:val="auto"/>
          <w:sz w:val="20"/>
          <w:szCs w:val="20"/>
        </w:rPr>
        <w:tab/>
        <w:t xml:space="preserve">(Producer).  Available: </w:t>
      </w:r>
      <w:r>
        <w:rPr>
          <w:color w:val="auto"/>
          <w:sz w:val="20"/>
          <w:szCs w:val="20"/>
        </w:rPr>
        <w:tab/>
        <w:t xml:space="preserve">http://www.fs.fed.us/database/feis/ (accessed 26 </w:t>
      </w:r>
      <w:r>
        <w:rPr>
          <w:color w:val="auto"/>
          <w:sz w:val="20"/>
          <w:szCs w:val="20"/>
        </w:rPr>
        <w:tab/>
        <w:t xml:space="preserve">January 2010). </w:t>
      </w:r>
    </w:p>
    <w:p w:rsidR="00D05CAD" w:rsidRDefault="00D05CAD" w:rsidP="00D05CAD">
      <w:pPr>
        <w:pStyle w:val="Default"/>
        <w:rPr>
          <w:color w:val="auto"/>
          <w:sz w:val="20"/>
          <w:szCs w:val="20"/>
        </w:rPr>
      </w:pPr>
      <w:r>
        <w:rPr>
          <w:color w:val="auto"/>
          <w:sz w:val="20"/>
          <w:szCs w:val="20"/>
        </w:rPr>
        <w:t xml:space="preserve">Stephens, H.A. 1973.  Woody plants of the North Central </w:t>
      </w:r>
      <w:r>
        <w:rPr>
          <w:color w:val="auto"/>
          <w:sz w:val="20"/>
          <w:szCs w:val="20"/>
        </w:rPr>
        <w:tab/>
        <w:t xml:space="preserve">Plains. </w:t>
      </w:r>
      <w:proofErr w:type="gramStart"/>
      <w:r>
        <w:rPr>
          <w:color w:val="auto"/>
          <w:sz w:val="20"/>
          <w:szCs w:val="20"/>
        </w:rPr>
        <w:t>The Univ. Press of Kansas, Lawrence, KS.</w:t>
      </w:r>
      <w:proofErr w:type="gramEnd"/>
      <w:r>
        <w:rPr>
          <w:color w:val="auto"/>
          <w:sz w:val="20"/>
          <w:szCs w:val="20"/>
        </w:rPr>
        <w:t xml:space="preserve"> </w:t>
      </w:r>
    </w:p>
    <w:p w:rsidR="00D05CAD" w:rsidRDefault="00D05CAD" w:rsidP="00D05CAD">
      <w:pPr>
        <w:pStyle w:val="Default"/>
        <w:rPr>
          <w:color w:val="auto"/>
          <w:sz w:val="20"/>
          <w:szCs w:val="20"/>
        </w:rPr>
      </w:pPr>
      <w:r>
        <w:rPr>
          <w:color w:val="auto"/>
          <w:sz w:val="20"/>
          <w:szCs w:val="20"/>
        </w:rPr>
        <w:t xml:space="preserve"> </w:t>
      </w:r>
    </w:p>
    <w:p w:rsidR="00D05CAD" w:rsidRDefault="00D05CAD" w:rsidP="00D05CAD">
      <w:pPr>
        <w:pStyle w:val="Default"/>
        <w:rPr>
          <w:color w:val="auto"/>
          <w:sz w:val="20"/>
          <w:szCs w:val="20"/>
        </w:rPr>
      </w:pPr>
      <w:r>
        <w:rPr>
          <w:b/>
          <w:bCs/>
          <w:color w:val="auto"/>
          <w:sz w:val="20"/>
          <w:szCs w:val="20"/>
        </w:rPr>
        <w:t xml:space="preserve">Prepared By </w:t>
      </w:r>
    </w:p>
    <w:p w:rsidR="00D05CAD" w:rsidRDefault="00D05CAD" w:rsidP="00D05CAD">
      <w:pPr>
        <w:pStyle w:val="Default"/>
        <w:rPr>
          <w:color w:val="auto"/>
          <w:sz w:val="20"/>
          <w:szCs w:val="20"/>
        </w:rPr>
      </w:pPr>
      <w:r>
        <w:rPr>
          <w:i/>
          <w:iCs/>
          <w:color w:val="auto"/>
          <w:sz w:val="20"/>
          <w:szCs w:val="20"/>
        </w:rPr>
        <w:t>Michael Knudson</w:t>
      </w:r>
      <w:r>
        <w:rPr>
          <w:color w:val="auto"/>
          <w:sz w:val="20"/>
          <w:szCs w:val="20"/>
        </w:rPr>
        <w:t xml:space="preserve">, Forester, USDA NRCS Plant Materials Center, Bismarck, North Dakota </w:t>
      </w:r>
    </w:p>
    <w:p w:rsidR="00D05CAD" w:rsidRDefault="00D05CAD" w:rsidP="00D05CAD">
      <w:pPr>
        <w:pStyle w:val="Default"/>
        <w:rPr>
          <w:color w:val="auto"/>
          <w:sz w:val="20"/>
          <w:szCs w:val="20"/>
        </w:rPr>
      </w:pPr>
      <w:r>
        <w:rPr>
          <w:color w:val="auto"/>
          <w:sz w:val="20"/>
          <w:szCs w:val="20"/>
        </w:rPr>
        <w:t xml:space="preserve"> </w:t>
      </w:r>
    </w:p>
    <w:p w:rsidR="00D05CAD" w:rsidRDefault="00D05CAD" w:rsidP="00D05CAD">
      <w:pPr>
        <w:pStyle w:val="Default"/>
        <w:rPr>
          <w:color w:val="auto"/>
          <w:sz w:val="20"/>
          <w:szCs w:val="20"/>
        </w:rPr>
      </w:pPr>
      <w:r>
        <w:rPr>
          <w:b/>
          <w:bCs/>
          <w:color w:val="auto"/>
          <w:sz w:val="20"/>
          <w:szCs w:val="20"/>
        </w:rPr>
        <w:t xml:space="preserve">Citation </w:t>
      </w:r>
    </w:p>
    <w:p w:rsidR="00D05CAD" w:rsidRDefault="00D05CAD" w:rsidP="00D05CAD">
      <w:pPr>
        <w:pStyle w:val="Default"/>
        <w:rPr>
          <w:color w:val="auto"/>
          <w:sz w:val="20"/>
          <w:szCs w:val="20"/>
        </w:rPr>
      </w:pPr>
      <w:r>
        <w:rPr>
          <w:color w:val="auto"/>
          <w:sz w:val="20"/>
          <w:szCs w:val="20"/>
        </w:rPr>
        <w:t xml:space="preserve">Knudson, M. 2010. </w:t>
      </w:r>
      <w:proofErr w:type="gramStart"/>
      <w:r>
        <w:rPr>
          <w:color w:val="auto"/>
          <w:sz w:val="20"/>
          <w:szCs w:val="20"/>
        </w:rPr>
        <w:t>Plant guide for American black currant (</w:t>
      </w:r>
      <w:proofErr w:type="spellStart"/>
      <w:r>
        <w:rPr>
          <w:i/>
          <w:iCs/>
          <w:color w:val="auto"/>
          <w:sz w:val="20"/>
          <w:szCs w:val="20"/>
        </w:rPr>
        <w:t>Ribes</w:t>
      </w:r>
      <w:proofErr w:type="spellEnd"/>
      <w:r>
        <w:rPr>
          <w:i/>
          <w:iCs/>
          <w:color w:val="auto"/>
          <w:sz w:val="20"/>
          <w:szCs w:val="20"/>
        </w:rPr>
        <w:t xml:space="preserve"> </w:t>
      </w:r>
      <w:proofErr w:type="spellStart"/>
      <w:r>
        <w:rPr>
          <w:i/>
          <w:iCs/>
          <w:color w:val="auto"/>
          <w:sz w:val="20"/>
          <w:szCs w:val="20"/>
        </w:rPr>
        <w:t>americanum</w:t>
      </w:r>
      <w:proofErr w:type="spellEnd"/>
      <w:r>
        <w:rPr>
          <w:color w:val="auto"/>
          <w:sz w:val="20"/>
          <w:szCs w:val="20"/>
        </w:rPr>
        <w:t>).</w:t>
      </w:r>
      <w:proofErr w:type="gramEnd"/>
      <w:r>
        <w:rPr>
          <w:color w:val="auto"/>
          <w:sz w:val="20"/>
          <w:szCs w:val="20"/>
        </w:rPr>
        <w:t xml:space="preserve"> USDA-Natural Resources Conservation Service, Plant Materials Center, Bismarck, ND</w:t>
      </w:r>
      <w:r>
        <w:rPr>
          <w:b/>
          <w:bCs/>
          <w:color w:val="auto"/>
          <w:sz w:val="20"/>
          <w:szCs w:val="20"/>
        </w:rPr>
        <w:t xml:space="preserve"> </w:t>
      </w:r>
    </w:p>
    <w:p w:rsidR="000E3166" w:rsidRPr="00705B62" w:rsidRDefault="000E3166" w:rsidP="000E3166">
      <w:pPr>
        <w:pStyle w:val="NRCSBodyText"/>
        <w:spacing w:before="240"/>
        <w:rPr>
          <w:i/>
        </w:rPr>
      </w:pPr>
      <w:r w:rsidRPr="000E3166">
        <w:t xml:space="preserve">Published </w:t>
      </w:r>
      <w:r w:rsidR="00D05CAD">
        <w:t>April, 2010</w:t>
      </w:r>
    </w:p>
    <w:p w:rsidR="00D05CAD" w:rsidRPr="00D05CAD" w:rsidRDefault="00D05CAD" w:rsidP="00D05CAD">
      <w:pPr>
        <w:pStyle w:val="NRCSBodyText"/>
        <w:spacing w:before="240"/>
      </w:pPr>
      <w:r w:rsidRPr="00D05CAD">
        <w:t xml:space="preserve">Edited:  29Mar2010mjk </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061FD0" w:rsidRPr="00D05CAD" w:rsidRDefault="00721E96" w:rsidP="00D05CAD">
      <w:pPr>
        <w:pStyle w:val="BodytextNRCS"/>
        <w:spacing w:before="240"/>
        <w:sectPr w:rsidR="00061FD0" w:rsidRPr="00D05CAD"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proofErr w:type="gramStart"/>
      <w:r>
        <w:t>PLANTS is</w:t>
      </w:r>
      <w:proofErr w:type="gramEnd"/>
      <w:r>
        <w:t xml:space="preserve"> not responsible for the content or availability of other Web sites.</w:t>
      </w:r>
    </w:p>
    <w:p w:rsidR="00D05CAD" w:rsidRDefault="00D05CAD" w:rsidP="00D05CAD">
      <w:pPr>
        <w:pStyle w:val="Footer"/>
        <w:rPr>
          <w:b/>
          <w:color w:val="00A886"/>
          <w:sz w:val="20"/>
        </w:rPr>
      </w:pPr>
    </w:p>
    <w:p w:rsidR="00D05CAD" w:rsidRDefault="00D05CAD" w:rsidP="00D05CAD">
      <w:pPr>
        <w:pStyle w:val="Footer"/>
        <w:rPr>
          <w:b/>
          <w:color w:val="00A886"/>
          <w:sz w:val="20"/>
        </w:rPr>
      </w:pPr>
    </w:p>
    <w:p w:rsidR="00D05CAD" w:rsidRDefault="00D05CAD" w:rsidP="00D05CAD">
      <w:pPr>
        <w:pStyle w:val="Footer"/>
        <w:rPr>
          <w:b/>
          <w:color w:val="00A886"/>
          <w:sz w:val="20"/>
        </w:rPr>
      </w:pPr>
    </w:p>
    <w:p w:rsidR="00D05CAD" w:rsidRDefault="00D05CAD" w:rsidP="00D05CAD">
      <w:pPr>
        <w:pStyle w:val="Footer"/>
        <w:rPr>
          <w:b/>
          <w:color w:val="00A886"/>
          <w:sz w:val="20"/>
        </w:rPr>
      </w:pPr>
    </w:p>
    <w:p w:rsidR="00061FD0" w:rsidRPr="00061FD0" w:rsidRDefault="007C2D43" w:rsidP="00D05CAD">
      <w:pPr>
        <w:pStyle w:val="Footer"/>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334" w:rsidRDefault="009B5334">
      <w:r>
        <w:separator/>
      </w:r>
    </w:p>
  </w:endnote>
  <w:endnote w:type="continuationSeparator" w:id="0">
    <w:p w:rsidR="009B5334" w:rsidRDefault="009B53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334" w:rsidRDefault="009B5334">
      <w:r>
        <w:separator/>
      </w:r>
    </w:p>
  </w:footnote>
  <w:footnote w:type="continuationSeparator" w:id="0">
    <w:p w:rsidR="009B5334" w:rsidRDefault="009B53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trackRevisions/>
  <w:defaultTabStop w:val="288"/>
  <w:drawingGridHorizontalSpacing w:val="120"/>
  <w:displayHorizontalDrawingGridEvery w:val="0"/>
  <w:displayVerticalDrawingGridEvery w:val="0"/>
  <w:noPunctuationKerning/>
  <w:characterSpacingControl w:val="doNotCompress"/>
  <w:hdrShapeDefaults>
    <o:shapedefaults v:ext="edit" spidmax="5017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FC72B8"/>
    <w:rsid w:val="00007042"/>
    <w:rsid w:val="000171EC"/>
    <w:rsid w:val="00024DE6"/>
    <w:rsid w:val="00034B57"/>
    <w:rsid w:val="00044CEF"/>
    <w:rsid w:val="000578C2"/>
    <w:rsid w:val="000607FF"/>
    <w:rsid w:val="00061D20"/>
    <w:rsid w:val="00061FD0"/>
    <w:rsid w:val="00076424"/>
    <w:rsid w:val="000867C9"/>
    <w:rsid w:val="00095E67"/>
    <w:rsid w:val="000A1774"/>
    <w:rsid w:val="000A69A1"/>
    <w:rsid w:val="000C04E7"/>
    <w:rsid w:val="000D3A30"/>
    <w:rsid w:val="000E08C3"/>
    <w:rsid w:val="000E3166"/>
    <w:rsid w:val="000E35A0"/>
    <w:rsid w:val="000F1970"/>
    <w:rsid w:val="000F4C63"/>
    <w:rsid w:val="0010124C"/>
    <w:rsid w:val="00143135"/>
    <w:rsid w:val="001478F1"/>
    <w:rsid w:val="00173092"/>
    <w:rsid w:val="00174FCF"/>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67398"/>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3F4218"/>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53BC4"/>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2080B"/>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9B5334"/>
    <w:rsid w:val="00A06FE6"/>
    <w:rsid w:val="00A11C8D"/>
    <w:rsid w:val="00A12175"/>
    <w:rsid w:val="00A168C8"/>
    <w:rsid w:val="00A27C54"/>
    <w:rsid w:val="00A339BF"/>
    <w:rsid w:val="00A34218"/>
    <w:rsid w:val="00A54225"/>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5CAD"/>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03085"/>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C72B8"/>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017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25</TotalTime>
  <Pages>2</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American Black Currant Plant Guide</vt:lpstr>
    </vt:vector>
  </TitlesOfParts>
  <Company>USDA NRCS National Plant Materials Center</Company>
  <LinksUpToDate>false</LinksUpToDate>
  <CharactersWithSpaces>7763</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Black Currant Plant Guide</dc:title>
  <dc:subject>American black currant is a fruit-bearing shrub that is native to much of the northeast part of the U.S.</dc:subject>
  <dc:creator>USDA NRCS Bismarck Plant Materials Center</dc:creator>
  <cp:keywords>plant guide, black currant, Ribes americanum, edible fruiting shrub</cp:keywords>
  <cp:lastModifiedBy>rachel.bergsagel</cp:lastModifiedBy>
  <cp:revision>5</cp:revision>
  <cp:lastPrinted>2010-08-20T19:27:00Z</cp:lastPrinted>
  <dcterms:created xsi:type="dcterms:W3CDTF">2011-03-24T16:38:00Z</dcterms:created>
  <dcterms:modified xsi:type="dcterms:W3CDTF">2011-03-24T18:16:00Z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