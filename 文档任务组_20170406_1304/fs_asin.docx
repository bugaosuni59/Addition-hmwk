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2A55F2" w:rsidP="00564985">
      <w:pPr>
        <w:pStyle w:val="Heading1"/>
        <w:rPr>
          <w:i w:val="0"/>
        </w:rPr>
      </w:pPr>
      <w:r>
        <w:rPr>
          <w:i w:val="0"/>
        </w:rPr>
        <w:lastRenderedPageBreak/>
        <w:t>Swamp milkweed</w:t>
      </w:r>
    </w:p>
    <w:p w:rsidR="00CE5409" w:rsidRPr="00561A8A" w:rsidRDefault="002A55F2" w:rsidP="00561A8A">
      <w:pPr>
        <w:pStyle w:val="Heading2"/>
      </w:pPr>
      <w:r w:rsidRPr="002A55F2">
        <w:t>Asclepias </w:t>
      </w:r>
      <w:r w:rsidR="0002556D">
        <w:t>incarnat</w:t>
      </w:r>
      <w:r w:rsidR="00D50881">
        <w:t xml:space="preserve">a </w:t>
      </w:r>
      <w:r w:rsidR="0002556D">
        <w:rPr>
          <w:i w:val="0"/>
        </w:rPr>
        <w:t>L.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0D6091">
        <w:t>ASIN</w:t>
      </w:r>
    </w:p>
    <w:p w:rsidR="00332261" w:rsidRDefault="008455BA">
      <w:pPr>
        <w:pStyle w:val="BodytextNRCS"/>
        <w:spacing w:before="240"/>
        <w:ind w:left="1350" w:hanging="1350"/>
      </w:pPr>
      <w:r w:rsidRPr="00561A8A">
        <w:t xml:space="preserve">Contributed by: </w:t>
      </w:r>
      <w:r w:rsidR="00A1146D">
        <w:t>USDA NRCS</w:t>
      </w:r>
      <w:r w:rsidR="004514CF">
        <w:t>,</w:t>
      </w:r>
      <w:r w:rsidR="00A1146D">
        <w:t xml:space="preserve"> </w:t>
      </w:r>
      <w:r w:rsidR="007F5C2E">
        <w:t xml:space="preserve">Norman A. Berg National </w:t>
      </w:r>
      <w:r w:rsidR="00A1146D">
        <w:t>P</w:t>
      </w:r>
      <w:r w:rsidR="004514CF">
        <w:t xml:space="preserve">lant </w:t>
      </w:r>
      <w:r w:rsidR="00A1146D">
        <w:t>M</w:t>
      </w:r>
      <w:r w:rsidR="004514CF">
        <w:t xml:space="preserve">aterials </w:t>
      </w:r>
      <w:r w:rsidR="00A1146D">
        <w:t>C</w:t>
      </w:r>
      <w:r w:rsidR="004514CF">
        <w:t>enter</w:t>
      </w:r>
      <w:r w:rsidR="003A2FB1">
        <w:t>, Beltsville, MD</w:t>
      </w:r>
      <w:r w:rsidR="00A1146D">
        <w:t xml:space="preserve"> </w:t>
      </w:r>
    </w:p>
    <w:p w:rsidR="00BC7FC0" w:rsidRDefault="00AF030D" w:rsidP="008D3D4B">
      <w:pPr>
        <w:pStyle w:val="NRCSBodyText"/>
        <w:keepNext/>
        <w:spacing w:before="240"/>
        <w:jc w:val="center"/>
      </w:pPr>
      <w:r w:rsidRPr="00AF030D">
        <w:rPr>
          <w:noProof/>
        </w:rPr>
        <w:drawing>
          <wp:inline distT="0" distB="0" distL="0" distR="0">
            <wp:extent cx="1786155" cy="2743200"/>
            <wp:effectExtent l="19050" t="0" r="4545" b="0"/>
            <wp:docPr id="1" name="Picture 2" descr="color image of swamp milkweed in flower by Jennifer A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n_004_pv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1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61" w:rsidRDefault="00BC7FC0">
      <w:pPr>
        <w:pStyle w:val="CaptionNRCS"/>
      </w:pPr>
      <w:r w:rsidRPr="003A2FB1">
        <w:t>Jennifer Anderson.  IA, Scott Co., Davenport, Nahant Marsh.  January 2, 2002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Alternate Names</w:t>
      </w:r>
    </w:p>
    <w:p w:rsidR="00CD49CC" w:rsidRDefault="00E17D02" w:rsidP="003E6391">
      <w:pPr>
        <w:pStyle w:val="NRCSBodyText"/>
      </w:pPr>
      <w:r w:rsidRPr="00BB5FBF">
        <w:t>Rose milkweed</w:t>
      </w:r>
    </w:p>
    <w:p w:rsidR="002B7277" w:rsidRDefault="002B7277" w:rsidP="003E6391">
      <w:pPr>
        <w:pStyle w:val="NRCSBodyText"/>
      </w:pPr>
      <w:r>
        <w:t>Pleurisy Root</w:t>
      </w:r>
    </w:p>
    <w:p w:rsidR="00AF030D" w:rsidRDefault="00AF030D" w:rsidP="003E6391">
      <w:pPr>
        <w:pStyle w:val="NRCSBodyText"/>
      </w:pPr>
      <w:r>
        <w:t xml:space="preserve">White Indian </w:t>
      </w:r>
      <w:r w:rsidR="00BF0414">
        <w:t>hemp</w:t>
      </w:r>
    </w:p>
    <w:p w:rsidR="00F11306" w:rsidRPr="00F11306" w:rsidRDefault="00F11306" w:rsidP="000547AC">
      <w:pPr>
        <w:pStyle w:val="NRCSBodyText"/>
        <w:spacing w:before="120"/>
        <w:rPr>
          <w:b/>
          <w:color w:val="FF0000"/>
        </w:rPr>
      </w:pPr>
      <w:r w:rsidRPr="00F11306">
        <w:rPr>
          <w:b/>
          <w:color w:val="FF0000"/>
        </w:rPr>
        <w:t>Warning: Swamp milkweed may be toxic when taken internally without sufficient preparation.</w:t>
      </w:r>
    </w:p>
    <w:p w:rsidR="00CD49CC" w:rsidRDefault="00CD49CC" w:rsidP="000547AC">
      <w:pPr>
        <w:pStyle w:val="Heading3"/>
        <w:spacing w:before="240" w:after="60"/>
      </w:pPr>
      <w:r w:rsidRPr="00561A8A">
        <w:t>Uses</w:t>
      </w:r>
    </w:p>
    <w:p w:rsidR="00AF030D" w:rsidRDefault="00AF030D" w:rsidP="00AF030D">
      <w:pPr>
        <w:pStyle w:val="NRCSBodyText"/>
      </w:pPr>
      <w:r w:rsidRPr="00527197">
        <w:rPr>
          <w:i/>
        </w:rPr>
        <w:t>Conservation:</w:t>
      </w:r>
      <w:r>
        <w:t xml:space="preserve"> Swamp milkweed is a native, colonizing, perennial wildflower use</w:t>
      </w:r>
      <w:r w:rsidR="000547AC">
        <w:t>ful</w:t>
      </w:r>
      <w:r>
        <w:t xml:space="preserve"> for wetland rehabilitation</w:t>
      </w:r>
      <w:r w:rsidR="004F64E2">
        <w:t xml:space="preserve">. </w:t>
      </w:r>
      <w:r w:rsidR="001E3524">
        <w:t xml:space="preserve">It </w:t>
      </w:r>
      <w:r w:rsidR="000547AC">
        <w:t>is</w:t>
      </w:r>
      <w:r w:rsidR="001E3524">
        <w:t xml:space="preserve"> a good </w:t>
      </w:r>
      <w:r w:rsidR="000547AC">
        <w:t xml:space="preserve">component of a </w:t>
      </w:r>
      <w:r w:rsidR="001E3524">
        <w:t>wildlife seed mixture whe</w:t>
      </w:r>
      <w:r w:rsidR="004F64E2">
        <w:t>n seeded with</w:t>
      </w:r>
      <w:r w:rsidR="001E3524">
        <w:t xml:space="preserve"> native grasses and wildflowers</w:t>
      </w:r>
      <w:r w:rsidR="004F64E2">
        <w:t xml:space="preserve">. </w:t>
      </w:r>
      <w:r>
        <w:t>It prefers moisture retentive to damp soils in full sun to partial shade</w:t>
      </w:r>
      <w:r w:rsidR="001E3524">
        <w:t>.</w:t>
      </w:r>
    </w:p>
    <w:p w:rsidR="000968E2" w:rsidRDefault="00121B9D" w:rsidP="000547AC">
      <w:pPr>
        <w:pStyle w:val="NRCSBodyText"/>
        <w:spacing w:before="120"/>
      </w:pPr>
      <w:r>
        <w:rPr>
          <w:i/>
        </w:rPr>
        <w:t>Wildlife:</w:t>
      </w:r>
      <w:r>
        <w:t xml:space="preserve"> Swamp milkweed is a favored food </w:t>
      </w:r>
      <w:r w:rsidR="007C4B83">
        <w:t>of monarch</w:t>
      </w:r>
      <w:r>
        <w:t xml:space="preserve"> butterfly </w:t>
      </w:r>
      <w:r w:rsidR="00371232">
        <w:t>(</w:t>
      </w:r>
      <w:r w:rsidR="00371232" w:rsidRPr="00371232">
        <w:rPr>
          <w:i/>
        </w:rPr>
        <w:t>Danaus plexippus</w:t>
      </w:r>
      <w:r w:rsidR="00371232">
        <w:t xml:space="preserve">) </w:t>
      </w:r>
      <w:r>
        <w:t>larva (shown in</w:t>
      </w:r>
      <w:r w:rsidR="00371232">
        <w:t xml:space="preserve"> the picture </w:t>
      </w:r>
      <w:r w:rsidR="008767B8">
        <w:t>above</w:t>
      </w:r>
      <w:r w:rsidR="00371232">
        <w:t>). Swamp milkweed is also an important food source for the queen butterfly (</w:t>
      </w:r>
      <w:proofErr w:type="spellStart"/>
      <w:r w:rsidR="00371232" w:rsidRPr="00371232">
        <w:rPr>
          <w:i/>
        </w:rPr>
        <w:t>Danaus</w:t>
      </w:r>
      <w:proofErr w:type="spellEnd"/>
      <w:r w:rsidR="00371232" w:rsidRPr="00371232">
        <w:rPr>
          <w:i/>
        </w:rPr>
        <w:t xml:space="preserve"> </w:t>
      </w:r>
      <w:proofErr w:type="spellStart"/>
      <w:r w:rsidR="00371232" w:rsidRPr="00371232">
        <w:rPr>
          <w:i/>
        </w:rPr>
        <w:t>glippus</w:t>
      </w:r>
      <w:proofErr w:type="spellEnd"/>
      <w:r w:rsidR="00371232">
        <w:t>) larva.</w:t>
      </w:r>
      <w:r w:rsidR="00D50881">
        <w:t xml:space="preserve"> </w:t>
      </w:r>
      <w:r w:rsidR="000547AC">
        <w:t xml:space="preserve">Various </w:t>
      </w:r>
      <w:r w:rsidR="00D50881">
        <w:t xml:space="preserve">other butterflies and hummingbirds consume nectar from the flowers. </w:t>
      </w:r>
      <w:r w:rsidR="000817A9">
        <w:t xml:space="preserve"> </w:t>
      </w:r>
    </w:p>
    <w:p w:rsidR="00371232" w:rsidRPr="00121B9D" w:rsidRDefault="00371232" w:rsidP="000968E2">
      <w:pPr>
        <w:pStyle w:val="NRCSBodyText"/>
      </w:pPr>
    </w:p>
    <w:p w:rsidR="00AF1CF7" w:rsidRDefault="00121B9D" w:rsidP="000547AC">
      <w:pPr>
        <w:pStyle w:val="NRCSBodyText"/>
        <w:spacing w:after="120"/>
      </w:pPr>
      <w:r>
        <w:rPr>
          <w:i/>
        </w:rPr>
        <w:lastRenderedPageBreak/>
        <w:t>Ethnobotanical:</w:t>
      </w:r>
      <w:r w:rsidR="00986319">
        <w:t xml:space="preserve"> The Chippewa and Iroquois have used an infusion of the roots externally to strengthen the body and heal babies’ navels. The Iroquois and Meskwaki have also used a decoction </w:t>
      </w:r>
      <w:r w:rsidR="00F11306">
        <w:t>of the roots and</w:t>
      </w:r>
      <w:r w:rsidR="00974811">
        <w:t xml:space="preserve">/or aerial portions of the plant as an emetic, diuretic, and anthelmintic (de-worming agent). </w:t>
      </w:r>
      <w:r w:rsidR="006E4F0D">
        <w:t xml:space="preserve">The common name, Pleurisy Root, comes from its once common use to treat lung problems.  </w:t>
      </w:r>
      <w:r w:rsidR="00974811">
        <w:t>Swamp milkweed is toxic when taken in large doses</w:t>
      </w:r>
      <w:r w:rsidR="00AA77DC">
        <w:t xml:space="preserve">.  </w:t>
      </w:r>
      <w:r w:rsidR="00045AF7">
        <w:t xml:space="preserve">The </w:t>
      </w:r>
      <w:r w:rsidR="00BF694A">
        <w:t xml:space="preserve">tough stringy stem fibers have been used </w:t>
      </w:r>
      <w:r w:rsidR="00045AF7">
        <w:t>to make twine</w:t>
      </w:r>
      <w:r w:rsidR="00DB1BDE">
        <w:t>, rope</w:t>
      </w:r>
      <w:r w:rsidR="00BF694A">
        <w:t xml:space="preserve"> and rough textiles</w:t>
      </w:r>
      <w:r w:rsidR="00045AF7">
        <w:t xml:space="preserve">. </w:t>
      </w:r>
    </w:p>
    <w:p w:rsidR="000547AC" w:rsidRDefault="00D23B39" w:rsidP="000547AC">
      <w:pPr>
        <w:pStyle w:val="NRCSBodyText"/>
      </w:pPr>
      <w:r>
        <w:t xml:space="preserve">The </w:t>
      </w:r>
      <w:r w:rsidR="004B7C78">
        <w:t xml:space="preserve">downy parachutes (comas) that are attached to each seed </w:t>
      </w:r>
      <w:r w:rsidR="008767B8">
        <w:t>are</w:t>
      </w:r>
      <w:r w:rsidR="004B7C78">
        <w:t xml:space="preserve"> six times more buoyant that cork and five times warmer than wool</w:t>
      </w:r>
      <w:r w:rsidR="00481CAF">
        <w:t>. L</w:t>
      </w:r>
      <w:r w:rsidR="004F64E2">
        <w:t>arge quantities of m</w:t>
      </w:r>
      <w:r w:rsidR="006E4F0D">
        <w:t>ilkweed w</w:t>
      </w:r>
      <w:r w:rsidR="004F64E2">
        <w:t>ere</w:t>
      </w:r>
      <w:r w:rsidR="006E4F0D">
        <w:t xml:space="preserve"> grown </w:t>
      </w:r>
      <w:r w:rsidR="008767B8">
        <w:t xml:space="preserve">for use as </w:t>
      </w:r>
      <w:r w:rsidR="00481CAF">
        <w:t xml:space="preserve">stuffing in </w:t>
      </w:r>
      <w:r w:rsidR="006E4F0D">
        <w:t>pillow</w:t>
      </w:r>
      <w:r w:rsidR="00481CAF">
        <w:t>s</w:t>
      </w:r>
      <w:r w:rsidR="006E4F0D">
        <w:t xml:space="preserve"> and lifejacket</w:t>
      </w:r>
      <w:r w:rsidR="00481CAF">
        <w:t>s</w:t>
      </w:r>
      <w:r w:rsidR="00481CAF" w:rsidRPr="00481CAF">
        <w:t xml:space="preserve"> </w:t>
      </w:r>
      <w:r w:rsidR="00481CAF">
        <w:t>during World War II</w:t>
      </w:r>
      <w:r w:rsidR="006E4F0D">
        <w:t xml:space="preserve">.  </w:t>
      </w:r>
    </w:p>
    <w:p w:rsidR="00844ACE" w:rsidRDefault="00121B9D" w:rsidP="000547AC">
      <w:pPr>
        <w:pStyle w:val="NRCSBodyText"/>
        <w:spacing w:before="120"/>
      </w:pPr>
      <w:r w:rsidRPr="00972FAB">
        <w:rPr>
          <w:i/>
        </w:rPr>
        <w:t>Landscape:</w:t>
      </w:r>
      <w:r w:rsidR="00D50881" w:rsidRPr="00972FAB">
        <w:t xml:space="preserve"> Swamp milkweed is a tall plant with fragrant, showy clusters of pink and light purple flowers. It does well in landscape plantings with moist soil and in plantings ne</w:t>
      </w:r>
      <w:r w:rsidR="000547AC">
        <w:t>ar</w:t>
      </w:r>
      <w:r w:rsidR="00D50881" w:rsidRPr="00972FAB">
        <w:t xml:space="preserve"> bodies of water</w:t>
      </w:r>
      <w:r w:rsidR="00481CAF" w:rsidRPr="00972FAB">
        <w:t xml:space="preserve">. </w:t>
      </w:r>
      <w:r w:rsidR="00045AF7" w:rsidRPr="00972FAB">
        <w:t>Unlike many ornamentals, swamp milkweed</w:t>
      </w:r>
      <w:r w:rsidR="000547AC">
        <w:t xml:space="preserve"> </w:t>
      </w:r>
      <w:r w:rsidR="00045AF7" w:rsidRPr="00972FAB">
        <w:t>tolerate</w:t>
      </w:r>
      <w:r w:rsidR="000547AC">
        <w:t>s</w:t>
      </w:r>
      <w:r w:rsidR="00045AF7" w:rsidRPr="00972FAB">
        <w:t xml:space="preserve"> heavy clay soils</w:t>
      </w:r>
      <w:r w:rsidR="004514CF" w:rsidRPr="00972FAB">
        <w:t xml:space="preserve"> and </w:t>
      </w:r>
      <w:r w:rsidR="00045AF7" w:rsidRPr="00972FAB">
        <w:t>is very deer-resistant</w:t>
      </w:r>
      <w:r w:rsidR="00045AF7">
        <w:t xml:space="preserve">. </w:t>
      </w:r>
      <w:r w:rsidR="00972FAB">
        <w:t xml:space="preserve">It is </w:t>
      </w:r>
      <w:r w:rsidR="00972FAB" w:rsidRPr="00972FAB">
        <w:t>a more cultivated alternative to common milkweed that</w:t>
      </w:r>
      <w:r w:rsidR="00C96613">
        <w:t xml:space="preserve"> is also attractive</w:t>
      </w:r>
      <w:r w:rsidR="00972FAB">
        <w:t xml:space="preserve"> to egg-laying Monarchs</w:t>
      </w:r>
      <w:r w:rsidR="00972FAB" w:rsidRPr="00972FAB">
        <w:t>.</w:t>
      </w:r>
      <w:r w:rsidR="00972FAB">
        <w:t xml:space="preserve"> </w:t>
      </w:r>
      <w:r w:rsidR="00972FAB" w:rsidRPr="00972FAB">
        <w:t xml:space="preserve"> </w:t>
      </w:r>
    </w:p>
    <w:p w:rsidR="00844ACE" w:rsidRPr="00D50881" w:rsidRDefault="00844ACE" w:rsidP="000547AC">
      <w:pPr>
        <w:pStyle w:val="NRCSBodyText"/>
        <w:spacing w:before="120"/>
      </w:pPr>
      <w:r w:rsidRPr="00844ACE">
        <w:rPr>
          <w:i/>
        </w:rPr>
        <w:t>Livestock:</w:t>
      </w:r>
      <w:r>
        <w:t xml:space="preserve"> The bitter leaves of swamp milkweed do not appeal to livestock; sheep are especially susceptible to the poisonous compounds in swamp milkweed, and sheep fatalities have been reported after consuming the plant.</w:t>
      </w:r>
    </w:p>
    <w:p w:rsidR="00CD49CC" w:rsidRPr="00561A8A" w:rsidRDefault="00CD49CC" w:rsidP="000547AC">
      <w:pPr>
        <w:pStyle w:val="Heading3"/>
        <w:spacing w:before="240" w:after="60"/>
        <w:rPr>
          <w:i/>
          <w:iCs/>
        </w:rPr>
      </w:pPr>
      <w:r w:rsidRPr="00561A8A">
        <w:t>Status</w:t>
      </w: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3C5000" w:rsidRDefault="00121B9D" w:rsidP="0074131F">
      <w:pPr>
        <w:tabs>
          <w:tab w:val="left" w:pos="2430"/>
        </w:tabs>
        <w:jc w:val="left"/>
      </w:pPr>
      <w:r>
        <w:rPr>
          <w:noProof/>
        </w:rPr>
        <w:drawing>
          <wp:inline distT="0" distB="0" distL="0" distR="0">
            <wp:extent cx="2307923" cy="1920240"/>
            <wp:effectExtent l="19050" t="0" r="0" b="0"/>
            <wp:docPr id="3" name="Picture 3" descr="image of the native range of swamp milkweed in North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2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0" w:rsidRDefault="00121B9D" w:rsidP="008D3D4B">
      <w:pPr>
        <w:pStyle w:val="CaptionNRCS"/>
      </w:pPr>
      <w:r>
        <w:t>Swamp milkweed</w:t>
      </w:r>
      <w:r w:rsidR="003C5000">
        <w:t xml:space="preserve"> distribution from USDA-NRCS PLANTS Database.</w:t>
      </w:r>
    </w:p>
    <w:p w:rsidR="000547AC" w:rsidRDefault="000547AC" w:rsidP="000547AC">
      <w:pPr>
        <w:pStyle w:val="NRCSBodyText"/>
        <w:spacing w:before="120"/>
        <w:rPr>
          <w:i/>
        </w:rPr>
      </w:pPr>
    </w:p>
    <w:p w:rsidR="00974811" w:rsidRDefault="00974811" w:rsidP="000547AC">
      <w:pPr>
        <w:pStyle w:val="NRCSBodyText"/>
        <w:spacing w:before="120"/>
      </w:pPr>
      <w:r w:rsidRPr="00974811">
        <w:rPr>
          <w:i/>
        </w:rPr>
        <w:lastRenderedPageBreak/>
        <w:t>Description:</w:t>
      </w:r>
      <w:r>
        <w:t xml:space="preserve"> </w:t>
      </w:r>
      <w:r w:rsidR="00D55A95">
        <w:t>Swamp milkweed is a native</w:t>
      </w:r>
      <w:r w:rsidR="00AA77DC">
        <w:t>,</w:t>
      </w:r>
      <w:r w:rsidR="00D80A38">
        <w:t xml:space="preserve"> perennial</w:t>
      </w:r>
      <w:r w:rsidR="00AA77DC">
        <w:t>,</w:t>
      </w:r>
      <w:r w:rsidR="00D80A38">
        <w:t xml:space="preserve"> </w:t>
      </w:r>
      <w:r w:rsidR="006E4F0D">
        <w:t xml:space="preserve">wildflower </w:t>
      </w:r>
      <w:r w:rsidR="00D80A38">
        <w:t>grow</w:t>
      </w:r>
      <w:r w:rsidR="00C96613">
        <w:t>ing</w:t>
      </w:r>
      <w:r w:rsidR="00D80A38">
        <w:t xml:space="preserve"> three to six feet </w:t>
      </w:r>
      <w:r w:rsidR="00C96613">
        <w:t>tall</w:t>
      </w:r>
      <w:r w:rsidR="00481CAF">
        <w:t xml:space="preserve">. </w:t>
      </w:r>
      <w:r w:rsidR="001E3524">
        <w:t xml:space="preserve">It gets </w:t>
      </w:r>
      <w:r w:rsidR="00C152CD">
        <w:t>its</w:t>
      </w:r>
      <w:r w:rsidR="001E3524">
        <w:t xml:space="preserve"> </w:t>
      </w:r>
      <w:r w:rsidR="00724C16">
        <w:t xml:space="preserve">common </w:t>
      </w:r>
      <w:r w:rsidR="001E3524">
        <w:t xml:space="preserve">name from </w:t>
      </w:r>
      <w:r w:rsidR="00C152CD">
        <w:t>its</w:t>
      </w:r>
      <w:r w:rsidR="001E3524">
        <w:t xml:space="preserve"> white sap, although it has less sap than many of its relatives</w:t>
      </w:r>
      <w:r w:rsidR="001E3524" w:rsidRPr="00724C16">
        <w:rPr>
          <w:color w:val="000000" w:themeColor="text1"/>
        </w:rPr>
        <w:t>.</w:t>
      </w:r>
      <w:r w:rsidR="00724C16" w:rsidRPr="00724C16">
        <w:rPr>
          <w:color w:val="000000" w:themeColor="text1"/>
        </w:rPr>
        <w:t xml:space="preserve"> The genus was named in honor of Aesculapius, Greek god of medicine, undoubtedly because some species have long been used to treat a variety of ailments. The Latin species name means flesh-colored.</w:t>
      </w:r>
      <w:r w:rsidR="00724C16">
        <w:rPr>
          <w:rFonts w:ascii="Trebuchet MS" w:hAnsi="Trebuchet MS"/>
          <w:color w:val="677617"/>
          <w:sz w:val="12"/>
          <w:szCs w:val="12"/>
        </w:rPr>
        <w:t xml:space="preserve">  </w:t>
      </w:r>
      <w:r w:rsidR="00D80A38">
        <w:t>It has long, narrow, lance-shaped leaves that progress in pairs up the stem. Bright pink</w:t>
      </w:r>
      <w:r w:rsidR="00363156">
        <w:t>, white</w:t>
      </w:r>
      <w:r w:rsidR="00D80A38">
        <w:t xml:space="preserve"> and purple clusters of flowers appear in summer at the tops of the stems. </w:t>
      </w:r>
      <w:r w:rsidR="00286320">
        <w:t>In the fall, blooms give way to distinctive tear-shaped five-inch seed pods that are green when unripe, but harden to brown. The individual seeds are attached to fluffy hairs that allow the seeds to drift on the wind.</w:t>
      </w:r>
      <w:r w:rsidR="00595A51">
        <w:t xml:space="preserve"> Swamp milkweed also spreads through rhizomes (roots that grow horizontally from the original plant). </w:t>
      </w:r>
    </w:p>
    <w:p w:rsidR="00125BE3" w:rsidRPr="001D1848" w:rsidRDefault="00974811" w:rsidP="000547AC">
      <w:pPr>
        <w:pStyle w:val="NRCSBodyText"/>
        <w:spacing w:before="120"/>
      </w:pPr>
      <w:r w:rsidRPr="00974811">
        <w:rPr>
          <w:i/>
        </w:rPr>
        <w:t>Adaptation and distribution:</w:t>
      </w:r>
      <w:r>
        <w:t xml:space="preserve"> </w:t>
      </w:r>
      <w:r w:rsidR="00D6473E">
        <w:t xml:space="preserve">Swamp milkweed is widely distributed across the U.S. and Canada from Quebec and Maine south to Florida and Texas and west to Nevada and Idaho. </w:t>
      </w:r>
      <w:r w:rsidR="00045AF7">
        <w:t xml:space="preserve">It prefers neutral to slightly acidic soil, although it will tolerate a pH up to 8.0. Its moisture requirements are high, and it is primarily found in moist habitats such as wet meadows, </w:t>
      </w:r>
      <w:r w:rsidR="00A25758">
        <w:t>floodplains, riverbanks</w:t>
      </w:r>
      <w:r w:rsidR="00045AF7">
        <w:t xml:space="preserve">, </w:t>
      </w:r>
      <w:r w:rsidR="00A25758">
        <w:t xml:space="preserve">pond shores, stream banks, </w:t>
      </w:r>
      <w:r w:rsidR="00844ACE">
        <w:t xml:space="preserve">wet woods, </w:t>
      </w:r>
      <w:r w:rsidR="00045AF7">
        <w:t>swamps, and marshes</w:t>
      </w:r>
      <w:r w:rsidR="0057503D">
        <w:t>, although it will also grow in drier areas such as prairies, fields, and roadsides</w:t>
      </w:r>
      <w:r w:rsidR="00045AF7">
        <w:t xml:space="preserve">. </w:t>
      </w:r>
      <w:r w:rsidR="00DA3459">
        <w:t xml:space="preserve">Swamp milkweed needs full sun or partial shade to flourish. </w:t>
      </w:r>
      <w:r w:rsidR="00C96613">
        <w:t>It</w:t>
      </w:r>
      <w:r w:rsidR="002A5C3B">
        <w:t xml:space="preserve"> is </w:t>
      </w:r>
      <w:r w:rsidR="007C01CF">
        <w:t>insect-pollinated and self-fertilizing</w:t>
      </w:r>
    </w:p>
    <w:p w:rsidR="00CD49CC" w:rsidRDefault="00CD49CC" w:rsidP="000547AC">
      <w:pPr>
        <w:pStyle w:val="Heading3"/>
        <w:spacing w:before="240" w:after="60"/>
      </w:pPr>
      <w:r w:rsidRPr="00561A8A">
        <w:t>Establishment</w:t>
      </w:r>
    </w:p>
    <w:p w:rsidR="004F64E2" w:rsidRDefault="00904C9F" w:rsidP="00D80A38">
      <w:pPr>
        <w:pStyle w:val="NRCSBodyText"/>
      </w:pPr>
      <w:r w:rsidRPr="00904C9F">
        <w:rPr>
          <w:i/>
        </w:rPr>
        <w:t>Propagation by seeds</w:t>
      </w:r>
      <w:r>
        <w:t xml:space="preserve">:  </w:t>
      </w:r>
      <w:r w:rsidR="00637841">
        <w:t>Collect seeds in the fall</w:t>
      </w:r>
      <w:r w:rsidR="00F40E4A">
        <w:t>, when the</w:t>
      </w:r>
      <w:r w:rsidR="007C0035">
        <w:t xml:space="preserve"> brown pods are dry</w:t>
      </w:r>
      <w:r w:rsidR="001F30D3">
        <w:t xml:space="preserve"> and have begun to split</w:t>
      </w:r>
      <w:r w:rsidR="007C0035">
        <w:t xml:space="preserve">. Crack the pods open </w:t>
      </w:r>
      <w:r w:rsidR="001F30D3">
        <w:t xml:space="preserve">completely </w:t>
      </w:r>
      <w:r w:rsidR="00F40E4A">
        <w:t>allowing</w:t>
      </w:r>
      <w:r w:rsidR="007C0035">
        <w:t xml:space="preserve"> the seeds </w:t>
      </w:r>
      <w:r w:rsidR="00F40E4A">
        <w:t xml:space="preserve">to dry </w:t>
      </w:r>
      <w:r w:rsidR="007C0035">
        <w:t>for one to two weeks in</w:t>
      </w:r>
      <w:r>
        <w:t xml:space="preserve"> paper bags</w:t>
      </w:r>
      <w:r w:rsidR="007C0035">
        <w:t>.</w:t>
      </w:r>
      <w:r w:rsidR="00D34558">
        <w:t xml:space="preserve"> </w:t>
      </w:r>
      <w:r w:rsidR="007C0035">
        <w:t xml:space="preserve"> </w:t>
      </w:r>
      <w:r w:rsidR="00D34558">
        <w:t>Several weevil larvae prey on developing seeds, so look for sign</w:t>
      </w:r>
      <w:r w:rsidR="00D67416">
        <w:t>s</w:t>
      </w:r>
      <w:r w:rsidR="00D34558">
        <w:t xml:space="preserve"> of damage including small entry holes in the pod exuding latex.  </w:t>
      </w:r>
      <w:r w:rsidR="007C0035">
        <w:t xml:space="preserve">Once they are dry, place the seeds into plastic bags filled with moist perlite or vermiculite and store them in a cold </w:t>
      </w:r>
      <w:r w:rsidR="00F24408">
        <w:t>place,</w:t>
      </w:r>
      <w:r w:rsidR="003B559D">
        <w:t xml:space="preserve"> </w:t>
      </w:r>
      <w:r w:rsidR="002A18B1">
        <w:t>approximate</w:t>
      </w:r>
      <w:r w:rsidR="003B559D">
        <w:t xml:space="preserve">ly 35 to 38 degrees Fahrenheit, </w:t>
      </w:r>
      <w:r w:rsidR="007C0035">
        <w:t xml:space="preserve">for at least </w:t>
      </w:r>
      <w:r w:rsidR="00AA1500">
        <w:t>4</w:t>
      </w:r>
      <w:r w:rsidR="007C0035">
        <w:t xml:space="preserve"> </w:t>
      </w:r>
      <w:r w:rsidR="00C96613">
        <w:t>to</w:t>
      </w:r>
      <w:r w:rsidR="00AA1500">
        <w:t xml:space="preserve"> 12 weeks</w:t>
      </w:r>
      <w:r w:rsidR="003B559D">
        <w:t xml:space="preserve"> (stratification)</w:t>
      </w:r>
      <w:r w:rsidR="00481CAF">
        <w:t xml:space="preserve">. </w:t>
      </w:r>
      <w:r w:rsidR="003B559D">
        <w:t xml:space="preserve">Good germination results have been reported without stratification by soaking the seed.  Soak the seed </w:t>
      </w:r>
      <w:r w:rsidR="00C96613">
        <w:t>in</w:t>
      </w:r>
      <w:r w:rsidR="003B559D">
        <w:t xml:space="preserve"> hot water (190 degrees Fahrenheit) for 12 hours</w:t>
      </w:r>
      <w:r w:rsidR="00481CAF">
        <w:t xml:space="preserve">. </w:t>
      </w:r>
      <w:r w:rsidR="003B559D">
        <w:t xml:space="preserve">Repeat this process </w:t>
      </w:r>
      <w:r w:rsidR="00481CAF">
        <w:t>two</w:t>
      </w:r>
      <w:r w:rsidR="003B559D">
        <w:t xml:space="preserve"> additional times </w:t>
      </w:r>
      <w:r w:rsidR="00C96613">
        <w:t>for expected seed germination of</w:t>
      </w:r>
      <w:r w:rsidR="003B559D">
        <w:t xml:space="preserve"> 50%</w:t>
      </w:r>
      <w:r w:rsidR="00C96613">
        <w:t>.</w:t>
      </w:r>
      <w:r w:rsidR="003B559D">
        <w:t xml:space="preserve">  </w:t>
      </w:r>
      <w:r w:rsidR="00F40E4A">
        <w:t xml:space="preserve">Seed can </w:t>
      </w:r>
      <w:r w:rsidR="007C0035">
        <w:t>be placed in cold storage for up to th</w:t>
      </w:r>
      <w:r w:rsidR="0073049B">
        <w:t xml:space="preserve">ree years. </w:t>
      </w:r>
    </w:p>
    <w:p w:rsidR="00332261" w:rsidRDefault="004F64E2">
      <w:pPr>
        <w:pStyle w:val="NRCSBodyText"/>
        <w:spacing w:before="120"/>
      </w:pPr>
      <w:r>
        <w:t>To grow plants, u</w:t>
      </w:r>
      <w:r w:rsidR="00CE0F83">
        <w:t xml:space="preserve">se germination trays with cells two inches wide and four inches deep. Fill the cells with a commercial seedling mixture or a mix of sphagnum peat moss and vermiculite and moisten well. Press the seed gently into the soil, three seed per cell, and cover with a very thin layer of soil. </w:t>
      </w:r>
      <w:r w:rsidR="0057503D">
        <w:t xml:space="preserve">Keep the soil moist during </w:t>
      </w:r>
      <w:r w:rsidR="0057503D">
        <w:lastRenderedPageBreak/>
        <w:t xml:space="preserve">germination by spraying or misting. </w:t>
      </w:r>
      <w:r w:rsidR="002A18B1">
        <w:t>Ambient temperatures should remain between 65 and 75 degrees Fahrenheit.</w:t>
      </w:r>
      <w:r w:rsidR="00F24408" w:rsidRPr="00F24408">
        <w:t xml:space="preserve"> </w:t>
      </w:r>
      <w:r w:rsidR="00F24408">
        <w:t xml:space="preserve">Swamp milkweed seed requires light </w:t>
      </w:r>
      <w:r>
        <w:t>for germination.</w:t>
      </w:r>
      <w:r w:rsidR="00F24408">
        <w:t xml:space="preserve"> </w:t>
      </w:r>
      <w:r>
        <w:t>G</w:t>
      </w:r>
      <w:r w:rsidR="00F24408">
        <w:t>erminat</w:t>
      </w:r>
      <w:r>
        <w:t>ion is</w:t>
      </w:r>
      <w:r w:rsidR="00F24408">
        <w:t xml:space="preserve"> poor at temperatures higher than 85 degrees Fahrenheit</w:t>
      </w:r>
      <w:r w:rsidR="00481CAF">
        <w:t xml:space="preserve">. </w:t>
      </w:r>
      <w:r>
        <w:t>S</w:t>
      </w:r>
      <w:r w:rsidR="00F24408">
        <w:t xml:space="preserve">eedlings </w:t>
      </w:r>
      <w:r>
        <w:t xml:space="preserve">should not be transplanted </w:t>
      </w:r>
      <w:r w:rsidR="00F24408">
        <w:t>until they have at least one set of true leaves</w:t>
      </w:r>
      <w:r w:rsidR="00481CAF">
        <w:t xml:space="preserve">. </w:t>
      </w:r>
      <w:r w:rsidR="00F05A67">
        <w:t xml:space="preserve">Allow 4 to 8 weeks </w:t>
      </w:r>
      <w:r>
        <w:t xml:space="preserve">inside </w:t>
      </w:r>
      <w:r w:rsidR="00F05A67">
        <w:t xml:space="preserve">growing time for seedlings before moving to a cold frame or transplanting outside.  </w:t>
      </w:r>
      <w:r w:rsidR="0057503D">
        <w:t>Plants can be moved outside once the danger of frost has passed.</w:t>
      </w:r>
      <w:r w:rsidR="004B7C78">
        <w:t xml:space="preserve">  </w:t>
      </w:r>
    </w:p>
    <w:p w:rsidR="00CD49CC" w:rsidRDefault="00CD49CC" w:rsidP="000547AC">
      <w:pPr>
        <w:pStyle w:val="Heading3"/>
        <w:spacing w:before="240" w:after="60"/>
      </w:pPr>
      <w:r w:rsidRPr="00561A8A">
        <w:t>Management</w:t>
      </w:r>
    </w:p>
    <w:p w:rsidR="00CE7472" w:rsidRPr="00CE7472" w:rsidRDefault="00CE7472" w:rsidP="00CE7472">
      <w:pPr>
        <w:pStyle w:val="NRCSBodyText"/>
      </w:pPr>
      <w:r>
        <w:t xml:space="preserve">Swamp milkweed spreads through rhizomes; established plants can be divided in late spring. Swamp milkweed is a relatively long-lived </w:t>
      </w:r>
      <w:r w:rsidR="00D23B39">
        <w:t xml:space="preserve">(and slow-growing) </w:t>
      </w:r>
      <w:r>
        <w:t>herbaceous perennial.</w:t>
      </w:r>
    </w:p>
    <w:p w:rsidR="00CD49CC" w:rsidRDefault="00CD49CC" w:rsidP="000547AC">
      <w:pPr>
        <w:pStyle w:val="Heading3"/>
        <w:spacing w:before="240" w:after="60"/>
      </w:pPr>
      <w:r w:rsidRPr="00561A8A">
        <w:t>Pests and Potential Problems</w:t>
      </w:r>
    </w:p>
    <w:p w:rsidR="00CE7472" w:rsidRPr="00CE7472" w:rsidRDefault="00CE7472" w:rsidP="00CE7472">
      <w:pPr>
        <w:pStyle w:val="NRCSBodyText"/>
      </w:pPr>
      <w:r>
        <w:t xml:space="preserve">Swamp milkweed attracts </w:t>
      </w:r>
      <w:r w:rsidR="00F05A67">
        <w:t xml:space="preserve">the orange milkweed </w:t>
      </w:r>
      <w:r>
        <w:t>aphid</w:t>
      </w:r>
      <w:r w:rsidR="00496E43">
        <w:t>. If plants begin to look unhealthy, spray them with a soap solution or high-pressure blasts of water.</w:t>
      </w:r>
      <w:r w:rsidR="00F40E4A">
        <w:t xml:space="preserve">  </w:t>
      </w:r>
    </w:p>
    <w:p w:rsidR="00CD49CC" w:rsidRDefault="00CD49CC" w:rsidP="000547AC">
      <w:pPr>
        <w:pStyle w:val="Heading3"/>
        <w:spacing w:before="240" w:after="60"/>
      </w:pPr>
      <w:r w:rsidRPr="00561A8A">
        <w:t>Environmental Concerns</w:t>
      </w:r>
    </w:p>
    <w:p w:rsidR="00D55A95" w:rsidRPr="00D55A95" w:rsidRDefault="00D55A95" w:rsidP="00D55A95">
      <w:pPr>
        <w:pStyle w:val="NRCSBodyText"/>
      </w:pPr>
      <w:r>
        <w:t>None at this time.</w:t>
      </w:r>
    </w:p>
    <w:p w:rsidR="00CD49CC" w:rsidRDefault="00CD49CC" w:rsidP="000547AC">
      <w:pPr>
        <w:pStyle w:val="Heading3"/>
        <w:spacing w:before="240" w:after="60"/>
      </w:pPr>
      <w:r w:rsidRPr="00561A8A">
        <w:t xml:space="preserve">Cultivars, Improved, and Selected Materials </w:t>
      </w:r>
    </w:p>
    <w:p w:rsidR="00D55A95" w:rsidRPr="00D55A95" w:rsidRDefault="001E3524" w:rsidP="00D55A95">
      <w:pPr>
        <w:pStyle w:val="NRCSBodyText"/>
      </w:pPr>
      <w:r>
        <w:t>The cultivar</w:t>
      </w:r>
      <w:r w:rsidR="00BF0414">
        <w:t>s</w:t>
      </w:r>
      <w:r>
        <w:t xml:space="preserve"> ‘Ice Ballet’</w:t>
      </w:r>
      <w:r w:rsidR="00BF0414">
        <w:t xml:space="preserve"> and ‘Cinderella’</w:t>
      </w:r>
      <w:r>
        <w:t xml:space="preserve"> can be found </w:t>
      </w:r>
      <w:r w:rsidR="00C152CD">
        <w:t xml:space="preserve">at </w:t>
      </w:r>
      <w:r w:rsidR="00BF0414">
        <w:t xml:space="preserve">many </w:t>
      </w:r>
      <w:r w:rsidR="00C152CD">
        <w:t>native plant nurseries.</w:t>
      </w:r>
    </w:p>
    <w:p w:rsidR="00CD49CC" w:rsidRDefault="00CD49CC" w:rsidP="000547AC">
      <w:pPr>
        <w:pStyle w:val="Heading3"/>
        <w:spacing w:before="240" w:after="60"/>
      </w:pPr>
      <w:r w:rsidRPr="00561A8A">
        <w:t xml:space="preserve">Prepared By </w:t>
      </w:r>
    </w:p>
    <w:p w:rsidR="00980BDA" w:rsidRPr="00980BDA" w:rsidRDefault="00DB1BDE" w:rsidP="00980BDA">
      <w:pPr>
        <w:pStyle w:val="NRCSBodyText"/>
      </w:pPr>
      <w:r>
        <w:t>Samantha Kirk</w:t>
      </w:r>
      <w:r w:rsidR="00980BDA">
        <w:t xml:space="preserve"> </w:t>
      </w:r>
      <w:r w:rsidR="003A2FB1">
        <w:t xml:space="preserve">and Shawn Belt, </w:t>
      </w:r>
      <w:r w:rsidR="00980BDA">
        <w:t>USDA-NRCS</w:t>
      </w:r>
      <w:r>
        <w:t>, Norman A. Berg National Plant Materials Center, Beltsville, MD.</w:t>
      </w:r>
    </w:p>
    <w:p w:rsidR="00CD49CC" w:rsidRPr="00D57FE6" w:rsidRDefault="009C45C1" w:rsidP="000547AC">
      <w:pPr>
        <w:pStyle w:val="Heading3"/>
        <w:spacing w:before="120" w:after="60"/>
      </w:pPr>
      <w:r w:rsidRPr="00D57FE6">
        <w:t>Citation</w:t>
      </w:r>
    </w:p>
    <w:p w:rsidR="00F3785A" w:rsidRDefault="003A2FB1" w:rsidP="003E6391">
      <w:pPr>
        <w:pStyle w:val="NRCSBodyText"/>
        <w:rPr>
          <w:b/>
        </w:rPr>
      </w:pPr>
      <w:bookmarkStart w:id="0" w:name="OLE_LINK3"/>
      <w:bookmarkStart w:id="1" w:name="OLE_LINK4"/>
      <w:r>
        <w:t xml:space="preserve">Kirk, S. and Belt, S. 2011.  </w:t>
      </w:r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 w:rsidR="00980BDA">
        <w:t>swamp milkweed</w:t>
      </w:r>
      <w:r w:rsidR="00F3785A">
        <w:t xml:space="preserve"> (</w:t>
      </w:r>
      <w:r w:rsidR="00980BDA">
        <w:rPr>
          <w:i/>
        </w:rPr>
        <w:t>Asclepias incarnata</w:t>
      </w:r>
      <w:r w:rsidR="00F3785A">
        <w:rPr>
          <w:i/>
        </w:rPr>
        <w:t>)</w:t>
      </w:r>
      <w:r w:rsidR="00F3785A">
        <w:t xml:space="preserve">. USDA-Natural Resources Conservation Service, </w:t>
      </w:r>
      <w:r w:rsidR="00980BDA">
        <w:t xml:space="preserve">Norman A. Berg National </w:t>
      </w:r>
      <w:r>
        <w:t>Plant Materials Center</w:t>
      </w:r>
      <w:r w:rsidR="00F3785A">
        <w:t>.</w:t>
      </w:r>
      <w:r>
        <w:t xml:space="preserve"> </w:t>
      </w:r>
      <w:r w:rsidR="00F3785A">
        <w:t xml:space="preserve"> </w:t>
      </w:r>
      <w:r>
        <w:t>Beltsville, MD 20705</w:t>
      </w:r>
      <w:r w:rsidR="00F3785A">
        <w:t>.</w:t>
      </w:r>
    </w:p>
    <w:bookmarkEnd w:id="0"/>
    <w:bookmarkEnd w:id="1"/>
    <w:p w:rsidR="00363156" w:rsidRDefault="00705B62" w:rsidP="00776CDA">
      <w:pPr>
        <w:pStyle w:val="NRCSBodyText"/>
        <w:spacing w:before="240"/>
      </w:pPr>
      <w:r w:rsidRPr="000E3166">
        <w:t xml:space="preserve">Published </w:t>
      </w:r>
      <w:r w:rsidR="00F620E1">
        <w:t>April</w:t>
      </w:r>
      <w:r w:rsidR="00B11986">
        <w:t>,</w:t>
      </w:r>
      <w:r w:rsidR="00363156">
        <w:t xml:space="preserve"> 2011</w:t>
      </w:r>
    </w:p>
    <w:p w:rsidR="00EF3F9F" w:rsidRDefault="00EF3F9F" w:rsidP="00363156">
      <w:pPr>
        <w:pStyle w:val="NRCSBodyText"/>
        <w:rPr>
          <w:ins w:id="2" w:author="Julie DePue" w:date="2011-04-25T11:41:00Z"/>
        </w:rPr>
      </w:pPr>
    </w:p>
    <w:p w:rsidR="009906F5" w:rsidRPr="00705B62" w:rsidRDefault="00363156" w:rsidP="00363156">
      <w:pPr>
        <w:pStyle w:val="NRCSBodyText"/>
      </w:pPr>
      <w:r>
        <w:t xml:space="preserve">Edited: </w:t>
      </w:r>
      <w:r w:rsidR="00CE726F">
        <w:t xml:space="preserve">07Feb2011 </w:t>
      </w:r>
      <w:r w:rsidR="007C4B83">
        <w:t>SMK</w:t>
      </w:r>
      <w:r>
        <w:t xml:space="preserve">, 15Feb2011 </w:t>
      </w:r>
      <w:r w:rsidR="007C4B83">
        <w:t>SVB, 21Apr JW, 25Apr RG</w:t>
      </w:r>
    </w:p>
    <w:p w:rsidR="00117649" w:rsidRPr="009F2FEF" w:rsidRDefault="006C47E2" w:rsidP="00363156">
      <w:pPr>
        <w:pStyle w:val="NRCSBodyText"/>
        <w:spacing w:before="240"/>
        <w:rPr>
          <w:sz w:val="18"/>
          <w:szCs w:val="18"/>
        </w:rPr>
        <w:sectPr w:rsidR="00117649" w:rsidRPr="009F2FEF" w:rsidSect="00117649">
          <w:headerReference w:type="default" r:id="rId12"/>
          <w:footerReference w:type="default" r:id="rId13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  <w:r w:rsidRPr="009F2FEF">
        <w:rPr>
          <w:sz w:val="18"/>
          <w:szCs w:val="18"/>
        </w:rPr>
        <w:t>For more information about this and other plants, please contact your local NRCS field office or Conservation District</w:t>
      </w:r>
      <w:r w:rsidR="007D72E1" w:rsidRPr="009F2FEF">
        <w:rPr>
          <w:sz w:val="18"/>
          <w:szCs w:val="18"/>
        </w:rPr>
        <w:t xml:space="preserve"> </w:t>
      </w:r>
      <w:r w:rsidR="00810C71" w:rsidRPr="009F2FEF">
        <w:rPr>
          <w:sz w:val="18"/>
          <w:szCs w:val="18"/>
        </w:rPr>
        <w:t>&lt;</w:t>
      </w:r>
      <w:hyperlink r:id="rId14" w:tooltip="USDA NRCS Web site" w:history="1">
        <w:r w:rsidR="00810C71" w:rsidRPr="009F2FEF">
          <w:rPr>
            <w:rStyle w:val="Hyperlink"/>
            <w:sz w:val="18"/>
            <w:szCs w:val="18"/>
          </w:rPr>
          <w:t>http://</w:t>
        </w:r>
        <w:r w:rsidR="007D72E1" w:rsidRPr="009F2FEF">
          <w:rPr>
            <w:rStyle w:val="Hyperlink"/>
            <w:sz w:val="18"/>
            <w:szCs w:val="18"/>
          </w:rPr>
          <w:t>ww</w:t>
        </w:r>
        <w:r w:rsidR="00810C71" w:rsidRPr="009F2FEF">
          <w:rPr>
            <w:rStyle w:val="Hyperlink"/>
            <w:sz w:val="18"/>
            <w:szCs w:val="18"/>
          </w:rPr>
          <w:t>w</w:t>
        </w:r>
        <w:r w:rsidR="007D72E1" w:rsidRPr="009F2FEF">
          <w:rPr>
            <w:rStyle w:val="Hyperlink"/>
            <w:sz w:val="18"/>
            <w:szCs w:val="18"/>
          </w:rPr>
          <w:t>.nrcs.usda.gov/</w:t>
        </w:r>
      </w:hyperlink>
      <w:r w:rsidR="007D72E1" w:rsidRPr="009F2FEF">
        <w:rPr>
          <w:sz w:val="18"/>
          <w:szCs w:val="18"/>
        </w:rPr>
        <w:t>&gt;</w:t>
      </w:r>
      <w:r w:rsidRPr="009F2FEF">
        <w:rPr>
          <w:sz w:val="18"/>
          <w:szCs w:val="18"/>
        </w:rPr>
        <w:t>, and visit the PLANTS Web site</w:t>
      </w:r>
      <w:r w:rsidR="00C16499" w:rsidRPr="009F2FEF">
        <w:rPr>
          <w:sz w:val="18"/>
          <w:szCs w:val="18"/>
        </w:rPr>
        <w:t xml:space="preserve"> </w:t>
      </w:r>
      <w:r w:rsidRPr="009F2FEF">
        <w:rPr>
          <w:sz w:val="18"/>
          <w:szCs w:val="18"/>
        </w:rPr>
        <w:t>&lt;</w:t>
      </w:r>
      <w:hyperlink r:id="rId15" w:tooltip="Plants Web site" w:history="1">
        <w:r w:rsidRPr="009F2FEF">
          <w:rPr>
            <w:rStyle w:val="Hyperlink"/>
            <w:sz w:val="18"/>
            <w:szCs w:val="18"/>
          </w:rPr>
          <w:t>http://plants.usda.gov</w:t>
        </w:r>
      </w:hyperlink>
      <w:r w:rsidRPr="009F2FEF">
        <w:rPr>
          <w:sz w:val="18"/>
          <w:szCs w:val="18"/>
        </w:rPr>
        <w:t>&gt; or the Plant Materials Program Web site &lt;</w:t>
      </w:r>
      <w:r w:rsidR="00810C71" w:rsidRPr="008767B8">
        <w:rPr>
          <w:sz w:val="18"/>
          <w:szCs w:val="18"/>
        </w:rPr>
        <w:t>http://plant-materials.nrcs.usda.gov</w:t>
      </w:r>
      <w:bookmarkStart w:id="3" w:name="_GoBack"/>
      <w:bookmarkEnd w:id="3"/>
    </w:p>
    <w:p w:rsidR="00117649" w:rsidRPr="00061FD0" w:rsidRDefault="00117649" w:rsidP="008767B8">
      <w:pPr>
        <w:pStyle w:val="Footer"/>
        <w:spacing w:before="240"/>
        <w:jc w:val="both"/>
        <w:rPr>
          <w:b/>
          <w:color w:val="00A886"/>
          <w:sz w:val="20"/>
        </w:rPr>
      </w:pPr>
    </w:p>
    <w:sectPr w:rsidR="00117649" w:rsidRPr="00061FD0" w:rsidSect="002A55F2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38D" w:rsidRDefault="00EF038D">
      <w:r>
        <w:separator/>
      </w:r>
    </w:p>
  </w:endnote>
  <w:endnote w:type="continuationSeparator" w:id="0">
    <w:p w:rsidR="00EF038D" w:rsidRDefault="00EF0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Corbe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564" w:rsidRPr="00061FD0" w:rsidRDefault="00CF3564" w:rsidP="00363156">
    <w:pPr>
      <w:pStyle w:val="Footer"/>
      <w:spacing w:before="240"/>
      <w:rPr>
        <w:b/>
        <w:color w:val="00A886"/>
        <w:sz w:val="20"/>
      </w:rPr>
    </w:pPr>
    <w:r w:rsidRPr="00CD5C3F">
      <w:rPr>
        <w:b/>
        <w:color w:val="00A886"/>
        <w:sz w:val="20"/>
      </w:rPr>
      <w:t>USDA IS AN EQUAL OPPORTUNITY PROVIDER AND EMPLOYER</w:t>
    </w:r>
  </w:p>
  <w:p w:rsidR="00CF3564" w:rsidRPr="00117649" w:rsidRDefault="00CF3564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38D" w:rsidRDefault="00EF038D">
      <w:r>
        <w:separator/>
      </w:r>
    </w:p>
  </w:footnote>
  <w:footnote w:type="continuationSeparator" w:id="0">
    <w:p w:rsidR="00EF038D" w:rsidRDefault="00EF0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564" w:rsidRDefault="00CF35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stylePaneFormatFilter w:val="3808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82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2A55F2"/>
    <w:rsid w:val="0000182C"/>
    <w:rsid w:val="00005184"/>
    <w:rsid w:val="000175D4"/>
    <w:rsid w:val="000178ED"/>
    <w:rsid w:val="0002556D"/>
    <w:rsid w:val="00034522"/>
    <w:rsid w:val="00044DD1"/>
    <w:rsid w:val="0004577C"/>
    <w:rsid w:val="00045AF7"/>
    <w:rsid w:val="000547AC"/>
    <w:rsid w:val="00056463"/>
    <w:rsid w:val="000578C2"/>
    <w:rsid w:val="00070BC9"/>
    <w:rsid w:val="00077CC8"/>
    <w:rsid w:val="000817A9"/>
    <w:rsid w:val="00086114"/>
    <w:rsid w:val="000960D7"/>
    <w:rsid w:val="000968E2"/>
    <w:rsid w:val="000A4DDE"/>
    <w:rsid w:val="000C46B8"/>
    <w:rsid w:val="000D0108"/>
    <w:rsid w:val="000D6091"/>
    <w:rsid w:val="000F1970"/>
    <w:rsid w:val="000F3296"/>
    <w:rsid w:val="00117649"/>
    <w:rsid w:val="00120F6B"/>
    <w:rsid w:val="00121B9D"/>
    <w:rsid w:val="00125BE3"/>
    <w:rsid w:val="00162ECD"/>
    <w:rsid w:val="0016580B"/>
    <w:rsid w:val="00171009"/>
    <w:rsid w:val="00174373"/>
    <w:rsid w:val="0018267D"/>
    <w:rsid w:val="001946CE"/>
    <w:rsid w:val="001A3FFC"/>
    <w:rsid w:val="001A52AF"/>
    <w:rsid w:val="001C6E25"/>
    <w:rsid w:val="001D076F"/>
    <w:rsid w:val="001D1848"/>
    <w:rsid w:val="001D3F0B"/>
    <w:rsid w:val="001E3524"/>
    <w:rsid w:val="001E6B6D"/>
    <w:rsid w:val="001F30D3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320"/>
    <w:rsid w:val="00286EAC"/>
    <w:rsid w:val="002A18B1"/>
    <w:rsid w:val="002A55F2"/>
    <w:rsid w:val="002A5C3B"/>
    <w:rsid w:val="002B7160"/>
    <w:rsid w:val="002B7277"/>
    <w:rsid w:val="002D3C5A"/>
    <w:rsid w:val="002D7A49"/>
    <w:rsid w:val="002E2F74"/>
    <w:rsid w:val="003050BA"/>
    <w:rsid w:val="00315F39"/>
    <w:rsid w:val="00332261"/>
    <w:rsid w:val="003358E9"/>
    <w:rsid w:val="003361CB"/>
    <w:rsid w:val="003579D8"/>
    <w:rsid w:val="00363156"/>
    <w:rsid w:val="003631C1"/>
    <w:rsid w:val="00371232"/>
    <w:rsid w:val="00375E14"/>
    <w:rsid w:val="00377934"/>
    <w:rsid w:val="00383E58"/>
    <w:rsid w:val="0038415D"/>
    <w:rsid w:val="00387FCC"/>
    <w:rsid w:val="003A2960"/>
    <w:rsid w:val="003A2FB1"/>
    <w:rsid w:val="003B559D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14CF"/>
    <w:rsid w:val="00452694"/>
    <w:rsid w:val="00453903"/>
    <w:rsid w:val="0046775F"/>
    <w:rsid w:val="00475C41"/>
    <w:rsid w:val="00481CAF"/>
    <w:rsid w:val="004867F5"/>
    <w:rsid w:val="00496E43"/>
    <w:rsid w:val="00496FA1"/>
    <w:rsid w:val="004A2029"/>
    <w:rsid w:val="004B628B"/>
    <w:rsid w:val="004B7357"/>
    <w:rsid w:val="004B7C78"/>
    <w:rsid w:val="004D34B0"/>
    <w:rsid w:val="004D7D29"/>
    <w:rsid w:val="004F0A5F"/>
    <w:rsid w:val="004F64E2"/>
    <w:rsid w:val="00521184"/>
    <w:rsid w:val="00521D04"/>
    <w:rsid w:val="00527197"/>
    <w:rsid w:val="0054009F"/>
    <w:rsid w:val="005427F1"/>
    <w:rsid w:val="00561A8A"/>
    <w:rsid w:val="00564985"/>
    <w:rsid w:val="0057503D"/>
    <w:rsid w:val="00587B82"/>
    <w:rsid w:val="0059148B"/>
    <w:rsid w:val="00592CFA"/>
    <w:rsid w:val="00595A51"/>
    <w:rsid w:val="005A7A54"/>
    <w:rsid w:val="005B7A24"/>
    <w:rsid w:val="005C1456"/>
    <w:rsid w:val="005C4132"/>
    <w:rsid w:val="005D2ECE"/>
    <w:rsid w:val="005E5E78"/>
    <w:rsid w:val="005F4FC1"/>
    <w:rsid w:val="0062577D"/>
    <w:rsid w:val="00637841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C5A66"/>
    <w:rsid w:val="006E4F0D"/>
    <w:rsid w:val="006E5F7B"/>
    <w:rsid w:val="006F0E21"/>
    <w:rsid w:val="00700843"/>
    <w:rsid w:val="00702FC1"/>
    <w:rsid w:val="00705B62"/>
    <w:rsid w:val="00717F00"/>
    <w:rsid w:val="00724C16"/>
    <w:rsid w:val="0073049B"/>
    <w:rsid w:val="00741185"/>
    <w:rsid w:val="0074131F"/>
    <w:rsid w:val="00742DE3"/>
    <w:rsid w:val="00772F6F"/>
    <w:rsid w:val="00774ABD"/>
    <w:rsid w:val="00776CDA"/>
    <w:rsid w:val="007B2285"/>
    <w:rsid w:val="007C0035"/>
    <w:rsid w:val="007C01CF"/>
    <w:rsid w:val="007C4B83"/>
    <w:rsid w:val="007C52E4"/>
    <w:rsid w:val="007D72E1"/>
    <w:rsid w:val="007F5C2E"/>
    <w:rsid w:val="007F678B"/>
    <w:rsid w:val="007F7A33"/>
    <w:rsid w:val="00810C71"/>
    <w:rsid w:val="008259A0"/>
    <w:rsid w:val="00827C92"/>
    <w:rsid w:val="008407F0"/>
    <w:rsid w:val="00844ACE"/>
    <w:rsid w:val="008455BA"/>
    <w:rsid w:val="00854604"/>
    <w:rsid w:val="008556D9"/>
    <w:rsid w:val="008650D5"/>
    <w:rsid w:val="00865FDC"/>
    <w:rsid w:val="008767B8"/>
    <w:rsid w:val="00880D71"/>
    <w:rsid w:val="00885E30"/>
    <w:rsid w:val="008A2C3F"/>
    <w:rsid w:val="008B118A"/>
    <w:rsid w:val="008D3D4B"/>
    <w:rsid w:val="008D3D78"/>
    <w:rsid w:val="008E7D1F"/>
    <w:rsid w:val="008F3D5A"/>
    <w:rsid w:val="00902398"/>
    <w:rsid w:val="00904C9F"/>
    <w:rsid w:val="00942265"/>
    <w:rsid w:val="00942547"/>
    <w:rsid w:val="0095114D"/>
    <w:rsid w:val="00955302"/>
    <w:rsid w:val="00966A16"/>
    <w:rsid w:val="00972FAB"/>
    <w:rsid w:val="00974811"/>
    <w:rsid w:val="00980BDA"/>
    <w:rsid w:val="00986319"/>
    <w:rsid w:val="00987392"/>
    <w:rsid w:val="009906F5"/>
    <w:rsid w:val="009A0E7A"/>
    <w:rsid w:val="009A4391"/>
    <w:rsid w:val="009B7D57"/>
    <w:rsid w:val="009C10B0"/>
    <w:rsid w:val="009C3908"/>
    <w:rsid w:val="009C45C1"/>
    <w:rsid w:val="009D18DA"/>
    <w:rsid w:val="009D38B9"/>
    <w:rsid w:val="009D5F78"/>
    <w:rsid w:val="009F2FEF"/>
    <w:rsid w:val="00A0079A"/>
    <w:rsid w:val="00A1146D"/>
    <w:rsid w:val="00A2247D"/>
    <w:rsid w:val="00A25758"/>
    <w:rsid w:val="00A43227"/>
    <w:rsid w:val="00A46614"/>
    <w:rsid w:val="00A46ABF"/>
    <w:rsid w:val="00A52D2C"/>
    <w:rsid w:val="00A62711"/>
    <w:rsid w:val="00A82E8F"/>
    <w:rsid w:val="00A90C12"/>
    <w:rsid w:val="00A91834"/>
    <w:rsid w:val="00AA1500"/>
    <w:rsid w:val="00AA377C"/>
    <w:rsid w:val="00AA77DC"/>
    <w:rsid w:val="00AB363D"/>
    <w:rsid w:val="00AF030D"/>
    <w:rsid w:val="00AF1CF7"/>
    <w:rsid w:val="00B00F6C"/>
    <w:rsid w:val="00B0669A"/>
    <w:rsid w:val="00B07BD5"/>
    <w:rsid w:val="00B11986"/>
    <w:rsid w:val="00B35C3E"/>
    <w:rsid w:val="00B55E68"/>
    <w:rsid w:val="00B67FFC"/>
    <w:rsid w:val="00B730E7"/>
    <w:rsid w:val="00B8425D"/>
    <w:rsid w:val="00BB5FBF"/>
    <w:rsid w:val="00BC76F8"/>
    <w:rsid w:val="00BC7FC0"/>
    <w:rsid w:val="00BD37B0"/>
    <w:rsid w:val="00BE0AAA"/>
    <w:rsid w:val="00BE5356"/>
    <w:rsid w:val="00BE744D"/>
    <w:rsid w:val="00BE775B"/>
    <w:rsid w:val="00BF0414"/>
    <w:rsid w:val="00BF2C15"/>
    <w:rsid w:val="00BF694A"/>
    <w:rsid w:val="00C06924"/>
    <w:rsid w:val="00C152CD"/>
    <w:rsid w:val="00C16499"/>
    <w:rsid w:val="00C20576"/>
    <w:rsid w:val="00C2775B"/>
    <w:rsid w:val="00C35078"/>
    <w:rsid w:val="00C36DFB"/>
    <w:rsid w:val="00C430F6"/>
    <w:rsid w:val="00C43D6A"/>
    <w:rsid w:val="00C86821"/>
    <w:rsid w:val="00C96613"/>
    <w:rsid w:val="00CB4C7E"/>
    <w:rsid w:val="00CC1918"/>
    <w:rsid w:val="00CC4E6D"/>
    <w:rsid w:val="00CD0D75"/>
    <w:rsid w:val="00CD49CC"/>
    <w:rsid w:val="00CD5C3F"/>
    <w:rsid w:val="00CE0F83"/>
    <w:rsid w:val="00CE5409"/>
    <w:rsid w:val="00CE726F"/>
    <w:rsid w:val="00CE7472"/>
    <w:rsid w:val="00CF3564"/>
    <w:rsid w:val="00CF7EC1"/>
    <w:rsid w:val="00CF7F90"/>
    <w:rsid w:val="00D20E52"/>
    <w:rsid w:val="00D239D2"/>
    <w:rsid w:val="00D23B39"/>
    <w:rsid w:val="00D34558"/>
    <w:rsid w:val="00D36CA3"/>
    <w:rsid w:val="00D4558C"/>
    <w:rsid w:val="00D50881"/>
    <w:rsid w:val="00D55A95"/>
    <w:rsid w:val="00D57FE6"/>
    <w:rsid w:val="00D61972"/>
    <w:rsid w:val="00D62818"/>
    <w:rsid w:val="00D6473E"/>
    <w:rsid w:val="00D669F9"/>
    <w:rsid w:val="00D67416"/>
    <w:rsid w:val="00D80A38"/>
    <w:rsid w:val="00D82E30"/>
    <w:rsid w:val="00DA3459"/>
    <w:rsid w:val="00DB1BDE"/>
    <w:rsid w:val="00DC616D"/>
    <w:rsid w:val="00DC7C36"/>
    <w:rsid w:val="00DD46A9"/>
    <w:rsid w:val="00DE0E57"/>
    <w:rsid w:val="00E17D02"/>
    <w:rsid w:val="00E30EC6"/>
    <w:rsid w:val="00E505BD"/>
    <w:rsid w:val="00E52D6E"/>
    <w:rsid w:val="00E80488"/>
    <w:rsid w:val="00EA5D73"/>
    <w:rsid w:val="00EC257E"/>
    <w:rsid w:val="00EE261A"/>
    <w:rsid w:val="00EE296B"/>
    <w:rsid w:val="00EF038D"/>
    <w:rsid w:val="00EF3F9F"/>
    <w:rsid w:val="00EF7390"/>
    <w:rsid w:val="00F0149C"/>
    <w:rsid w:val="00F05A67"/>
    <w:rsid w:val="00F11306"/>
    <w:rsid w:val="00F202B5"/>
    <w:rsid w:val="00F211AF"/>
    <w:rsid w:val="00F24408"/>
    <w:rsid w:val="00F3785A"/>
    <w:rsid w:val="00F40E4A"/>
    <w:rsid w:val="00F6084A"/>
    <w:rsid w:val="00F620E1"/>
    <w:rsid w:val="00F71BD0"/>
    <w:rsid w:val="00F71F08"/>
    <w:rsid w:val="00F74365"/>
    <w:rsid w:val="00F802DB"/>
    <w:rsid w:val="00F82DDC"/>
    <w:rsid w:val="00F908A7"/>
    <w:rsid w:val="00F913EA"/>
    <w:rsid w:val="00F974D8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iPriority w:val="99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8D3D4B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plants.usda.gov/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nrc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1D5682D-E3EB-4286-8A01-C6A8F239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Swamp Milkweed, Asclepias incarnata, Plant Fact Sheet</vt:lpstr>
    </vt:vector>
  </TitlesOfParts>
  <Company>USDA NRCS National Plant Materials Center</Company>
  <LinksUpToDate>false</LinksUpToDate>
  <CharactersWithSpaces>7202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Swamp Milkweed, Asclepias incarnata, Plant Fact Sheet</dc:title>
  <dc:subject>Swamp milkweed, Asclepias incarnata is a native wildflower.  Uses include attract pollinators, conservation mixes and native plant landscaping. </dc:subject>
  <dc:creator>USDA, NRCS, Norman A. Berg National Plant Materials Center</dc:creator>
  <cp:keywords>Swamp Milkweed, wildflowers, pollinators, Monarch butterfly  </cp:keywords>
  <cp:lastModifiedBy>Julie DePue</cp:lastModifiedBy>
  <cp:revision>5</cp:revision>
  <cp:lastPrinted>2011-03-08T21:49:00Z</cp:lastPrinted>
  <dcterms:created xsi:type="dcterms:W3CDTF">2011-04-25T13:58:00Z</dcterms:created>
  <dcterms:modified xsi:type="dcterms:W3CDTF">2011-04-25T15:42:00Z</dcterms:modified>
</cp:coreProperties>
</file>