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B6CC0" w:rsidRDefault="00CB6CC0" w:rsidP="00CB6CC0">
      <w:pPr>
        <w:pStyle w:val="TitleHeader"/>
        <w:rPr>
          <w:i w:val="0"/>
        </w:rPr>
      </w:pPr>
      <w:r>
        <w:lastRenderedPageBreak/>
        <w:t>manystem wildrye</w:t>
      </w:r>
    </w:p>
    <w:p w:rsidR="00CB6CC0" w:rsidRPr="008F3D5A" w:rsidRDefault="00CB6CC0" w:rsidP="00CB6CC0">
      <w:pPr>
        <w:pStyle w:val="Titlesubheader1"/>
        <w:rPr>
          <w:i/>
        </w:rPr>
      </w:pPr>
      <w:proofErr w:type="spellStart"/>
      <w:proofErr w:type="gramStart"/>
      <w:r>
        <w:rPr>
          <w:i/>
        </w:rPr>
        <w:t>Leymus</w:t>
      </w:r>
      <w:proofErr w:type="spellEnd"/>
      <w:r>
        <w:rPr>
          <w:i/>
        </w:rPr>
        <w:t xml:space="preserve"> </w:t>
      </w:r>
      <w:proofErr w:type="spellStart"/>
      <w:r>
        <w:rPr>
          <w:i/>
        </w:rPr>
        <w:t>multicaulis</w:t>
      </w:r>
      <w:proofErr w:type="spellEnd"/>
      <w:r w:rsidRPr="008F3D5A">
        <w:t xml:space="preserve"> </w:t>
      </w:r>
      <w:r>
        <w:t>(</w:t>
      </w:r>
      <w:proofErr w:type="spellStart"/>
      <w:r>
        <w:t>Kar</w:t>
      </w:r>
      <w:proofErr w:type="spellEnd"/>
      <w:r>
        <w:t>.</w:t>
      </w:r>
      <w:proofErr w:type="gramEnd"/>
      <w:r>
        <w:t xml:space="preserve"> </w:t>
      </w:r>
      <w:proofErr w:type="gramStart"/>
      <w:r>
        <w:t xml:space="preserve">&amp; </w:t>
      </w:r>
      <w:proofErr w:type="spellStart"/>
      <w:r>
        <w:t>Kir</w:t>
      </w:r>
      <w:proofErr w:type="spellEnd"/>
      <w:r>
        <w:t>.)</w:t>
      </w:r>
      <w:proofErr w:type="gramEnd"/>
      <w:r>
        <w:t xml:space="preserve"> </w:t>
      </w:r>
      <w:proofErr w:type="spellStart"/>
      <w:r>
        <w:t>Tzvelev</w:t>
      </w:r>
      <w:proofErr w:type="spellEnd"/>
    </w:p>
    <w:p w:rsidR="00CB6CC0" w:rsidRDefault="00CB6CC0" w:rsidP="00CB6CC0">
      <w:pPr>
        <w:pStyle w:val="Titlesubheader2"/>
        <w:rPr>
          <w:i/>
        </w:rPr>
      </w:pPr>
      <w:r>
        <w:t>Plant Symbol = LEMU11</w:t>
      </w:r>
    </w:p>
    <w:p w:rsidR="00CB6CC0" w:rsidRDefault="00CB6CC0" w:rsidP="00CB6CC0">
      <w:pPr>
        <w:pStyle w:val="Header2"/>
      </w:pPr>
    </w:p>
    <w:p w:rsidR="00CB6CC0" w:rsidRPr="00CB6CC0" w:rsidRDefault="00CB6CC0" w:rsidP="00CB6CC0">
      <w:pPr>
        <w:pStyle w:val="Header2"/>
        <w:rPr>
          <w:i w:val="0"/>
        </w:rPr>
      </w:pPr>
      <w:r w:rsidRPr="00CB6CC0">
        <w:rPr>
          <w:i w:val="0"/>
        </w:rPr>
        <w:t>Contributed by: USDA NRCS Lockeford Plant Materials Center, California &amp; Bridger Plant Materials Center, Montana</w:t>
      </w:r>
    </w:p>
    <w:p w:rsidR="00CB6CC0" w:rsidRDefault="00CB6CC0" w:rsidP="00CB6CC0">
      <w:pPr>
        <w:pStyle w:val="CaptionNRCS"/>
      </w:pPr>
      <w:r w:rsidRPr="00CB6CC0">
        <w:drawing>
          <wp:inline distT="0" distB="0" distL="0" distR="0">
            <wp:extent cx="2743200" cy="2676525"/>
            <wp:effectExtent l="19050" t="0" r="0" b="0"/>
            <wp:docPr id="2" name="Picture 2" descr="Color photo of Leymus multicaulis seedhead with seed production field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Leymus multicaulis seedhead with seed production field in the background."/>
                    <pic:cNvPicPr>
                      <a:picLocks noChangeAspect="1" noChangeArrowheads="1"/>
                    </pic:cNvPicPr>
                  </pic:nvPicPr>
                  <pic:blipFill>
                    <a:blip r:embed="rId9" cstate="print"/>
                    <a:srcRect/>
                    <a:stretch>
                      <a:fillRect/>
                    </a:stretch>
                  </pic:blipFill>
                  <pic:spPr bwMode="auto">
                    <a:xfrm>
                      <a:off x="0" y="0"/>
                      <a:ext cx="2743200" cy="2676525"/>
                    </a:xfrm>
                    <a:prstGeom prst="rect">
                      <a:avLst/>
                    </a:prstGeom>
                    <a:noFill/>
                    <a:ln w="9525">
                      <a:noFill/>
                      <a:miter lim="800000"/>
                      <a:headEnd/>
                      <a:tailEnd/>
                    </a:ln>
                  </pic:spPr>
                </pic:pic>
              </a:graphicData>
            </a:graphic>
          </wp:inline>
        </w:drawing>
      </w:r>
      <w:r w:rsidRPr="00776CDA">
        <w:rPr>
          <w:i w:val="0"/>
        </w:rPr>
        <w:t xml:space="preserve"> </w:t>
      </w:r>
      <w:proofErr w:type="spellStart"/>
      <w:r w:rsidRPr="004644FB">
        <w:t>Leymus</w:t>
      </w:r>
      <w:proofErr w:type="spellEnd"/>
      <w:r w:rsidRPr="004644FB">
        <w:t xml:space="preserve"> </w:t>
      </w:r>
      <w:proofErr w:type="spellStart"/>
      <w:r w:rsidRPr="004644FB">
        <w:t>multicaulis</w:t>
      </w:r>
      <w:proofErr w:type="spellEnd"/>
      <w:r>
        <w:t>, Susan R. Winslow, Bridger PMC</w:t>
      </w:r>
    </w:p>
    <w:p w:rsidR="00CB6CC0" w:rsidRDefault="00CB6CC0" w:rsidP="00CB6CC0">
      <w:pPr>
        <w:pStyle w:val="Header3"/>
        <w:keepNext w:val="0"/>
      </w:pPr>
    </w:p>
    <w:p w:rsidR="00CB6CC0" w:rsidRDefault="00CB6CC0" w:rsidP="00CB6CC0">
      <w:pPr>
        <w:pStyle w:val="Header3"/>
        <w:keepNext w:val="0"/>
      </w:pPr>
      <w:r>
        <w:t>Alternate Names</w:t>
      </w:r>
    </w:p>
    <w:p w:rsidR="00CB6CC0" w:rsidRPr="005C256D" w:rsidRDefault="00CB6CC0" w:rsidP="00CB6CC0">
      <w:pPr>
        <w:pStyle w:val="Header3"/>
        <w:keepNext w:val="0"/>
        <w:rPr>
          <w:b w:val="0"/>
        </w:rPr>
      </w:pPr>
      <w:r w:rsidRPr="00B5196D">
        <w:rPr>
          <w:b w:val="0"/>
        </w:rPr>
        <w:t xml:space="preserve">Many-stem </w:t>
      </w:r>
      <w:proofErr w:type="spellStart"/>
      <w:r w:rsidRPr="00B5196D">
        <w:rPr>
          <w:b w:val="0"/>
        </w:rPr>
        <w:t>lyme</w:t>
      </w:r>
      <w:proofErr w:type="spellEnd"/>
      <w:r w:rsidRPr="00B5196D">
        <w:rPr>
          <w:b w:val="0"/>
        </w:rPr>
        <w:t xml:space="preserve"> grass</w:t>
      </w:r>
      <w:r>
        <w:rPr>
          <w:b w:val="0"/>
        </w:rPr>
        <w:t xml:space="preserve">, </w:t>
      </w:r>
      <w:proofErr w:type="spellStart"/>
      <w:r w:rsidRPr="005C256D">
        <w:rPr>
          <w:b w:val="0"/>
          <w:i/>
        </w:rPr>
        <w:t>Elymus</w:t>
      </w:r>
      <w:proofErr w:type="spellEnd"/>
      <w:r w:rsidRPr="005C256D">
        <w:rPr>
          <w:b w:val="0"/>
          <w:i/>
        </w:rPr>
        <w:t xml:space="preserve"> </w:t>
      </w:r>
      <w:proofErr w:type="spellStart"/>
      <w:r w:rsidRPr="005C256D">
        <w:rPr>
          <w:b w:val="0"/>
          <w:i/>
        </w:rPr>
        <w:t>multicaulis</w:t>
      </w:r>
      <w:proofErr w:type="spellEnd"/>
    </w:p>
    <w:p w:rsidR="00CB6CC0" w:rsidRPr="003631C1" w:rsidRDefault="00CB6CC0" w:rsidP="00CB6CC0">
      <w:pPr>
        <w:tabs>
          <w:tab w:val="left" w:pos="2430"/>
        </w:tabs>
        <w:jc w:val="left"/>
        <w:rPr>
          <w:sz w:val="20"/>
        </w:rPr>
      </w:pPr>
    </w:p>
    <w:p w:rsidR="00CB6CC0" w:rsidRDefault="00CB6CC0" w:rsidP="00CB6CC0">
      <w:pPr>
        <w:pStyle w:val="Header3"/>
        <w:keepNext w:val="0"/>
      </w:pPr>
      <w:r>
        <w:t>Uses</w:t>
      </w:r>
    </w:p>
    <w:p w:rsidR="00CB6CC0" w:rsidRDefault="00CB6CC0" w:rsidP="00CB6CC0">
      <w:pPr>
        <w:tabs>
          <w:tab w:val="left" w:pos="2430"/>
        </w:tabs>
        <w:jc w:val="left"/>
        <w:rPr>
          <w:sz w:val="20"/>
        </w:rPr>
      </w:pPr>
      <w:proofErr w:type="spellStart"/>
      <w:r w:rsidRPr="00E14215">
        <w:rPr>
          <w:sz w:val="20"/>
        </w:rPr>
        <w:t>Manystem</w:t>
      </w:r>
      <w:proofErr w:type="spellEnd"/>
      <w:r w:rsidRPr="00E14215">
        <w:rPr>
          <w:sz w:val="20"/>
        </w:rPr>
        <w:t xml:space="preserve"> </w:t>
      </w:r>
      <w:proofErr w:type="spellStart"/>
      <w:r w:rsidRPr="00E14215">
        <w:rPr>
          <w:sz w:val="20"/>
        </w:rPr>
        <w:t>wildrye</w:t>
      </w:r>
      <w:proofErr w:type="spellEnd"/>
      <w:r w:rsidRPr="00E14215">
        <w:rPr>
          <w:sz w:val="20"/>
        </w:rPr>
        <w:t xml:space="preserve"> is primarily used for reclamation of wet, saline soils.  It can be used</w:t>
      </w:r>
      <w:r>
        <w:rPr>
          <w:sz w:val="20"/>
        </w:rPr>
        <w:t xml:space="preserve"> effectively</w:t>
      </w:r>
      <w:r w:rsidRPr="00E14215">
        <w:rPr>
          <w:sz w:val="20"/>
        </w:rPr>
        <w:t xml:space="preserve"> on saline-affected, irrigated cropland</w:t>
      </w:r>
      <w:r>
        <w:rPr>
          <w:sz w:val="20"/>
        </w:rPr>
        <w:t xml:space="preserve"> and</w:t>
      </w:r>
      <w:r w:rsidRPr="00E14215">
        <w:rPr>
          <w:sz w:val="20"/>
        </w:rPr>
        <w:t xml:space="preserve"> pastureland</w:t>
      </w:r>
      <w:r>
        <w:rPr>
          <w:sz w:val="20"/>
        </w:rPr>
        <w:t>,</w:t>
      </w:r>
      <w:r w:rsidRPr="001036A4">
        <w:rPr>
          <w:sz w:val="20"/>
        </w:rPr>
        <w:t xml:space="preserve"> </w:t>
      </w:r>
      <w:r>
        <w:rPr>
          <w:sz w:val="20"/>
        </w:rPr>
        <w:t>and on lands where the water table is within 3 ft of the soil surface</w:t>
      </w:r>
      <w:r w:rsidRPr="00E14215">
        <w:rPr>
          <w:sz w:val="20"/>
        </w:rPr>
        <w:t xml:space="preserve">.  </w:t>
      </w:r>
      <w:r>
        <w:rPr>
          <w:sz w:val="20"/>
        </w:rPr>
        <w:t xml:space="preserve">It </w:t>
      </w:r>
      <w:r w:rsidRPr="00E14215">
        <w:rPr>
          <w:sz w:val="20"/>
        </w:rPr>
        <w:t>is also used for reclamation of saline seep discharge areas on dry cropland, where water tables are ty</w:t>
      </w:r>
      <w:r>
        <w:rPr>
          <w:sz w:val="20"/>
        </w:rPr>
        <w:t>pically deeper than 3 ft</w:t>
      </w:r>
      <w:r w:rsidRPr="00E14215">
        <w:rPr>
          <w:sz w:val="20"/>
        </w:rPr>
        <w:t xml:space="preserve"> and annual precipitation may range from 12 to </w:t>
      </w:r>
      <w:r>
        <w:rPr>
          <w:sz w:val="20"/>
        </w:rPr>
        <w:t>18 inches</w:t>
      </w:r>
      <w:r w:rsidRPr="00E14215">
        <w:rPr>
          <w:sz w:val="20"/>
        </w:rPr>
        <w:t>.</w:t>
      </w:r>
      <w:r>
        <w:rPr>
          <w:sz w:val="20"/>
        </w:rPr>
        <w:t xml:space="preserve">  </w:t>
      </w:r>
    </w:p>
    <w:p w:rsidR="00CB6CC0" w:rsidRDefault="00CB6CC0" w:rsidP="00CB6CC0">
      <w:pPr>
        <w:tabs>
          <w:tab w:val="left" w:pos="2430"/>
        </w:tabs>
        <w:jc w:val="left"/>
        <w:rPr>
          <w:sz w:val="20"/>
        </w:rPr>
      </w:pPr>
    </w:p>
    <w:p w:rsidR="00CB6CC0" w:rsidRDefault="00CB6CC0" w:rsidP="00CB6CC0">
      <w:pPr>
        <w:tabs>
          <w:tab w:val="left" w:pos="2430"/>
        </w:tabs>
        <w:jc w:val="left"/>
        <w:rPr>
          <w:sz w:val="20"/>
        </w:rPr>
      </w:pPr>
      <w:proofErr w:type="spellStart"/>
      <w:r>
        <w:rPr>
          <w:sz w:val="20"/>
        </w:rPr>
        <w:t>Manystem</w:t>
      </w:r>
      <w:proofErr w:type="spellEnd"/>
      <w:r>
        <w:rPr>
          <w:sz w:val="20"/>
        </w:rPr>
        <w:t xml:space="preserve"> </w:t>
      </w:r>
      <w:proofErr w:type="spellStart"/>
      <w:r>
        <w:rPr>
          <w:sz w:val="20"/>
        </w:rPr>
        <w:t>wildrye</w:t>
      </w:r>
      <w:proofErr w:type="spellEnd"/>
      <w:r w:rsidRPr="00E14215">
        <w:rPr>
          <w:sz w:val="20"/>
        </w:rPr>
        <w:t xml:space="preserve"> is </w:t>
      </w:r>
      <w:r>
        <w:rPr>
          <w:sz w:val="20"/>
        </w:rPr>
        <w:t xml:space="preserve">also </w:t>
      </w:r>
      <w:r w:rsidRPr="00E14215">
        <w:rPr>
          <w:sz w:val="20"/>
        </w:rPr>
        <w:t xml:space="preserve">recommended for use as forage, </w:t>
      </w:r>
      <w:r>
        <w:rPr>
          <w:sz w:val="20"/>
        </w:rPr>
        <w:t xml:space="preserve">soil </w:t>
      </w:r>
      <w:r w:rsidRPr="00E14215">
        <w:rPr>
          <w:sz w:val="20"/>
        </w:rPr>
        <w:t>stabilization</w:t>
      </w:r>
      <w:r>
        <w:rPr>
          <w:sz w:val="20"/>
        </w:rPr>
        <w:t xml:space="preserve"> for prevention of wind and water erosion</w:t>
      </w:r>
      <w:r w:rsidRPr="00E14215">
        <w:rPr>
          <w:sz w:val="20"/>
        </w:rPr>
        <w:t xml:space="preserve">, and </w:t>
      </w:r>
      <w:r>
        <w:rPr>
          <w:sz w:val="20"/>
        </w:rPr>
        <w:t xml:space="preserve">in </w:t>
      </w:r>
      <w:r w:rsidRPr="00E14215">
        <w:rPr>
          <w:sz w:val="20"/>
        </w:rPr>
        <w:t xml:space="preserve">wildlife cover plantings.  It is moderately palatable to all livestock, especially in the early spring before it becomes coarse.  </w:t>
      </w:r>
    </w:p>
    <w:p w:rsidR="00CB6CC0" w:rsidRDefault="00CB6CC0" w:rsidP="00CB6CC0">
      <w:pPr>
        <w:pStyle w:val="Header3"/>
        <w:keepNext w:val="0"/>
      </w:pPr>
    </w:p>
    <w:p w:rsidR="00CB6CC0" w:rsidRDefault="00CB6CC0" w:rsidP="00CB6CC0">
      <w:pPr>
        <w:pStyle w:val="Header3"/>
        <w:keepNext w:val="0"/>
      </w:pPr>
      <w:r>
        <w:t>Status</w:t>
      </w:r>
    </w:p>
    <w:p w:rsidR="00CB6CC0" w:rsidRDefault="00CB6CC0" w:rsidP="00CB6CC0">
      <w:pPr>
        <w:pStyle w:val="Bodytext0"/>
      </w:pPr>
      <w:r>
        <w:t xml:space="preserve">Please consult the PLANTS Web site and your State Department of Natural Resources for this plant’s current </w:t>
      </w:r>
      <w:r>
        <w:lastRenderedPageBreak/>
        <w:t>status (e.g., threatened or endangered species, state noxious status, and wetland indicator values).</w:t>
      </w:r>
    </w:p>
    <w:p w:rsidR="00CB6CC0" w:rsidRDefault="00CB6CC0" w:rsidP="00CB6CC0">
      <w:pPr>
        <w:pStyle w:val="Header3"/>
        <w:keepNext w:val="0"/>
      </w:pPr>
    </w:p>
    <w:p w:rsidR="00CB6CC0" w:rsidRPr="005C1456" w:rsidRDefault="00CB6CC0" w:rsidP="00CB6CC0">
      <w:pPr>
        <w:pStyle w:val="Header3"/>
        <w:keepNext w:val="0"/>
      </w:pPr>
      <w:r w:rsidRPr="005C1456">
        <w:t>Description and Adaptation</w:t>
      </w:r>
    </w:p>
    <w:p w:rsidR="00CB6CC0" w:rsidRDefault="00CB6CC0" w:rsidP="00CB6CC0">
      <w:pPr>
        <w:pStyle w:val="Bodytext0"/>
      </w:pPr>
      <w:proofErr w:type="spellStart"/>
      <w:r>
        <w:t>Manystem</w:t>
      </w:r>
      <w:proofErr w:type="spellEnd"/>
      <w:r>
        <w:t xml:space="preserve"> </w:t>
      </w:r>
      <w:proofErr w:type="spellStart"/>
      <w:r>
        <w:t>wildrye</w:t>
      </w:r>
      <w:proofErr w:type="spellEnd"/>
      <w:r>
        <w:t xml:space="preserve"> </w:t>
      </w:r>
      <w:bookmarkStart w:id="0" w:name="OLE_LINK7"/>
      <w:bookmarkStart w:id="1" w:name="OLE_LINK8"/>
      <w:r>
        <w:t>is an introduced, perennial, cool-season, sod-forming grass.</w:t>
      </w:r>
      <w:bookmarkEnd w:id="0"/>
      <w:bookmarkEnd w:id="1"/>
      <w:r>
        <w:t xml:space="preserve">  Plants spread by underground stems and by seed, sometimes forming distinct clumps, and flowering culms reach 19 to 32 inches tall.  Leaf blades are grayish green, stiff and flat early in the growth season, becoming rolled later in the year.  There are </w:t>
      </w:r>
      <w:proofErr w:type="gramStart"/>
      <w:r>
        <w:t>approximately 150,000 to 175,000 seeds/lb</w:t>
      </w:r>
      <w:proofErr w:type="gramEnd"/>
      <w:r>
        <w:t xml:space="preserve">.  </w:t>
      </w:r>
    </w:p>
    <w:p w:rsidR="00CB6CC0" w:rsidRDefault="00CB6CC0" w:rsidP="00CB6CC0">
      <w:pPr>
        <w:pStyle w:val="Bodytext0"/>
      </w:pPr>
    </w:p>
    <w:p w:rsidR="00CB6CC0" w:rsidRDefault="00CB6CC0" w:rsidP="00CB6CC0">
      <w:pPr>
        <w:pStyle w:val="Bodytext0"/>
      </w:pPr>
      <w:r>
        <w:t xml:space="preserve">In its native range in Eurasia, </w:t>
      </w:r>
      <w:proofErr w:type="spellStart"/>
      <w:r>
        <w:t>manystem</w:t>
      </w:r>
      <w:proofErr w:type="spellEnd"/>
      <w:r>
        <w:t xml:space="preserve"> </w:t>
      </w:r>
      <w:proofErr w:type="spellStart"/>
      <w:r>
        <w:t>wildrye</w:t>
      </w:r>
      <w:proofErr w:type="spellEnd"/>
      <w:r>
        <w:t xml:space="preserve"> is found in alkaline meadows and saline soils, and as a weed in fields, roadsides, and around human habitations.  In the intermountain West, it is adapted to wet, saline meadows, where rainfall exceeds 9 to 14 inches or where wet, </w:t>
      </w:r>
      <w:proofErr w:type="gramStart"/>
      <w:r>
        <w:t>saline</w:t>
      </w:r>
      <w:proofErr w:type="gramEnd"/>
      <w:r>
        <w:t xml:space="preserve">-alkaline, sub-irrigated sites exist.  </w:t>
      </w:r>
      <w:proofErr w:type="spellStart"/>
      <w:r>
        <w:t>Manystem</w:t>
      </w:r>
      <w:proofErr w:type="spellEnd"/>
      <w:r>
        <w:t xml:space="preserve"> </w:t>
      </w:r>
      <w:proofErr w:type="spellStart"/>
      <w:r>
        <w:t>wildrye</w:t>
      </w:r>
      <w:proofErr w:type="spellEnd"/>
      <w:r>
        <w:t xml:space="preserve"> does well on moderately-coarse/sandy to poorly-drained soils, and ranges from uplands and slopes to bottomlands.  It tolerates neutral to strongly alkaline soils (pH 6.6 to 9.0) and soils classified as strongly saline (greater than 16 </w:t>
      </w:r>
      <w:proofErr w:type="spellStart"/>
      <w:r>
        <w:t>dS</w:t>
      </w:r>
      <w:proofErr w:type="spellEnd"/>
      <w:r>
        <w:t xml:space="preserve">/m).  Winter hardiness and frost tolerance are good, though variable among seed lots, and it is moderately shade tolerant. </w:t>
      </w:r>
    </w:p>
    <w:p w:rsidR="00CB6CC0" w:rsidRDefault="00CB6CC0" w:rsidP="00CB6CC0">
      <w:pPr>
        <w:tabs>
          <w:tab w:val="left" w:pos="2430"/>
        </w:tabs>
        <w:jc w:val="left"/>
        <w:rPr>
          <w:sz w:val="20"/>
        </w:rPr>
      </w:pPr>
    </w:p>
    <w:p w:rsidR="00CB6CC0" w:rsidRPr="001D1848" w:rsidRDefault="00CB6CC0" w:rsidP="00CB6CC0">
      <w:pPr>
        <w:tabs>
          <w:tab w:val="left" w:pos="2430"/>
        </w:tabs>
        <w:jc w:val="left"/>
        <w:rPr>
          <w:sz w:val="20"/>
        </w:rPr>
      </w:pPr>
      <w:r>
        <w:rPr>
          <w:sz w:val="20"/>
        </w:rPr>
        <w:t xml:space="preserve">‘Shoshone’ </w:t>
      </w:r>
      <w:proofErr w:type="spellStart"/>
      <w:r>
        <w:rPr>
          <w:sz w:val="20"/>
        </w:rPr>
        <w:t>manystem</w:t>
      </w:r>
      <w:proofErr w:type="spellEnd"/>
      <w:r>
        <w:rPr>
          <w:sz w:val="20"/>
        </w:rPr>
        <w:t xml:space="preserve"> </w:t>
      </w:r>
      <w:proofErr w:type="spellStart"/>
      <w:r>
        <w:rPr>
          <w:sz w:val="20"/>
        </w:rPr>
        <w:t>wildrye</w:t>
      </w:r>
      <w:proofErr w:type="spellEnd"/>
      <w:r>
        <w:rPr>
          <w:sz w:val="20"/>
        </w:rPr>
        <w:t xml:space="preserve"> has been widely introduced throughout the western US, but its exact distribution is currently unknown.  </w:t>
      </w:r>
      <w:r w:rsidRPr="00C430F6">
        <w:rPr>
          <w:sz w:val="20"/>
        </w:rPr>
        <w:t xml:space="preserve">For </w:t>
      </w:r>
      <w:r>
        <w:rPr>
          <w:sz w:val="20"/>
        </w:rPr>
        <w:t>updated</w:t>
      </w:r>
      <w:r w:rsidRPr="00C430F6">
        <w:rPr>
          <w:sz w:val="20"/>
        </w:rPr>
        <w:t xml:space="preserve"> distribution, please consult the Plant Profile page</w:t>
      </w:r>
      <w:r w:rsidRPr="001D1848">
        <w:rPr>
          <w:sz w:val="20"/>
        </w:rPr>
        <w:t xml:space="preserve"> </w:t>
      </w:r>
      <w:r>
        <w:rPr>
          <w:sz w:val="20"/>
        </w:rPr>
        <w:t>for this species on the PLANTS w</w:t>
      </w:r>
      <w:r w:rsidRPr="001D1848">
        <w:rPr>
          <w:sz w:val="20"/>
        </w:rPr>
        <w:t>eb site.</w:t>
      </w:r>
    </w:p>
    <w:p w:rsidR="00CB6CC0" w:rsidRPr="00525167" w:rsidRDefault="00CB6CC0" w:rsidP="00CB6CC0">
      <w:pPr>
        <w:autoSpaceDE w:val="0"/>
        <w:autoSpaceDN w:val="0"/>
        <w:adjustRightInd w:val="0"/>
        <w:jc w:val="left"/>
        <w:rPr>
          <w:color w:val="000000"/>
          <w:szCs w:val="24"/>
        </w:rPr>
      </w:pPr>
    </w:p>
    <w:p w:rsidR="00CB6CC0" w:rsidRDefault="00CB6CC0" w:rsidP="00CB6CC0">
      <w:pPr>
        <w:pStyle w:val="Header3"/>
        <w:keepNext w:val="0"/>
      </w:pPr>
      <w:r>
        <w:t>Establishment</w:t>
      </w:r>
    </w:p>
    <w:p w:rsidR="00CB6CC0" w:rsidRDefault="00CB6CC0" w:rsidP="00CB6CC0">
      <w:pPr>
        <w:pStyle w:val="NRCSBodyText"/>
      </w:pPr>
      <w:r>
        <w:t>Fall dormant</w:t>
      </w:r>
      <w:r w:rsidRPr="00F06BA9">
        <w:t xml:space="preserve"> plantings are recommended for northern regions </w:t>
      </w:r>
      <w:r>
        <w:t>to overcome</w:t>
      </w:r>
      <w:r w:rsidRPr="00F06BA9">
        <w:t xml:space="preserve"> seed dormancy</w:t>
      </w:r>
      <w:r>
        <w:t xml:space="preserve">.  Spring-planted seed must be mechanically scarified to break seed coat imposed dormancy.  </w:t>
      </w:r>
      <w:r w:rsidRPr="00F06BA9">
        <w:t xml:space="preserve">Seedlings have poor vigor, develop slowly, and compete poorly with weeds and other forage grasses </w:t>
      </w:r>
      <w:r>
        <w:t>in the first year of establishment</w:t>
      </w:r>
      <w:r w:rsidRPr="00F06BA9">
        <w:t xml:space="preserve">.  It is </w:t>
      </w:r>
      <w:r>
        <w:t xml:space="preserve">thus </w:t>
      </w:r>
      <w:r w:rsidRPr="00F06BA9">
        <w:t>very important to minimize weed competition with properly prepared seedbeds</w:t>
      </w:r>
      <w:r>
        <w:t xml:space="preserve"> and weed management prior to seeding</w:t>
      </w:r>
      <w:r w:rsidRPr="00F06BA9">
        <w:t xml:space="preserve">.  For range and pasture </w:t>
      </w:r>
      <w:proofErr w:type="spellStart"/>
      <w:r w:rsidRPr="00F06BA9">
        <w:t>seedings</w:t>
      </w:r>
      <w:proofErr w:type="spellEnd"/>
      <w:r w:rsidRPr="00F06BA9">
        <w:t>, seed</w:t>
      </w:r>
      <w:r>
        <w:t>s</w:t>
      </w:r>
      <w:r w:rsidRPr="00F06BA9">
        <w:t xml:space="preserve"> should be drilled into a well-disked </w:t>
      </w:r>
      <w:r>
        <w:t>seed</w:t>
      </w:r>
      <w:r w:rsidRPr="00F06BA9">
        <w:t xml:space="preserve">bed </w:t>
      </w:r>
      <w:r>
        <w:t xml:space="preserve">in late fall just prior to freeze up </w:t>
      </w:r>
      <w:r w:rsidRPr="00F06BA9">
        <w:t>a</w:t>
      </w:r>
      <w:r>
        <w:t xml:space="preserve">t a depth of 0 to ¼ inch </w:t>
      </w:r>
      <w:r w:rsidRPr="00F06BA9">
        <w:t xml:space="preserve">and a rate of 6 to 9 pure live seed (PLS) </w:t>
      </w:r>
      <w:r>
        <w:t xml:space="preserve">lbs/acre (for full-rate, monotypic </w:t>
      </w:r>
      <w:proofErr w:type="spellStart"/>
      <w:r>
        <w:t>seedings</w:t>
      </w:r>
      <w:proofErr w:type="spellEnd"/>
      <w:r>
        <w:t>)</w:t>
      </w:r>
      <w:r w:rsidRPr="00F06BA9">
        <w:t xml:space="preserve">.  </w:t>
      </w:r>
      <w:r>
        <w:t>Alternately</w:t>
      </w:r>
      <w:r w:rsidRPr="00F06BA9">
        <w:t xml:space="preserve"> seed</w:t>
      </w:r>
      <w:r>
        <w:t>s</w:t>
      </w:r>
      <w:r w:rsidRPr="00F06BA9">
        <w:t xml:space="preserve"> can be broadcast at a r</w:t>
      </w:r>
      <w:r>
        <w:t>ate of 10 to 20 PLS lbs/acre</w:t>
      </w:r>
      <w:r w:rsidRPr="00F06BA9">
        <w:t xml:space="preserve">. </w:t>
      </w:r>
    </w:p>
    <w:p w:rsidR="00CB6CC0" w:rsidRDefault="00CB6CC0" w:rsidP="00CB6CC0">
      <w:pPr>
        <w:pStyle w:val="NRCSBodyText"/>
      </w:pPr>
    </w:p>
    <w:p w:rsidR="00CB6CC0" w:rsidRPr="00F06BA9" w:rsidRDefault="00CB6CC0" w:rsidP="00CB6CC0">
      <w:pPr>
        <w:pStyle w:val="Bodytext0"/>
      </w:pPr>
      <w:r w:rsidRPr="00F06BA9">
        <w:t xml:space="preserve">Vegetative planting of rhizomes (‘sprigging’) in mid-September to November is recommended </w:t>
      </w:r>
      <w:r>
        <w:t>for</w:t>
      </w:r>
      <w:r w:rsidRPr="00F06BA9">
        <w:t xml:space="preserve"> establish</w:t>
      </w:r>
      <w:r>
        <w:t>ment</w:t>
      </w:r>
      <w:r w:rsidRPr="00F06BA9">
        <w:t xml:space="preserve"> on sites </w:t>
      </w:r>
      <w:r>
        <w:t>typically</w:t>
      </w:r>
      <w:r w:rsidRPr="00F06BA9">
        <w:t xml:space="preserve"> saturated or under standing water in the spring or early summer, or where rapid cover is needed.  </w:t>
      </w:r>
      <w:r>
        <w:t xml:space="preserve">Stand establishment from sprigs is </w:t>
      </w:r>
      <w:r>
        <w:lastRenderedPageBreak/>
        <w:t xml:space="preserve">slow during the first year, but once established rhizomes spread rapidly to produce better coverage and more forage </w:t>
      </w:r>
      <w:r w:rsidRPr="00F06BA9">
        <w:t>than stands originating from seed.  In Montana, sprigging a</w:t>
      </w:r>
      <w:r>
        <w:t xml:space="preserve">t a rate </w:t>
      </w:r>
      <w:proofErr w:type="gramStart"/>
      <w:r>
        <w:t xml:space="preserve">of 40 </w:t>
      </w:r>
      <w:proofErr w:type="spellStart"/>
      <w:r>
        <w:t>bu</w:t>
      </w:r>
      <w:proofErr w:type="spellEnd"/>
      <w:r>
        <w:t>/acre</w:t>
      </w:r>
      <w:proofErr w:type="gramEnd"/>
      <w:r>
        <w:t xml:space="preserve"> </w:t>
      </w:r>
      <w:r w:rsidRPr="00F06BA9">
        <w:t xml:space="preserve">is recommended for </w:t>
      </w:r>
      <w:proofErr w:type="spellStart"/>
      <w:r w:rsidRPr="00F06BA9">
        <w:t>streambank</w:t>
      </w:r>
      <w:proofErr w:type="spellEnd"/>
      <w:r w:rsidRPr="00F06BA9">
        <w:t xml:space="preserve"> protection planting</w:t>
      </w:r>
      <w:r>
        <w:t>s</w:t>
      </w:r>
      <w:r w:rsidRPr="00F06BA9">
        <w:t xml:space="preserve">.     </w:t>
      </w:r>
    </w:p>
    <w:p w:rsidR="00CB6CC0" w:rsidRPr="003631C1" w:rsidRDefault="00CB6CC0" w:rsidP="00CB6CC0">
      <w:pPr>
        <w:tabs>
          <w:tab w:val="left" w:pos="2430"/>
        </w:tabs>
        <w:jc w:val="left"/>
        <w:rPr>
          <w:sz w:val="20"/>
        </w:rPr>
      </w:pPr>
    </w:p>
    <w:p w:rsidR="00CB6CC0" w:rsidRDefault="00CB6CC0" w:rsidP="00CB6CC0">
      <w:pPr>
        <w:pStyle w:val="Header3"/>
        <w:keepNext w:val="0"/>
        <w:rPr>
          <w:rFonts w:ascii="Arial" w:hAnsi="Arial"/>
        </w:rPr>
      </w:pPr>
      <w:r>
        <w:t>Management</w:t>
      </w:r>
    </w:p>
    <w:p w:rsidR="00CB6CC0" w:rsidRDefault="00CB6CC0" w:rsidP="00CB6CC0">
      <w:pPr>
        <w:pStyle w:val="Bodytext0"/>
      </w:pPr>
      <w:r w:rsidRPr="005562B9">
        <w:t xml:space="preserve">Once established, </w:t>
      </w:r>
      <w:r>
        <w:t xml:space="preserve">stands of </w:t>
      </w:r>
      <w:proofErr w:type="spellStart"/>
      <w:r w:rsidRPr="005562B9">
        <w:t>manystem</w:t>
      </w:r>
      <w:proofErr w:type="spellEnd"/>
      <w:r w:rsidRPr="005562B9">
        <w:t xml:space="preserve"> </w:t>
      </w:r>
      <w:proofErr w:type="spellStart"/>
      <w:r w:rsidRPr="005562B9">
        <w:t>wildrye</w:t>
      </w:r>
      <w:proofErr w:type="spellEnd"/>
      <w:r w:rsidRPr="005562B9">
        <w:t xml:space="preserve"> </w:t>
      </w:r>
      <w:r>
        <w:t xml:space="preserve">survive </w:t>
      </w:r>
      <w:r w:rsidRPr="005562B9">
        <w:t xml:space="preserve">for many years.  </w:t>
      </w:r>
      <w:proofErr w:type="spellStart"/>
      <w:r>
        <w:t>Manystem</w:t>
      </w:r>
      <w:proofErr w:type="spellEnd"/>
      <w:r>
        <w:t xml:space="preserve"> </w:t>
      </w:r>
      <w:proofErr w:type="spellStart"/>
      <w:r>
        <w:t>wildrye</w:t>
      </w:r>
      <w:proofErr w:type="spellEnd"/>
      <w:r>
        <w:t xml:space="preserve"> has been found to be compatible with many other species because it does not form a dense, restrictive sod.  It</w:t>
      </w:r>
      <w:r w:rsidRPr="005562B9">
        <w:t xml:space="preserve"> is highly productive for hay when planted at a </w:t>
      </w:r>
      <w:r>
        <w:t>rate of 6 PLS lbs/acre</w:t>
      </w:r>
      <w:r w:rsidRPr="005562B9">
        <w:t xml:space="preserve"> on irrigated or </w:t>
      </w:r>
      <w:proofErr w:type="spellStart"/>
      <w:r w:rsidRPr="005562B9">
        <w:t>subirrigated</w:t>
      </w:r>
      <w:proofErr w:type="spellEnd"/>
      <w:r w:rsidRPr="005562B9">
        <w:t xml:space="preserve"> sites.  </w:t>
      </w:r>
      <w:r>
        <w:t>Best</w:t>
      </w:r>
      <w:r w:rsidRPr="005562B9">
        <w:t xml:space="preserve"> yields </w:t>
      </w:r>
      <w:r>
        <w:t>are attained on fields with</w:t>
      </w:r>
      <w:r w:rsidRPr="005562B9">
        <w:t xml:space="preserve"> adequate levels of fertility, especially available nitrogen.  High concentrations of salts and/or low levels of moisture result in poorer st</w:t>
      </w:r>
      <w:r>
        <w:t>and establishment, lower forage yields</w:t>
      </w:r>
      <w:r w:rsidRPr="005562B9">
        <w:t xml:space="preserve"> and </w:t>
      </w:r>
      <w:r>
        <w:t>slower growth rates</w:t>
      </w:r>
      <w:r w:rsidRPr="005562B9">
        <w:t xml:space="preserve">.  Forage </w:t>
      </w:r>
      <w:r>
        <w:t xml:space="preserve">trials conducted on Shoshone </w:t>
      </w:r>
      <w:proofErr w:type="spellStart"/>
      <w:r>
        <w:t>manystem</w:t>
      </w:r>
      <w:proofErr w:type="spellEnd"/>
      <w:r>
        <w:t xml:space="preserve"> </w:t>
      </w:r>
      <w:proofErr w:type="spellStart"/>
      <w:r>
        <w:t>wildrye</w:t>
      </w:r>
      <w:proofErr w:type="spellEnd"/>
      <w:r>
        <w:t xml:space="preserve"> over a 4-year period, on fields with moderate fertility,</w:t>
      </w:r>
      <w:r w:rsidRPr="005562B9">
        <w:t xml:space="preserve"> </w:t>
      </w:r>
      <w:r>
        <w:t xml:space="preserve">yielded an </w:t>
      </w:r>
      <w:r w:rsidRPr="005562B9">
        <w:t>avera</w:t>
      </w:r>
      <w:r>
        <w:t>ge of 1,750 lbs/acre in Bridger, MT</w:t>
      </w:r>
      <w:r w:rsidRPr="005562B9">
        <w:t xml:space="preserve">.  </w:t>
      </w:r>
    </w:p>
    <w:p w:rsidR="00CB6CC0" w:rsidRPr="003631C1" w:rsidRDefault="00CB6CC0" w:rsidP="00CB6CC0">
      <w:pPr>
        <w:tabs>
          <w:tab w:val="left" w:pos="2430"/>
        </w:tabs>
        <w:jc w:val="both"/>
        <w:rPr>
          <w:sz w:val="20"/>
        </w:rPr>
      </w:pPr>
    </w:p>
    <w:p w:rsidR="00CB6CC0" w:rsidRDefault="00CB6CC0" w:rsidP="00CB6CC0">
      <w:pPr>
        <w:pStyle w:val="Header3"/>
        <w:keepNext w:val="0"/>
      </w:pPr>
      <w:r>
        <w:t>Pests and Potential Problems</w:t>
      </w:r>
    </w:p>
    <w:p w:rsidR="00CB6CC0" w:rsidRDefault="00CB6CC0" w:rsidP="00CB6CC0">
      <w:pPr>
        <w:pStyle w:val="Bodytext0"/>
      </w:pPr>
      <w:proofErr w:type="spellStart"/>
      <w:r>
        <w:t>Manystem</w:t>
      </w:r>
      <w:proofErr w:type="spellEnd"/>
      <w:r>
        <w:t xml:space="preserve"> </w:t>
      </w:r>
      <w:proofErr w:type="spellStart"/>
      <w:r>
        <w:t>wildrye</w:t>
      </w:r>
      <w:proofErr w:type="spellEnd"/>
      <w:r>
        <w:t xml:space="preserve"> is susceptible to “take-all” disease, caused by the root-inhabiting fungus </w:t>
      </w:r>
      <w:proofErr w:type="spellStart"/>
      <w:r>
        <w:rPr>
          <w:i/>
        </w:rPr>
        <w:t>Ophiobolus</w:t>
      </w:r>
      <w:proofErr w:type="spellEnd"/>
      <w:r>
        <w:rPr>
          <w:i/>
        </w:rPr>
        <w:t xml:space="preserve"> </w:t>
      </w:r>
      <w:proofErr w:type="spellStart"/>
      <w:r>
        <w:rPr>
          <w:i/>
        </w:rPr>
        <w:t>graminis</w:t>
      </w:r>
      <w:proofErr w:type="spellEnd"/>
      <w:r>
        <w:t>.</w:t>
      </w:r>
      <w:r>
        <w:rPr>
          <w:i/>
        </w:rPr>
        <w:t xml:space="preserve">  </w:t>
      </w:r>
      <w:r>
        <w:t>A temporary solution to arrest the disease may be achieved with an application of P</w:t>
      </w:r>
      <w:r w:rsidRPr="00A80851">
        <w:rPr>
          <w:vertAlign w:val="subscript"/>
        </w:rPr>
        <w:t>2</w:t>
      </w:r>
      <w:r>
        <w:t>O</w:t>
      </w:r>
      <w:r w:rsidRPr="00A80851">
        <w:rPr>
          <w:vertAlign w:val="subscript"/>
        </w:rPr>
        <w:t>5</w:t>
      </w:r>
      <w:r>
        <w:rPr>
          <w:vertAlign w:val="subscript"/>
        </w:rPr>
        <w:t xml:space="preserve"> </w:t>
      </w:r>
      <w:r w:rsidRPr="00011F0A">
        <w:t>at a rate of</w:t>
      </w:r>
      <w:r>
        <w:rPr>
          <w:vertAlign w:val="subscript"/>
        </w:rPr>
        <w:t xml:space="preserve"> </w:t>
      </w:r>
      <w:r>
        <w:t xml:space="preserve">100 lbs/acre.  More drastic follow-up measures to renovate the site include plowing to a 6-inch depth, harrowing, and irrigating to promote rhizome emergence.  </w:t>
      </w:r>
      <w:proofErr w:type="spellStart"/>
      <w:r>
        <w:t>Manystem</w:t>
      </w:r>
      <w:proofErr w:type="spellEnd"/>
      <w:r>
        <w:t xml:space="preserve"> </w:t>
      </w:r>
      <w:proofErr w:type="spellStart"/>
      <w:r>
        <w:t>wildrye</w:t>
      </w:r>
      <w:proofErr w:type="spellEnd"/>
      <w:r>
        <w:t xml:space="preserve"> varies in resistance to leaf rust, stripe rust, and ergot.  No ill effects are known from livestock consumption of the infected material. </w:t>
      </w:r>
    </w:p>
    <w:p w:rsidR="00CB6CC0" w:rsidRDefault="00CB6CC0" w:rsidP="00CB6CC0">
      <w:pPr>
        <w:pStyle w:val="Bodytext0"/>
      </w:pPr>
    </w:p>
    <w:p w:rsidR="00CB6CC0" w:rsidRDefault="00CB6CC0" w:rsidP="00CB6CC0">
      <w:pPr>
        <w:pStyle w:val="Header3"/>
        <w:keepNext w:val="0"/>
      </w:pPr>
      <w:r>
        <w:t>Environmental Concerns</w:t>
      </w:r>
    </w:p>
    <w:p w:rsidR="00CB6CC0" w:rsidRDefault="00CB6CC0" w:rsidP="00CB6CC0">
      <w:pPr>
        <w:pStyle w:val="Bodytext0"/>
      </w:pPr>
      <w:proofErr w:type="spellStart"/>
      <w:r>
        <w:t>Manystem</w:t>
      </w:r>
      <w:proofErr w:type="spellEnd"/>
      <w:r>
        <w:t xml:space="preserve"> </w:t>
      </w:r>
      <w:proofErr w:type="spellStart"/>
      <w:r>
        <w:t>wildrye</w:t>
      </w:r>
      <w:proofErr w:type="spellEnd"/>
      <w:r>
        <w:t xml:space="preserve"> is known to produce fertile hybrids with beardless </w:t>
      </w:r>
      <w:proofErr w:type="spellStart"/>
      <w:r>
        <w:t>wildrye</w:t>
      </w:r>
      <w:proofErr w:type="spellEnd"/>
      <w:r w:rsidRPr="007E6783">
        <w:rPr>
          <w:i/>
        </w:rPr>
        <w:t xml:space="preserve"> </w:t>
      </w:r>
      <w:r>
        <w:t>(</w:t>
      </w:r>
      <w:proofErr w:type="spellStart"/>
      <w:r w:rsidRPr="007E6783">
        <w:rPr>
          <w:i/>
        </w:rPr>
        <w:t>Leymus</w:t>
      </w:r>
      <w:proofErr w:type="spellEnd"/>
      <w:r w:rsidRPr="007E6783">
        <w:rPr>
          <w:i/>
        </w:rPr>
        <w:t xml:space="preserve"> </w:t>
      </w:r>
      <w:proofErr w:type="spellStart"/>
      <w:r w:rsidRPr="007E6783">
        <w:rPr>
          <w:i/>
        </w:rPr>
        <w:t>triticoides</w:t>
      </w:r>
      <w:proofErr w:type="spellEnd"/>
      <w:r>
        <w:t xml:space="preserve">).  Seed production in these species is poor so hybrid offspring should not have a competitive advantage in native plant communities.  </w:t>
      </w:r>
    </w:p>
    <w:p w:rsidR="00CB6CC0" w:rsidRPr="003631C1" w:rsidRDefault="00CB6CC0" w:rsidP="00CB6CC0">
      <w:pPr>
        <w:tabs>
          <w:tab w:val="left" w:pos="2430"/>
        </w:tabs>
        <w:jc w:val="both"/>
        <w:rPr>
          <w:sz w:val="20"/>
        </w:rPr>
      </w:pPr>
    </w:p>
    <w:p w:rsidR="00CB6CC0" w:rsidRDefault="00CB6CC0" w:rsidP="00CB6CC0">
      <w:pPr>
        <w:pStyle w:val="Header3"/>
        <w:keepNext w:val="0"/>
      </w:pPr>
      <w:r>
        <w:t>Cultivars, Improved, and Selected Materials (and area of origin)</w:t>
      </w:r>
    </w:p>
    <w:p w:rsidR="00CB6CC0" w:rsidRDefault="00CB6CC0" w:rsidP="00CB6CC0">
      <w:pPr>
        <w:pStyle w:val="Bodytext0"/>
      </w:pPr>
      <w:r w:rsidRPr="00E14215">
        <w:t>‘Shoshone’</w:t>
      </w:r>
      <w:r>
        <w:t xml:space="preserve"> was released in 1980 as beardless </w:t>
      </w:r>
      <w:proofErr w:type="spellStart"/>
      <w:r>
        <w:t>wildrye</w:t>
      </w:r>
      <w:proofErr w:type="spellEnd"/>
      <w:r>
        <w:t xml:space="preserve"> (</w:t>
      </w:r>
      <w:proofErr w:type="spellStart"/>
      <w:r w:rsidRPr="00CA4C28">
        <w:rPr>
          <w:i/>
        </w:rPr>
        <w:t>Leymus</w:t>
      </w:r>
      <w:proofErr w:type="spellEnd"/>
      <w:r w:rsidRPr="00CA4C28">
        <w:rPr>
          <w:i/>
        </w:rPr>
        <w:t xml:space="preserve"> </w:t>
      </w:r>
      <w:proofErr w:type="spellStart"/>
      <w:r w:rsidRPr="00CA4C28">
        <w:rPr>
          <w:i/>
        </w:rPr>
        <w:t>triticoides</w:t>
      </w:r>
      <w:proofErr w:type="spellEnd"/>
      <w:r>
        <w:t xml:space="preserve">) through a cooperative agreement between the Bridger PMC and the agricultural experiment stations of Montana and Wyoming.  After its release, however, Shoshone was determined to be </w:t>
      </w:r>
      <w:proofErr w:type="spellStart"/>
      <w:r w:rsidRPr="00FA6278">
        <w:rPr>
          <w:i/>
        </w:rPr>
        <w:t>Leymus</w:t>
      </w:r>
      <w:proofErr w:type="spellEnd"/>
      <w:r w:rsidRPr="00FA6278">
        <w:rPr>
          <w:i/>
        </w:rPr>
        <w:t xml:space="preserve"> </w:t>
      </w:r>
      <w:proofErr w:type="spellStart"/>
      <w:r w:rsidRPr="00FA6278">
        <w:rPr>
          <w:i/>
        </w:rPr>
        <w:t>multicaulis</w:t>
      </w:r>
      <w:proofErr w:type="spellEnd"/>
      <w:r>
        <w:t xml:space="preserve">.  The original collection was made in 1958 from the Riverton, WY fairgrounds, possibly from a seeded stand established in the 1940s from an unknown source.  Shoshone is adapted to a wide range of soil textures on sub-irrigated sites in most areas of Montana and Wyoming, as well as northwestern Colorado and southern Idaho.  It is a cool-season, moderately tight sod-forming cultivar selected primarily for forage, stabilization, or cover on wet or moist-saline-alkaline soils.  </w:t>
      </w:r>
    </w:p>
    <w:p w:rsidR="00CB6CC0" w:rsidRDefault="00CB6CC0" w:rsidP="00CB6CC0">
      <w:pPr>
        <w:pStyle w:val="Header3"/>
        <w:keepNext w:val="0"/>
      </w:pPr>
      <w:r>
        <w:br w:type="column"/>
      </w:r>
      <w:r>
        <w:lastRenderedPageBreak/>
        <w:t xml:space="preserve">Prepared By </w:t>
      </w:r>
    </w:p>
    <w:p w:rsidR="00CB6CC0" w:rsidRPr="00275137" w:rsidRDefault="00CB6CC0" w:rsidP="00CB6CC0">
      <w:pPr>
        <w:pStyle w:val="Header3"/>
        <w:rPr>
          <w:b w:val="0"/>
          <w:i/>
        </w:rPr>
      </w:pPr>
      <w:r w:rsidRPr="00275137">
        <w:rPr>
          <w:b w:val="0"/>
          <w:i/>
        </w:rPr>
        <w:t>Anna Young-Mathews</w:t>
      </w:r>
    </w:p>
    <w:p w:rsidR="00CB6CC0" w:rsidRDefault="00CB6CC0" w:rsidP="00CB6CC0">
      <w:pPr>
        <w:pStyle w:val="Header3"/>
        <w:rPr>
          <w:b w:val="0"/>
        </w:rPr>
      </w:pPr>
      <w:smartTag w:uri="urn:schemas-microsoft-com:office:smarttags" w:element="place">
        <w:smartTag w:uri="urn:schemas-microsoft-com:office:smarttags" w:element="PlaceName">
          <w:r>
            <w:rPr>
              <w:b w:val="0"/>
            </w:rPr>
            <w:t>USDA-NRCS</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p>
    <w:p w:rsidR="00CB6CC0" w:rsidRDefault="00CB6CC0" w:rsidP="00CB6CC0">
      <w:pPr>
        <w:pStyle w:val="Header3"/>
        <w:rPr>
          <w:b w:val="0"/>
        </w:rPr>
      </w:pPr>
      <w:smartTag w:uri="urn:schemas-microsoft-com:office:smarttags" w:element="place">
        <w:smartTag w:uri="urn:schemas-microsoft-com:office:smarttags" w:element="City">
          <w:r>
            <w:rPr>
              <w:b w:val="0"/>
            </w:rPr>
            <w:t>Lockeford</w:t>
          </w:r>
        </w:smartTag>
        <w:r>
          <w:rPr>
            <w:b w:val="0"/>
          </w:rPr>
          <w:t xml:space="preserve">, </w:t>
        </w:r>
        <w:smartTag w:uri="urn:schemas-microsoft-com:office:smarttags" w:element="State">
          <w:r>
            <w:rPr>
              <w:b w:val="0"/>
            </w:rPr>
            <w:t>California</w:t>
          </w:r>
        </w:smartTag>
      </w:smartTag>
    </w:p>
    <w:p w:rsidR="00CB6CC0" w:rsidRDefault="00CB6CC0" w:rsidP="00CB6CC0">
      <w:pPr>
        <w:pStyle w:val="Header3"/>
        <w:rPr>
          <w:b w:val="0"/>
        </w:rPr>
      </w:pPr>
    </w:p>
    <w:p w:rsidR="00CB6CC0" w:rsidRPr="00275137" w:rsidRDefault="00CB6CC0" w:rsidP="00CB6CC0">
      <w:pPr>
        <w:pStyle w:val="Header3"/>
        <w:numPr>
          <w:ins w:id="2" w:author="derek.tilley" w:date="2009-09-03T09:20:00Z"/>
        </w:numPr>
        <w:rPr>
          <w:b w:val="0"/>
          <w:i/>
        </w:rPr>
      </w:pPr>
      <w:r w:rsidRPr="00275137">
        <w:rPr>
          <w:b w:val="0"/>
          <w:i/>
        </w:rPr>
        <w:t>Susan</w:t>
      </w:r>
      <w:r>
        <w:rPr>
          <w:b w:val="0"/>
          <w:i/>
        </w:rPr>
        <w:t xml:space="preserve"> R.</w:t>
      </w:r>
      <w:r w:rsidRPr="00275137">
        <w:rPr>
          <w:b w:val="0"/>
          <w:i/>
        </w:rPr>
        <w:t xml:space="preserve"> Winslow</w:t>
      </w:r>
    </w:p>
    <w:p w:rsidR="00CB6CC0" w:rsidRDefault="00CB6CC0" w:rsidP="00CB6CC0">
      <w:pPr>
        <w:pStyle w:val="Header3"/>
        <w:rPr>
          <w:b w:val="0"/>
        </w:rPr>
      </w:pPr>
      <w:smartTag w:uri="urn:schemas-microsoft-com:office:smarttags" w:element="place">
        <w:smartTag w:uri="urn:schemas-microsoft-com:office:smarttags" w:element="PlaceName">
          <w:r>
            <w:rPr>
              <w:b w:val="0"/>
            </w:rPr>
            <w:t>USDA-NRCS</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p>
    <w:p w:rsidR="00CB6CC0" w:rsidRDefault="00CB6CC0" w:rsidP="00CB6CC0">
      <w:pPr>
        <w:pStyle w:val="Header3"/>
        <w:keepNext w:val="0"/>
        <w:rPr>
          <w:b w:val="0"/>
        </w:rPr>
      </w:pPr>
      <w:smartTag w:uri="urn:schemas-microsoft-com:office:smarttags" w:element="place">
        <w:smartTag w:uri="urn:schemas-microsoft-com:office:smarttags" w:element="City">
          <w:r>
            <w:rPr>
              <w:b w:val="0"/>
            </w:rPr>
            <w:t>Bridger</w:t>
          </w:r>
        </w:smartTag>
        <w:r>
          <w:rPr>
            <w:b w:val="0"/>
          </w:rPr>
          <w:t xml:space="preserve">, </w:t>
        </w:r>
        <w:smartTag w:uri="urn:schemas-microsoft-com:office:smarttags" w:element="State">
          <w:r>
            <w:rPr>
              <w:b w:val="0"/>
            </w:rPr>
            <w:t>Montana</w:t>
          </w:r>
        </w:smartTag>
      </w:smartTag>
    </w:p>
    <w:p w:rsidR="00CB6CC0" w:rsidRPr="00A4691D" w:rsidRDefault="00CB6CC0" w:rsidP="00CB6CC0">
      <w:pPr>
        <w:pStyle w:val="Header3"/>
        <w:keepNext w:val="0"/>
        <w:rPr>
          <w:b w:val="0"/>
        </w:rPr>
      </w:pPr>
    </w:p>
    <w:p w:rsidR="00CB6CC0" w:rsidRDefault="00CB6CC0" w:rsidP="00CB6CC0">
      <w:pPr>
        <w:pStyle w:val="Header3"/>
        <w:keepNext w:val="0"/>
      </w:pPr>
      <w:r>
        <w:t>Citation</w:t>
      </w:r>
    </w:p>
    <w:p w:rsidR="00CB6CC0" w:rsidRDefault="00CB6CC0" w:rsidP="00CB6CC0">
      <w:pPr>
        <w:jc w:val="left"/>
        <w:rPr>
          <w:b/>
          <w:sz w:val="20"/>
        </w:rPr>
      </w:pPr>
      <w:proofErr w:type="gramStart"/>
      <w:r>
        <w:rPr>
          <w:sz w:val="20"/>
        </w:rPr>
        <w:t>Young-Mathews, A. and S. R. Winslow.</w:t>
      </w:r>
      <w:proofErr w:type="gramEnd"/>
      <w:r>
        <w:rPr>
          <w:sz w:val="20"/>
        </w:rPr>
        <w:t xml:space="preserve"> 2010. Plant fact sheet</w:t>
      </w:r>
      <w:r w:rsidRPr="00514BD8">
        <w:rPr>
          <w:sz w:val="20"/>
        </w:rPr>
        <w:t xml:space="preserve"> for </w:t>
      </w:r>
      <w:proofErr w:type="spellStart"/>
      <w:r>
        <w:rPr>
          <w:sz w:val="20"/>
        </w:rPr>
        <w:t>manystem</w:t>
      </w:r>
      <w:proofErr w:type="spellEnd"/>
      <w:r>
        <w:rPr>
          <w:sz w:val="20"/>
        </w:rPr>
        <w:t xml:space="preserve"> </w:t>
      </w:r>
      <w:proofErr w:type="spellStart"/>
      <w:r>
        <w:rPr>
          <w:sz w:val="20"/>
        </w:rPr>
        <w:t>wildrye</w:t>
      </w:r>
      <w:proofErr w:type="spellEnd"/>
      <w:r>
        <w:rPr>
          <w:sz w:val="20"/>
        </w:rPr>
        <w:t xml:space="preserve"> (</w:t>
      </w:r>
      <w:proofErr w:type="spellStart"/>
      <w:r>
        <w:rPr>
          <w:i/>
          <w:sz w:val="20"/>
        </w:rPr>
        <w:t>Leymus</w:t>
      </w:r>
      <w:proofErr w:type="spellEnd"/>
      <w:r>
        <w:rPr>
          <w:i/>
          <w:sz w:val="20"/>
        </w:rPr>
        <w:t xml:space="preserve"> </w:t>
      </w:r>
      <w:proofErr w:type="spellStart"/>
      <w:r>
        <w:rPr>
          <w:i/>
          <w:sz w:val="20"/>
        </w:rPr>
        <w:t>multicaulis</w:t>
      </w:r>
      <w:proofErr w:type="spellEnd"/>
      <w:r>
        <w:rPr>
          <w:i/>
          <w:sz w:val="20"/>
        </w:rPr>
        <w:t>)</w:t>
      </w:r>
      <w:r>
        <w:rPr>
          <w:sz w:val="20"/>
        </w:rPr>
        <w:t xml:space="preserve">. </w:t>
      </w:r>
      <w:proofErr w:type="gramStart"/>
      <w:r>
        <w:rPr>
          <w:sz w:val="20"/>
        </w:rPr>
        <w:t>USDA-Natural Resources Conservation Service, Plant Materials Center.</w:t>
      </w:r>
      <w:proofErr w:type="gramEnd"/>
      <w:r>
        <w:rPr>
          <w:sz w:val="20"/>
        </w:rPr>
        <w:t xml:space="preserve"> </w:t>
      </w:r>
      <w:smartTag w:uri="urn:schemas-microsoft-com:office:smarttags" w:element="place">
        <w:smartTag w:uri="urn:schemas-microsoft-com:office:smarttags" w:element="City">
          <w:r>
            <w:rPr>
              <w:sz w:val="20"/>
            </w:rPr>
            <w:t>Lockeford</w:t>
          </w:r>
        </w:smartTag>
        <w:r>
          <w:rPr>
            <w:sz w:val="20"/>
          </w:rPr>
          <w:t xml:space="preserve">, </w:t>
        </w:r>
        <w:smartTag w:uri="urn:schemas-microsoft-com:office:smarttags" w:element="State">
          <w:r>
            <w:rPr>
              <w:sz w:val="20"/>
            </w:rPr>
            <w:t>CA</w:t>
          </w:r>
        </w:smartTag>
        <w:r>
          <w:rPr>
            <w:sz w:val="20"/>
          </w:rPr>
          <w:t xml:space="preserve">, </w:t>
        </w:r>
        <w:smartTag w:uri="urn:schemas-microsoft-com:office:smarttags" w:element="PostalCode">
          <w:r>
            <w:rPr>
              <w:sz w:val="20"/>
            </w:rPr>
            <w:t>95237</w:t>
          </w:r>
        </w:smartTag>
      </w:smartTag>
      <w:r>
        <w:rPr>
          <w:sz w:val="20"/>
        </w:rPr>
        <w:t>.</w:t>
      </w:r>
    </w:p>
    <w:p w:rsidR="00CB6CC0" w:rsidRPr="00705B62" w:rsidRDefault="00CB6CC0" w:rsidP="00CB6CC0">
      <w:pPr>
        <w:pStyle w:val="NRCSBodyText"/>
        <w:spacing w:before="240"/>
        <w:rPr>
          <w:i/>
        </w:rPr>
      </w:pPr>
      <w:r>
        <w:t>Published:  October 2010</w:t>
      </w:r>
    </w:p>
    <w:p w:rsidR="00CB6CC0" w:rsidRDefault="00CB6CC0" w:rsidP="00CB6CC0">
      <w:pPr>
        <w:pStyle w:val="Header4"/>
        <w:keepNext w:val="0"/>
        <w:rPr>
          <w:sz w:val="20"/>
        </w:rPr>
      </w:pPr>
    </w:p>
    <w:p w:rsidR="00CB6CC0" w:rsidRPr="00CB6CC0" w:rsidRDefault="00CB6CC0" w:rsidP="00CB6CC0">
      <w:pPr>
        <w:pStyle w:val="Header4"/>
        <w:keepNext w:val="0"/>
        <w:rPr>
          <w:sz w:val="20"/>
        </w:rPr>
      </w:pPr>
      <w:r w:rsidRPr="00CB6CC0">
        <w:rPr>
          <w:sz w:val="20"/>
        </w:rPr>
        <w:t xml:space="preserve">Edited: [17Aug2010 </w:t>
      </w:r>
      <w:proofErr w:type="spellStart"/>
      <w:r w:rsidRPr="00CB6CC0">
        <w:rPr>
          <w:sz w:val="20"/>
        </w:rPr>
        <w:t>aym</w:t>
      </w:r>
      <w:proofErr w:type="spellEnd"/>
      <w:r w:rsidRPr="00CB6CC0">
        <w:rPr>
          <w:sz w:val="20"/>
        </w:rPr>
        <w:t xml:space="preserve">, 18Aug2010 </w:t>
      </w:r>
      <w:proofErr w:type="spellStart"/>
      <w:r w:rsidRPr="00CB6CC0">
        <w:rPr>
          <w:sz w:val="20"/>
        </w:rPr>
        <w:t>kdl</w:t>
      </w:r>
      <w:proofErr w:type="spellEnd"/>
      <w:r w:rsidRPr="00CB6CC0">
        <w:rPr>
          <w:sz w:val="20"/>
        </w:rPr>
        <w:t xml:space="preserve">, 19Aug2010 </w:t>
      </w:r>
      <w:proofErr w:type="spellStart"/>
      <w:r w:rsidRPr="00CB6CC0">
        <w:rPr>
          <w:sz w:val="20"/>
        </w:rPr>
        <w:t>cjs</w:t>
      </w:r>
      <w:proofErr w:type="spellEnd"/>
      <w:r w:rsidRPr="00CB6CC0">
        <w:rPr>
          <w:sz w:val="20"/>
        </w:rPr>
        <w:t xml:space="preserve">, 20Aug2010 </w:t>
      </w:r>
      <w:proofErr w:type="spellStart"/>
      <w:r w:rsidRPr="00CB6CC0">
        <w:rPr>
          <w:sz w:val="20"/>
        </w:rPr>
        <w:t>msk</w:t>
      </w:r>
      <w:proofErr w:type="spellEnd"/>
      <w:r w:rsidRPr="00CB6CC0">
        <w:rPr>
          <w:sz w:val="20"/>
        </w:rPr>
        <w:t xml:space="preserve">, 31Aug2010 </w:t>
      </w:r>
      <w:proofErr w:type="spellStart"/>
      <w:r w:rsidRPr="00CB6CC0">
        <w:rPr>
          <w:sz w:val="20"/>
        </w:rPr>
        <w:t>jds</w:t>
      </w:r>
      <w:proofErr w:type="spellEnd"/>
      <w:r w:rsidRPr="00CB6CC0">
        <w:rPr>
          <w:sz w:val="20"/>
        </w:rPr>
        <w:t xml:space="preserve">, 1Sep2010 </w:t>
      </w:r>
      <w:proofErr w:type="spellStart"/>
      <w:r w:rsidRPr="00CB6CC0">
        <w:rPr>
          <w:sz w:val="20"/>
        </w:rPr>
        <w:t>srw</w:t>
      </w:r>
      <w:proofErr w:type="spellEnd"/>
      <w:r w:rsidRPr="00CB6CC0">
        <w:rPr>
          <w:sz w:val="20"/>
        </w:rPr>
        <w:t>]</w:t>
      </w:r>
    </w:p>
    <w:p w:rsidR="00CB6CC0" w:rsidRDefault="00CB6CC0" w:rsidP="00CB6CC0">
      <w:pPr>
        <w:pStyle w:val="NRCSBodyText"/>
      </w:pPr>
    </w:p>
    <w:p w:rsidR="00117649" w:rsidRDefault="006C47E2" w:rsidP="00CB6CC0">
      <w:pPr>
        <w:pStyle w:val="NRCSBodyText"/>
        <w:spacing w:before="240"/>
        <w:sectPr w:rsidR="00117649" w:rsidSect="00117649">
          <w:headerReference w:type="default" r:id="rId10"/>
          <w:footerReference w:type="default" r:id="rId11"/>
          <w:type w:val="continuous"/>
          <w:pgSz w:w="12240" w:h="15840" w:code="1"/>
          <w:pgMar w:top="1080" w:right="1080" w:bottom="1080" w:left="1080" w:header="720" w:footer="720" w:gutter="0"/>
          <w:cols w:num="2" w:space="720"/>
          <w:titlePg/>
          <w:docGrid w:linePitch="360"/>
        </w:sectPr>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r w:rsidR="00810C71" w:rsidRPr="00CB6CC0">
        <w:t>http://plant-materials.nrcs.usda.gov</w:t>
      </w: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6F4" w:rsidRDefault="006776F4">
      <w:r>
        <w:separator/>
      </w:r>
    </w:p>
  </w:endnote>
  <w:endnote w:type="continuationSeparator" w:id="0">
    <w:p w:rsidR="006776F4" w:rsidRDefault="006776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6F4" w:rsidRDefault="006776F4">
      <w:r>
        <w:separator/>
      </w:r>
    </w:p>
  </w:footnote>
  <w:footnote w:type="continuationSeparator" w:id="0">
    <w:p w:rsidR="006776F4" w:rsidRDefault="006776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6776F4"/>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192D"/>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776F4"/>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B6CC0"/>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CB6CC0"/>
    <w:pPr>
      <w:tabs>
        <w:tab w:val="left" w:pos="2430"/>
      </w:tabs>
      <w:jc w:val="left"/>
    </w:pPr>
    <w:rPr>
      <w:color w:val="auto"/>
      <w:sz w:val="20"/>
    </w:rPr>
  </w:style>
  <w:style w:type="character" w:customStyle="1" w:styleId="BodytextChar0">
    <w:name w:val="Body text Char"/>
    <w:basedOn w:val="BodyTextChar"/>
    <w:link w:val="Bodytext0"/>
    <w:rsid w:val="00CB6CC0"/>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4</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7129</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Manystem wildrye (Leymus multicaulis) Plant Fact Sheet</dc:title>
  <dc:subject>Manystem wildrye (Leymus multicaulis) is an introduced, tall, rhizomatous, cool season, perennial grass. Uses include saline reclamation, forage and wildlife habitat.</dc:subject>
  <dc:creator>Anna Young-Mathews, USDA NRCS Lockeford California Plant Materials Center &amp; Susan Winslow, USDA NRCS Bridger Montana Plant Materials Center</dc:creator>
  <cp:keywords>manystem wildrye, beardless wildrye, creeping wildrye, Leymus, Leymus multicaulis, Leymus triticoides, cool-season, perennial, grass, sod, forage, wildlife, saline, habitat, stabilization</cp:keywords>
  <cp:lastModifiedBy>Julie DePue</cp:lastModifiedBy>
  <cp:revision>1</cp:revision>
  <cp:lastPrinted>2003-06-09T19:39:00Z</cp:lastPrinted>
  <dcterms:created xsi:type="dcterms:W3CDTF">2011-03-03T15:33:00Z</dcterms:created>
  <dcterms:modified xsi:type="dcterms:W3CDTF">2011-03-03T15:38:00Z</dcterms:modified>
</cp:coreProperties>
</file>